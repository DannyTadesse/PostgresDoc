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713C4" w14:textId="1B4E0C16" w:rsidR="00BA599F" w:rsidRDefault="00BA599F" w:rsidP="00BA599F">
      <w:pPr>
        <w:spacing w:after="60" w:line="259" w:lineRule="auto"/>
        <w:ind w:left="7" w:firstLine="0"/>
      </w:pPr>
      <w:r>
        <w:rPr>
          <w:b/>
          <w:sz w:val="72"/>
        </w:rPr>
        <w:t xml:space="preserve">Azure Database for PostgreSQL Performance Tuning Guide </w:t>
      </w:r>
      <w:r w:rsidR="005C3541">
        <w:rPr>
          <w:b/>
          <w:sz w:val="72"/>
        </w:rPr>
        <w:t>(Microsoft Internal Only)</w:t>
      </w:r>
    </w:p>
    <w:p w14:paraId="043E3028" w14:textId="77777777" w:rsidR="00BA599F" w:rsidRDefault="00BA599F" w:rsidP="00BA599F">
      <w:pPr>
        <w:spacing w:after="60" w:line="259" w:lineRule="auto"/>
        <w:ind w:left="55"/>
      </w:pPr>
      <w:r>
        <w:rPr>
          <w:b/>
          <w:color w:val="0078D4"/>
          <w:sz w:val="36"/>
        </w:rPr>
        <w:t xml:space="preserve">Technical white paper </w:t>
      </w:r>
    </w:p>
    <w:p w14:paraId="60CA1BDC" w14:textId="024E4D5D" w:rsidR="00BA599F" w:rsidRDefault="00BA599F" w:rsidP="00BA599F">
      <w:pPr>
        <w:spacing w:after="60" w:line="259" w:lineRule="auto"/>
        <w:ind w:left="2"/>
      </w:pPr>
      <w:r>
        <w:rPr>
          <w:b/>
          <w:sz w:val="24"/>
        </w:rPr>
        <w:t>Published:</w:t>
      </w:r>
      <w:r>
        <w:rPr>
          <w:sz w:val="24"/>
        </w:rPr>
        <w:t xml:space="preserve"> Ju</w:t>
      </w:r>
      <w:r w:rsidR="005C3541">
        <w:rPr>
          <w:sz w:val="24"/>
        </w:rPr>
        <w:t>ly</w:t>
      </w:r>
      <w:r>
        <w:rPr>
          <w:sz w:val="24"/>
        </w:rPr>
        <w:t xml:space="preserve"> 2021  </w:t>
      </w:r>
    </w:p>
    <w:p w14:paraId="449BC301" w14:textId="77777777" w:rsidR="00BA599F" w:rsidRDefault="00BA599F" w:rsidP="00BA599F">
      <w:pPr>
        <w:spacing w:after="60" w:line="259" w:lineRule="auto"/>
        <w:ind w:left="2"/>
      </w:pPr>
      <w:r>
        <w:rPr>
          <w:noProof/>
          <w:color w:val="2B579A"/>
          <w:shd w:val="clear" w:color="auto" w:fill="E6E6E6"/>
        </w:rPr>
        <w:drawing>
          <wp:anchor distT="0" distB="0" distL="114300" distR="114300" simplePos="0" relativeHeight="251658240" behindDoc="0" locked="0" layoutInCell="1" allowOverlap="0" wp14:anchorId="32A3F37D" wp14:editId="56C0C4B8">
            <wp:simplePos x="0" y="0"/>
            <wp:positionH relativeFrom="page">
              <wp:align>right</wp:align>
            </wp:positionH>
            <wp:positionV relativeFrom="page">
              <wp:posOffset>4429125</wp:posOffset>
            </wp:positionV>
            <wp:extent cx="7771943" cy="5545455"/>
            <wp:effectExtent l="0" t="0" r="635" b="0"/>
            <wp:wrapTopAndBottom/>
            <wp:docPr id="486761" name="Picture 486761"/>
            <wp:cNvGraphicFramePr/>
            <a:graphic xmlns:a="http://schemas.openxmlformats.org/drawingml/2006/main">
              <a:graphicData uri="http://schemas.openxmlformats.org/drawingml/2006/picture">
                <pic:pic xmlns:pic="http://schemas.openxmlformats.org/drawingml/2006/picture">
                  <pic:nvPicPr>
                    <pic:cNvPr id="486761" name="Picture 486761"/>
                    <pic:cNvPicPr/>
                  </pic:nvPicPr>
                  <pic:blipFill>
                    <a:blip r:embed="rId11"/>
                    <a:stretch>
                      <a:fillRect/>
                    </a:stretch>
                  </pic:blipFill>
                  <pic:spPr>
                    <a:xfrm>
                      <a:off x="0" y="0"/>
                      <a:ext cx="7771943" cy="5545455"/>
                    </a:xfrm>
                    <a:prstGeom prst="rect">
                      <a:avLst/>
                    </a:prstGeom>
                  </pic:spPr>
                </pic:pic>
              </a:graphicData>
            </a:graphic>
            <wp14:sizeRelH relativeFrom="margin">
              <wp14:pctWidth>0</wp14:pctWidth>
            </wp14:sizeRelH>
            <wp14:sizeRelV relativeFrom="margin">
              <wp14:pctHeight>0</wp14:pctHeight>
            </wp14:sizeRelV>
          </wp:anchor>
        </w:drawing>
      </w:r>
      <w:r w:rsidRPr="6CF1BBAD">
        <w:rPr>
          <w:b/>
          <w:bCs/>
          <w:sz w:val="24"/>
          <w:szCs w:val="24"/>
        </w:rPr>
        <w:t>Applies to:</w:t>
      </w:r>
      <w:r w:rsidRPr="6CF1BBAD">
        <w:rPr>
          <w:sz w:val="24"/>
          <w:szCs w:val="24"/>
        </w:rPr>
        <w:t xml:space="preserve"> Azure Database for PostgreSQL </w:t>
      </w:r>
      <w:r>
        <w:br w:type="page"/>
      </w:r>
    </w:p>
    <w:p w14:paraId="2694CF69" w14:textId="77777777" w:rsidR="00BA599F" w:rsidRDefault="00BA599F" w:rsidP="00BA599F">
      <w:pPr>
        <w:spacing w:after="60" w:line="259" w:lineRule="auto"/>
        <w:ind w:left="7" w:firstLine="0"/>
      </w:pPr>
      <w:r>
        <w:rPr>
          <w:b/>
          <w:color w:val="0078D4"/>
          <w:sz w:val="21"/>
        </w:rPr>
        <w:lastRenderedPageBreak/>
        <w:t xml:space="preserve">Copyright </w:t>
      </w:r>
    </w:p>
    <w:p w14:paraId="35E5C503" w14:textId="77777777" w:rsidR="00BA599F" w:rsidRDefault="00BA599F" w:rsidP="00BA599F">
      <w:pPr>
        <w:spacing w:after="60" w:line="248" w:lineRule="auto"/>
        <w:ind w:left="2"/>
      </w:pPr>
      <w:r>
        <w:rPr>
          <w:color w:val="75757A"/>
          <w:sz w:val="16"/>
        </w:rPr>
        <w:t xml:space="preserve">The information contained in this document represents the current view of Microsoft Corporation on the issues discussed as of the date of publication. </w:t>
      </w:r>
      <w:r w:rsidRPr="009110D7">
        <w:rPr>
          <w:color w:val="75757A"/>
          <w:sz w:val="16"/>
        </w:rPr>
        <w:t>This content may include</w:t>
      </w:r>
      <w:r>
        <w:rPr>
          <w:color w:val="75757A"/>
          <w:sz w:val="16"/>
        </w:rPr>
        <w:t xml:space="preserve"> product or service’ </w:t>
      </w:r>
      <w:r w:rsidRPr="009110D7">
        <w:rPr>
          <w:color w:val="75757A"/>
          <w:sz w:val="16"/>
        </w:rPr>
        <w:t>currently in preview</w:t>
      </w:r>
      <w:r>
        <w:rPr>
          <w:color w:val="75757A"/>
          <w:sz w:val="16"/>
        </w:rPr>
        <w:t xml:space="preserve"> and as such, we cannot guarantee that all details included herein will be exactly as what is found in the shipping product. Because Microsoft must respond to changing market conditions, it should not be interpreted to be a commitment on the part of Microsoft, and Microsoft cannot guarantee the accuracy of any information presented after the date of publication. The information represents the product or service at the time this document was shared and should be used for planning purposes only.  </w:t>
      </w:r>
    </w:p>
    <w:p w14:paraId="4AC3E413" w14:textId="77777777" w:rsidR="00BA599F" w:rsidRDefault="00BA599F" w:rsidP="00BA599F">
      <w:pPr>
        <w:spacing w:after="60" w:line="248" w:lineRule="auto"/>
        <w:ind w:left="2"/>
      </w:pPr>
      <w:r>
        <w:rPr>
          <w:color w:val="75757A"/>
          <w:sz w:val="16"/>
        </w:rPr>
        <w:t xml:space="preserve">This white paper is for informational purposes only. MICROSOFT MAKES NO WARRANTIES, EXPRESS, IMPLIED, OR STATUTORY, AS TO THE INFORMATION IN THIS DOCUMENT. </w:t>
      </w:r>
    </w:p>
    <w:p w14:paraId="58117A87" w14:textId="77777777" w:rsidR="00BA599F" w:rsidRDefault="00BA599F" w:rsidP="00BA599F">
      <w:pPr>
        <w:spacing w:after="60" w:line="248" w:lineRule="auto"/>
        <w:ind w:left="2"/>
      </w:pPr>
      <w:r>
        <w:rPr>
          <w:color w:val="75757A"/>
          <w:sz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1966DC7" w14:textId="77777777" w:rsidR="00BA599F" w:rsidRDefault="00BA599F" w:rsidP="00BA599F">
      <w:pPr>
        <w:spacing w:after="60" w:line="248" w:lineRule="auto"/>
        <w:ind w:left="2"/>
      </w:pPr>
      <w:r>
        <w:rPr>
          <w:color w:val="75757A"/>
          <w:sz w:val="16"/>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Information subject to change at any time without prior notice.  </w:t>
      </w:r>
    </w:p>
    <w:p w14:paraId="72FE31DF" w14:textId="77777777" w:rsidR="00BA599F" w:rsidRDefault="00BA599F" w:rsidP="00BA599F">
      <w:pPr>
        <w:spacing w:after="60" w:line="248" w:lineRule="auto"/>
        <w:ind w:left="2"/>
      </w:pPr>
      <w:r>
        <w:rPr>
          <w:color w:val="75757A"/>
          <w:sz w:val="16"/>
        </w:rPr>
        <w:t xml:space="preserve">Microsoft, Active Directory, Azure, Bing, Excel, Power BI, SharePoint, Silverlight, SQL Server, Visual Studio, Windows, and Windows Server are trademarks of the Microsoft group of companies. </w:t>
      </w:r>
    </w:p>
    <w:p w14:paraId="1CCC3C43" w14:textId="77777777" w:rsidR="00BA599F" w:rsidRDefault="00BA599F" w:rsidP="00BA599F">
      <w:pPr>
        <w:spacing w:after="60" w:line="248" w:lineRule="auto"/>
        <w:ind w:left="2"/>
      </w:pPr>
      <w:r>
        <w:rPr>
          <w:color w:val="75757A"/>
          <w:sz w:val="16"/>
        </w:rPr>
        <w:t xml:space="preserve">All other trademarks are property of their respective owners. </w:t>
      </w:r>
    </w:p>
    <w:p w14:paraId="6230A0BE" w14:textId="77777777" w:rsidR="00BA599F" w:rsidRDefault="00BA599F" w:rsidP="00BA599F">
      <w:pPr>
        <w:spacing w:after="60" w:line="259" w:lineRule="auto"/>
        <w:ind w:left="7" w:firstLine="0"/>
      </w:pPr>
      <w:r>
        <w:rPr>
          <w:color w:val="75757A"/>
          <w:sz w:val="16"/>
        </w:rPr>
        <w:t xml:space="preserve"> </w:t>
      </w:r>
    </w:p>
    <w:p w14:paraId="7E938105" w14:textId="77777777" w:rsidR="00BA599F" w:rsidRDefault="00BA599F" w:rsidP="00BA599F">
      <w:pPr>
        <w:spacing w:after="60" w:line="248" w:lineRule="auto"/>
        <w:ind w:left="2"/>
        <w:rPr>
          <w:color w:val="75757A"/>
          <w:sz w:val="16"/>
        </w:rPr>
      </w:pPr>
      <w:r>
        <w:rPr>
          <w:color w:val="75757A"/>
          <w:sz w:val="16"/>
        </w:rPr>
        <w:t>© 2021 Microsoft Corporation. All rights reserved.</w:t>
      </w:r>
    </w:p>
    <w:p w14:paraId="7BC9A183" w14:textId="77777777" w:rsidR="00BA599F" w:rsidRDefault="00BA599F" w:rsidP="00BA599F">
      <w:pPr>
        <w:spacing w:after="60" w:line="248" w:lineRule="auto"/>
        <w:ind w:left="2"/>
        <w:rPr>
          <w:b/>
          <w:color w:val="0078D4"/>
          <w:sz w:val="21"/>
        </w:rPr>
      </w:pPr>
    </w:p>
    <w:p w14:paraId="014612CF" w14:textId="77777777" w:rsidR="00BA599F" w:rsidRDefault="00BA599F" w:rsidP="00BA599F">
      <w:pPr>
        <w:spacing w:after="60" w:line="248" w:lineRule="auto"/>
        <w:ind w:left="2"/>
        <w:rPr>
          <w:color w:val="75757A"/>
          <w:sz w:val="16"/>
        </w:rPr>
      </w:pPr>
    </w:p>
    <w:p w14:paraId="784C382F" w14:textId="77777777" w:rsidR="00BA599F" w:rsidRDefault="00BA599F" w:rsidP="00BA599F">
      <w:pPr>
        <w:spacing w:after="60" w:line="248" w:lineRule="auto"/>
        <w:ind w:left="2"/>
        <w:rPr>
          <w:color w:val="75757A"/>
          <w:sz w:val="16"/>
        </w:rPr>
      </w:pPr>
    </w:p>
    <w:p w14:paraId="1F144AA1" w14:textId="77777777" w:rsidR="00BA599F" w:rsidRDefault="00BA599F" w:rsidP="00BA599F">
      <w:pPr>
        <w:spacing w:after="60" w:line="248" w:lineRule="auto"/>
        <w:ind w:left="2"/>
        <w:rPr>
          <w:color w:val="75757A"/>
          <w:sz w:val="16"/>
        </w:rPr>
      </w:pPr>
    </w:p>
    <w:p w14:paraId="687FC28D" w14:textId="77777777" w:rsidR="00BA599F" w:rsidRDefault="00BA599F" w:rsidP="00BA599F">
      <w:pPr>
        <w:spacing w:after="60" w:line="248" w:lineRule="auto"/>
        <w:ind w:left="2"/>
        <w:rPr>
          <w:color w:val="75757A"/>
          <w:sz w:val="16"/>
        </w:rPr>
      </w:pPr>
    </w:p>
    <w:p w14:paraId="085780AE" w14:textId="77777777" w:rsidR="00BA599F" w:rsidRDefault="00BA599F" w:rsidP="00BA599F">
      <w:pPr>
        <w:spacing w:after="60" w:line="248" w:lineRule="auto"/>
        <w:ind w:left="2"/>
        <w:rPr>
          <w:color w:val="75757A"/>
          <w:sz w:val="16"/>
        </w:rPr>
      </w:pPr>
    </w:p>
    <w:p w14:paraId="1FF04471" w14:textId="77777777" w:rsidR="00BA599F" w:rsidRDefault="00BA599F" w:rsidP="00BA599F">
      <w:pPr>
        <w:spacing w:after="60" w:line="248" w:lineRule="auto"/>
        <w:ind w:left="2"/>
        <w:rPr>
          <w:color w:val="75757A"/>
          <w:sz w:val="16"/>
        </w:rPr>
      </w:pPr>
    </w:p>
    <w:p w14:paraId="5F7E637D" w14:textId="77777777" w:rsidR="00BA599F" w:rsidRDefault="00BA599F" w:rsidP="00BA599F">
      <w:pPr>
        <w:spacing w:after="60" w:line="248" w:lineRule="auto"/>
        <w:ind w:left="2"/>
        <w:rPr>
          <w:color w:val="75757A"/>
          <w:sz w:val="16"/>
        </w:rPr>
      </w:pPr>
    </w:p>
    <w:p w14:paraId="0EBB9458" w14:textId="77777777" w:rsidR="00BA599F" w:rsidRDefault="00BA599F" w:rsidP="00BA599F">
      <w:pPr>
        <w:spacing w:after="60" w:line="248" w:lineRule="auto"/>
        <w:ind w:left="2"/>
        <w:rPr>
          <w:color w:val="75757A"/>
          <w:sz w:val="16"/>
        </w:rPr>
      </w:pPr>
    </w:p>
    <w:p w14:paraId="4D36B6F4" w14:textId="77777777" w:rsidR="00BA599F" w:rsidRDefault="00BA599F" w:rsidP="00BA599F">
      <w:pPr>
        <w:spacing w:after="60" w:line="248" w:lineRule="auto"/>
        <w:ind w:left="2"/>
        <w:rPr>
          <w:color w:val="75757A"/>
          <w:sz w:val="16"/>
        </w:rPr>
      </w:pPr>
    </w:p>
    <w:p w14:paraId="47159751" w14:textId="77777777" w:rsidR="00BA599F" w:rsidRDefault="00BA599F" w:rsidP="00BA599F">
      <w:pPr>
        <w:spacing w:after="60" w:line="248" w:lineRule="auto"/>
        <w:ind w:left="2"/>
        <w:rPr>
          <w:color w:val="75757A"/>
          <w:sz w:val="16"/>
        </w:rPr>
      </w:pPr>
    </w:p>
    <w:p w14:paraId="225ACEC0" w14:textId="77777777" w:rsidR="00BA599F" w:rsidRDefault="00BA599F" w:rsidP="00BA599F">
      <w:pPr>
        <w:spacing w:after="60" w:line="248" w:lineRule="auto"/>
        <w:ind w:left="2"/>
        <w:rPr>
          <w:color w:val="75757A"/>
          <w:sz w:val="16"/>
        </w:rPr>
      </w:pPr>
    </w:p>
    <w:p w14:paraId="10BA6ACD" w14:textId="77777777" w:rsidR="00BA599F" w:rsidRDefault="00BA599F" w:rsidP="00BA599F">
      <w:pPr>
        <w:spacing w:after="60" w:line="248" w:lineRule="auto"/>
        <w:ind w:left="2"/>
        <w:rPr>
          <w:color w:val="75757A"/>
          <w:sz w:val="16"/>
        </w:rPr>
      </w:pPr>
    </w:p>
    <w:p w14:paraId="5AA00626" w14:textId="77777777" w:rsidR="00BA599F" w:rsidRDefault="00BA599F" w:rsidP="00BA599F">
      <w:pPr>
        <w:spacing w:after="60" w:line="248" w:lineRule="auto"/>
        <w:ind w:left="2"/>
        <w:rPr>
          <w:color w:val="75757A"/>
          <w:sz w:val="16"/>
        </w:rPr>
      </w:pPr>
    </w:p>
    <w:p w14:paraId="4818CB2D" w14:textId="77777777" w:rsidR="00BA599F" w:rsidRDefault="00BA599F" w:rsidP="00BA599F">
      <w:pPr>
        <w:spacing w:after="60" w:line="248" w:lineRule="auto"/>
        <w:ind w:left="2"/>
        <w:rPr>
          <w:color w:val="75757A"/>
          <w:sz w:val="16"/>
        </w:rPr>
      </w:pPr>
    </w:p>
    <w:p w14:paraId="7A376259" w14:textId="77777777" w:rsidR="00BA599F" w:rsidRDefault="00BA599F" w:rsidP="00BA599F">
      <w:pPr>
        <w:spacing w:after="60" w:line="248" w:lineRule="auto"/>
        <w:ind w:left="2"/>
        <w:rPr>
          <w:color w:val="75757A"/>
          <w:sz w:val="16"/>
        </w:rPr>
      </w:pPr>
    </w:p>
    <w:p w14:paraId="39C4EAD7" w14:textId="77777777" w:rsidR="00BA599F" w:rsidRDefault="00BA599F" w:rsidP="00BA599F">
      <w:pPr>
        <w:spacing w:after="60" w:line="248" w:lineRule="auto"/>
        <w:ind w:left="2"/>
        <w:rPr>
          <w:color w:val="75757A"/>
          <w:sz w:val="16"/>
        </w:rPr>
      </w:pPr>
    </w:p>
    <w:p w14:paraId="52721358" w14:textId="77777777" w:rsidR="00BA599F" w:rsidRDefault="00BA599F" w:rsidP="00BA599F">
      <w:pPr>
        <w:spacing w:after="60" w:line="248" w:lineRule="auto"/>
        <w:ind w:left="2"/>
        <w:rPr>
          <w:color w:val="75757A"/>
          <w:sz w:val="16"/>
        </w:rPr>
      </w:pPr>
    </w:p>
    <w:p w14:paraId="7D5CFD9E" w14:textId="77777777" w:rsidR="00BA599F" w:rsidRDefault="00BA599F" w:rsidP="00BA599F">
      <w:pPr>
        <w:spacing w:after="60" w:line="248" w:lineRule="auto"/>
        <w:ind w:left="2"/>
        <w:rPr>
          <w:color w:val="75757A"/>
          <w:sz w:val="16"/>
        </w:rPr>
      </w:pPr>
    </w:p>
    <w:p w14:paraId="737A90C1" w14:textId="77777777" w:rsidR="00BA599F" w:rsidRDefault="00BA599F" w:rsidP="00BA599F">
      <w:pPr>
        <w:spacing w:after="60" w:line="248" w:lineRule="auto"/>
        <w:ind w:left="2"/>
        <w:rPr>
          <w:color w:val="75757A"/>
          <w:sz w:val="16"/>
        </w:rPr>
      </w:pPr>
    </w:p>
    <w:p w14:paraId="40102DC8" w14:textId="77777777" w:rsidR="00BA599F" w:rsidRDefault="00BA599F" w:rsidP="00BA599F">
      <w:pPr>
        <w:spacing w:after="60" w:line="248" w:lineRule="auto"/>
        <w:ind w:left="2"/>
        <w:rPr>
          <w:color w:val="75757A"/>
          <w:sz w:val="16"/>
        </w:rPr>
      </w:pPr>
    </w:p>
    <w:p w14:paraId="47B91A43" w14:textId="77777777" w:rsidR="00BA599F" w:rsidRDefault="00BA599F" w:rsidP="00BA599F">
      <w:pPr>
        <w:spacing w:after="60" w:line="248" w:lineRule="auto"/>
        <w:ind w:left="2"/>
        <w:rPr>
          <w:color w:val="75757A"/>
          <w:sz w:val="16"/>
        </w:rPr>
      </w:pPr>
    </w:p>
    <w:p w14:paraId="2331568E" w14:textId="77777777" w:rsidR="00BA599F" w:rsidRDefault="00BA599F" w:rsidP="00BA599F">
      <w:pPr>
        <w:spacing w:after="60" w:line="248" w:lineRule="auto"/>
        <w:ind w:left="2"/>
        <w:rPr>
          <w:color w:val="75757A"/>
          <w:sz w:val="16"/>
        </w:rPr>
      </w:pPr>
    </w:p>
    <w:p w14:paraId="36D253BD" w14:textId="77777777" w:rsidR="00BA599F" w:rsidRDefault="00BA599F" w:rsidP="00BA599F">
      <w:pPr>
        <w:spacing w:after="60" w:line="248" w:lineRule="auto"/>
        <w:ind w:left="2"/>
        <w:rPr>
          <w:color w:val="75757A"/>
          <w:sz w:val="16"/>
          <w:szCs w:val="16"/>
        </w:rPr>
      </w:pPr>
    </w:p>
    <w:p w14:paraId="3DE33E72" w14:textId="77777777" w:rsidR="00BA599F" w:rsidRDefault="00BA599F" w:rsidP="00BA599F">
      <w:pPr>
        <w:spacing w:after="60" w:line="248" w:lineRule="auto"/>
        <w:ind w:left="2"/>
        <w:rPr>
          <w:color w:val="75757A"/>
          <w:sz w:val="16"/>
          <w:szCs w:val="16"/>
        </w:rPr>
      </w:pPr>
    </w:p>
    <w:p w14:paraId="51DF6B83" w14:textId="77777777" w:rsidR="00BA599F" w:rsidRDefault="00BA599F" w:rsidP="00BA599F">
      <w:pPr>
        <w:spacing w:after="60" w:line="248" w:lineRule="auto"/>
        <w:ind w:left="2"/>
        <w:rPr>
          <w:color w:val="75757A"/>
          <w:sz w:val="16"/>
        </w:rPr>
      </w:pPr>
    </w:p>
    <w:p w14:paraId="032C611A" w14:textId="77777777" w:rsidR="00BA599F" w:rsidRDefault="00BA599F" w:rsidP="00BA599F">
      <w:pPr>
        <w:spacing w:after="60" w:line="248" w:lineRule="auto"/>
        <w:ind w:left="2"/>
        <w:rPr>
          <w:color w:val="75757A"/>
          <w:sz w:val="16"/>
        </w:rPr>
      </w:pPr>
    </w:p>
    <w:p w14:paraId="5895D41F" w14:textId="77777777" w:rsidR="00BA599F" w:rsidRDefault="00BA599F" w:rsidP="00BA599F">
      <w:pPr>
        <w:spacing w:after="60" w:line="248" w:lineRule="auto"/>
        <w:ind w:left="2"/>
        <w:rPr>
          <w:color w:val="75757A"/>
          <w:sz w:val="16"/>
        </w:rPr>
      </w:pPr>
    </w:p>
    <w:p w14:paraId="06F79384" w14:textId="77777777" w:rsidR="00BA599F" w:rsidRDefault="00BA599F" w:rsidP="00BA599F">
      <w:pPr>
        <w:spacing w:after="60" w:line="248" w:lineRule="auto"/>
        <w:ind w:left="2"/>
        <w:rPr>
          <w:color w:val="75757A"/>
          <w:sz w:val="16"/>
        </w:rPr>
      </w:pPr>
    </w:p>
    <w:p w14:paraId="62E2E8CC" w14:textId="77777777" w:rsidR="00BA599F" w:rsidRDefault="00BA599F" w:rsidP="00BA599F">
      <w:pPr>
        <w:spacing w:after="60" w:line="248" w:lineRule="auto"/>
        <w:ind w:left="2"/>
        <w:rPr>
          <w:b/>
          <w:color w:val="0078D4"/>
          <w:sz w:val="21"/>
          <w:szCs w:val="21"/>
        </w:rPr>
      </w:pPr>
    </w:p>
    <w:sdt>
      <w:sdtPr>
        <w:rPr>
          <w:rFonts w:ascii="Segoe UI" w:eastAsia="Segoe UI" w:hAnsi="Segoe UI" w:cs="Segoe UI"/>
          <w:color w:val="000000"/>
          <w:sz w:val="52"/>
          <w:szCs w:val="52"/>
          <w:shd w:val="clear" w:color="auto" w:fill="E6E6E6"/>
        </w:rPr>
        <w:id w:val="466789116"/>
        <w:docPartObj>
          <w:docPartGallery w:val="Table of Contents"/>
          <w:docPartUnique/>
        </w:docPartObj>
      </w:sdtPr>
      <w:sdtEndPr>
        <w:rPr>
          <w:b/>
          <w:sz w:val="20"/>
          <w:szCs w:val="22"/>
        </w:rPr>
      </w:sdtEndPr>
      <w:sdtContent>
        <w:p w14:paraId="3609BCA4" w14:textId="433F83B1" w:rsidR="00BA599F" w:rsidRPr="00E9189D" w:rsidRDefault="2BA79F83" w:rsidP="00E7560C">
          <w:pPr>
            <w:pStyle w:val="TOCHeading"/>
          </w:pPr>
          <w:r w:rsidRPr="0DDC214A">
            <w:t>Contents</w:t>
          </w:r>
        </w:p>
        <w:p w14:paraId="55405683" w14:textId="512D813B" w:rsidR="00945107" w:rsidRDefault="00BA599F">
          <w:pPr>
            <w:pStyle w:val="TOC1"/>
            <w:tabs>
              <w:tab w:val="right" w:leader="dot" w:pos="10547"/>
            </w:tabs>
            <w:rPr>
              <w:rFonts w:asciiTheme="minorHAnsi" w:eastAsiaTheme="minorEastAsia" w:hAnsiTheme="minorHAnsi" w:cstheme="minorBidi"/>
              <w:noProof/>
              <w:color w:val="auto"/>
              <w:sz w:val="22"/>
              <w:lang w:bidi="ar-SA"/>
            </w:rPr>
          </w:pPr>
          <w:r w:rsidRPr="1FE7F2F6">
            <w:rPr>
              <w:color w:val="2B579A"/>
              <w:shd w:val="clear" w:color="auto" w:fill="E6E6E6"/>
            </w:rPr>
            <w:fldChar w:fldCharType="begin"/>
          </w:r>
          <w:r>
            <w:instrText xml:space="preserve"> TOC \o "1-3" \h \z \u </w:instrText>
          </w:r>
          <w:r w:rsidRPr="1FE7F2F6">
            <w:rPr>
              <w:color w:val="2B579A"/>
              <w:shd w:val="clear" w:color="auto" w:fill="E6E6E6"/>
            </w:rPr>
            <w:fldChar w:fldCharType="separate"/>
          </w:r>
          <w:hyperlink w:anchor="_Toc75967733" w:history="1">
            <w:r w:rsidR="00945107" w:rsidRPr="00452C3C">
              <w:rPr>
                <w:rStyle w:val="Hyperlink"/>
                <w:noProof/>
              </w:rPr>
              <w:t>Introduction</w:t>
            </w:r>
            <w:r w:rsidR="00945107">
              <w:rPr>
                <w:noProof/>
                <w:webHidden/>
              </w:rPr>
              <w:tab/>
            </w:r>
            <w:r w:rsidR="00945107">
              <w:rPr>
                <w:noProof/>
                <w:webHidden/>
              </w:rPr>
              <w:fldChar w:fldCharType="begin"/>
            </w:r>
            <w:r w:rsidR="00945107">
              <w:rPr>
                <w:noProof/>
                <w:webHidden/>
              </w:rPr>
              <w:instrText xml:space="preserve"> PAGEREF _Toc75967733 \h </w:instrText>
            </w:r>
            <w:r w:rsidR="00945107">
              <w:rPr>
                <w:noProof/>
                <w:webHidden/>
              </w:rPr>
            </w:r>
            <w:r w:rsidR="00945107">
              <w:rPr>
                <w:noProof/>
                <w:webHidden/>
              </w:rPr>
              <w:fldChar w:fldCharType="separate"/>
            </w:r>
            <w:r w:rsidR="00945107">
              <w:rPr>
                <w:noProof/>
                <w:webHidden/>
              </w:rPr>
              <w:t>6</w:t>
            </w:r>
            <w:r w:rsidR="00945107">
              <w:rPr>
                <w:noProof/>
                <w:webHidden/>
              </w:rPr>
              <w:fldChar w:fldCharType="end"/>
            </w:r>
          </w:hyperlink>
        </w:p>
        <w:p w14:paraId="2043CDA9" w14:textId="1E9C1600" w:rsidR="00945107" w:rsidRDefault="00945107">
          <w:pPr>
            <w:pStyle w:val="TOC1"/>
            <w:tabs>
              <w:tab w:val="right" w:leader="dot" w:pos="10547"/>
            </w:tabs>
            <w:rPr>
              <w:rFonts w:asciiTheme="minorHAnsi" w:eastAsiaTheme="minorEastAsia" w:hAnsiTheme="minorHAnsi" w:cstheme="minorBidi"/>
              <w:noProof/>
              <w:color w:val="auto"/>
              <w:sz w:val="22"/>
              <w:lang w:bidi="ar-SA"/>
            </w:rPr>
          </w:pPr>
          <w:hyperlink w:anchor="_Toc75967734" w:history="1">
            <w:r w:rsidRPr="00452C3C">
              <w:rPr>
                <w:rStyle w:val="Hyperlink"/>
                <w:noProof/>
              </w:rPr>
              <w:t>About PostgreSQL and Azure Database for PostgreSQL</w:t>
            </w:r>
            <w:r>
              <w:rPr>
                <w:noProof/>
                <w:webHidden/>
              </w:rPr>
              <w:tab/>
            </w:r>
            <w:r>
              <w:rPr>
                <w:noProof/>
                <w:webHidden/>
              </w:rPr>
              <w:fldChar w:fldCharType="begin"/>
            </w:r>
            <w:r>
              <w:rPr>
                <w:noProof/>
                <w:webHidden/>
              </w:rPr>
              <w:instrText xml:space="preserve"> PAGEREF _Toc75967734 \h </w:instrText>
            </w:r>
            <w:r>
              <w:rPr>
                <w:noProof/>
                <w:webHidden/>
              </w:rPr>
            </w:r>
            <w:r>
              <w:rPr>
                <w:noProof/>
                <w:webHidden/>
              </w:rPr>
              <w:fldChar w:fldCharType="separate"/>
            </w:r>
            <w:r>
              <w:rPr>
                <w:noProof/>
                <w:webHidden/>
              </w:rPr>
              <w:t>7</w:t>
            </w:r>
            <w:r>
              <w:rPr>
                <w:noProof/>
                <w:webHidden/>
              </w:rPr>
              <w:fldChar w:fldCharType="end"/>
            </w:r>
          </w:hyperlink>
        </w:p>
        <w:p w14:paraId="64359FB7" w14:textId="24AC30B1" w:rsidR="00945107" w:rsidRDefault="00945107">
          <w:pPr>
            <w:pStyle w:val="TOC1"/>
            <w:tabs>
              <w:tab w:val="right" w:leader="dot" w:pos="10547"/>
            </w:tabs>
            <w:rPr>
              <w:rFonts w:asciiTheme="minorHAnsi" w:eastAsiaTheme="minorEastAsia" w:hAnsiTheme="minorHAnsi" w:cstheme="minorBidi"/>
              <w:noProof/>
              <w:color w:val="auto"/>
              <w:sz w:val="22"/>
              <w:lang w:bidi="ar-SA"/>
            </w:rPr>
          </w:pPr>
          <w:hyperlink w:anchor="_Toc75967735" w:history="1">
            <w:r w:rsidRPr="00452C3C">
              <w:rPr>
                <w:rStyle w:val="Hyperlink"/>
                <w:noProof/>
              </w:rPr>
              <w:t>PostgreSQL Capabilities for Optimal Performance</w:t>
            </w:r>
            <w:r>
              <w:rPr>
                <w:noProof/>
                <w:webHidden/>
              </w:rPr>
              <w:tab/>
            </w:r>
            <w:r>
              <w:rPr>
                <w:noProof/>
                <w:webHidden/>
              </w:rPr>
              <w:fldChar w:fldCharType="begin"/>
            </w:r>
            <w:r>
              <w:rPr>
                <w:noProof/>
                <w:webHidden/>
              </w:rPr>
              <w:instrText xml:space="preserve"> PAGEREF _Toc75967735 \h </w:instrText>
            </w:r>
            <w:r>
              <w:rPr>
                <w:noProof/>
                <w:webHidden/>
              </w:rPr>
            </w:r>
            <w:r>
              <w:rPr>
                <w:noProof/>
                <w:webHidden/>
              </w:rPr>
              <w:fldChar w:fldCharType="separate"/>
            </w:r>
            <w:r>
              <w:rPr>
                <w:noProof/>
                <w:webHidden/>
              </w:rPr>
              <w:t>9</w:t>
            </w:r>
            <w:r>
              <w:rPr>
                <w:noProof/>
                <w:webHidden/>
              </w:rPr>
              <w:fldChar w:fldCharType="end"/>
            </w:r>
          </w:hyperlink>
        </w:p>
        <w:p w14:paraId="783D08B8" w14:textId="4D0C5A13"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36" w:history="1">
            <w:r w:rsidRPr="00452C3C">
              <w:rPr>
                <w:rStyle w:val="Hyperlink"/>
                <w:rFonts w:eastAsia="@Yu Mincho"/>
                <w:noProof/>
              </w:rPr>
              <w:t>Choosing the right number of resources and tier</w:t>
            </w:r>
            <w:r>
              <w:rPr>
                <w:noProof/>
                <w:webHidden/>
              </w:rPr>
              <w:tab/>
            </w:r>
            <w:r>
              <w:rPr>
                <w:noProof/>
                <w:webHidden/>
              </w:rPr>
              <w:fldChar w:fldCharType="begin"/>
            </w:r>
            <w:r>
              <w:rPr>
                <w:noProof/>
                <w:webHidden/>
              </w:rPr>
              <w:instrText xml:space="preserve"> PAGEREF _Toc75967736 \h </w:instrText>
            </w:r>
            <w:r>
              <w:rPr>
                <w:noProof/>
                <w:webHidden/>
              </w:rPr>
            </w:r>
            <w:r>
              <w:rPr>
                <w:noProof/>
                <w:webHidden/>
              </w:rPr>
              <w:fldChar w:fldCharType="separate"/>
            </w:r>
            <w:r>
              <w:rPr>
                <w:noProof/>
                <w:webHidden/>
              </w:rPr>
              <w:t>9</w:t>
            </w:r>
            <w:r>
              <w:rPr>
                <w:noProof/>
                <w:webHidden/>
              </w:rPr>
              <w:fldChar w:fldCharType="end"/>
            </w:r>
          </w:hyperlink>
        </w:p>
        <w:p w14:paraId="5884617F" w14:textId="5834488F" w:rsidR="00945107" w:rsidRDefault="00945107">
          <w:pPr>
            <w:pStyle w:val="TOC1"/>
            <w:tabs>
              <w:tab w:val="right" w:leader="dot" w:pos="10547"/>
            </w:tabs>
            <w:rPr>
              <w:rFonts w:asciiTheme="minorHAnsi" w:eastAsiaTheme="minorEastAsia" w:hAnsiTheme="minorHAnsi" w:cstheme="minorBidi"/>
              <w:noProof/>
              <w:color w:val="auto"/>
              <w:sz w:val="22"/>
              <w:lang w:bidi="ar-SA"/>
            </w:rPr>
          </w:pPr>
          <w:hyperlink w:anchor="_Toc75967737" w:history="1">
            <w:r w:rsidRPr="00452C3C">
              <w:rPr>
                <w:rStyle w:val="Hyperlink"/>
                <w:noProof/>
              </w:rPr>
              <w:t>Document contents</w:t>
            </w:r>
            <w:r>
              <w:rPr>
                <w:noProof/>
                <w:webHidden/>
              </w:rPr>
              <w:tab/>
            </w:r>
            <w:r>
              <w:rPr>
                <w:noProof/>
                <w:webHidden/>
              </w:rPr>
              <w:fldChar w:fldCharType="begin"/>
            </w:r>
            <w:r>
              <w:rPr>
                <w:noProof/>
                <w:webHidden/>
              </w:rPr>
              <w:instrText xml:space="preserve"> PAGEREF _Toc75967737 \h </w:instrText>
            </w:r>
            <w:r>
              <w:rPr>
                <w:noProof/>
                <w:webHidden/>
              </w:rPr>
            </w:r>
            <w:r>
              <w:rPr>
                <w:noProof/>
                <w:webHidden/>
              </w:rPr>
              <w:fldChar w:fldCharType="separate"/>
            </w:r>
            <w:r>
              <w:rPr>
                <w:noProof/>
                <w:webHidden/>
              </w:rPr>
              <w:t>12</w:t>
            </w:r>
            <w:r>
              <w:rPr>
                <w:noProof/>
                <w:webHidden/>
              </w:rPr>
              <w:fldChar w:fldCharType="end"/>
            </w:r>
          </w:hyperlink>
        </w:p>
        <w:p w14:paraId="699D1947" w14:textId="7B2ED0E1" w:rsidR="00945107" w:rsidRDefault="00945107">
          <w:pPr>
            <w:pStyle w:val="TOC1"/>
            <w:tabs>
              <w:tab w:val="right" w:leader="dot" w:pos="10547"/>
            </w:tabs>
            <w:rPr>
              <w:rFonts w:asciiTheme="minorHAnsi" w:eastAsiaTheme="minorEastAsia" w:hAnsiTheme="minorHAnsi" w:cstheme="minorBidi"/>
              <w:noProof/>
              <w:color w:val="auto"/>
              <w:sz w:val="22"/>
              <w:lang w:bidi="ar-SA"/>
            </w:rPr>
          </w:pPr>
          <w:hyperlink w:anchor="_Toc75967738" w:history="1">
            <w:r w:rsidRPr="00452C3C">
              <w:rPr>
                <w:rStyle w:val="Hyperlink"/>
                <w:noProof/>
              </w:rPr>
              <w:t>Extensions, Parameter and What to Enable</w:t>
            </w:r>
            <w:r>
              <w:rPr>
                <w:noProof/>
                <w:webHidden/>
              </w:rPr>
              <w:tab/>
            </w:r>
            <w:r>
              <w:rPr>
                <w:noProof/>
                <w:webHidden/>
              </w:rPr>
              <w:fldChar w:fldCharType="begin"/>
            </w:r>
            <w:r>
              <w:rPr>
                <w:noProof/>
                <w:webHidden/>
              </w:rPr>
              <w:instrText xml:space="preserve"> PAGEREF _Toc75967738 \h </w:instrText>
            </w:r>
            <w:r>
              <w:rPr>
                <w:noProof/>
                <w:webHidden/>
              </w:rPr>
            </w:r>
            <w:r>
              <w:rPr>
                <w:noProof/>
                <w:webHidden/>
              </w:rPr>
              <w:fldChar w:fldCharType="separate"/>
            </w:r>
            <w:r>
              <w:rPr>
                <w:noProof/>
                <w:webHidden/>
              </w:rPr>
              <w:t>13</w:t>
            </w:r>
            <w:r>
              <w:rPr>
                <w:noProof/>
                <w:webHidden/>
              </w:rPr>
              <w:fldChar w:fldCharType="end"/>
            </w:r>
          </w:hyperlink>
        </w:p>
        <w:p w14:paraId="4ADFB852" w14:textId="6676D687"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39" w:history="1">
            <w:r w:rsidRPr="00452C3C">
              <w:rPr>
                <w:rStyle w:val="Hyperlink"/>
                <w:noProof/>
              </w:rPr>
              <w:t>Extensions</w:t>
            </w:r>
            <w:r>
              <w:rPr>
                <w:noProof/>
                <w:webHidden/>
              </w:rPr>
              <w:tab/>
            </w:r>
            <w:r>
              <w:rPr>
                <w:noProof/>
                <w:webHidden/>
              </w:rPr>
              <w:fldChar w:fldCharType="begin"/>
            </w:r>
            <w:r>
              <w:rPr>
                <w:noProof/>
                <w:webHidden/>
              </w:rPr>
              <w:instrText xml:space="preserve"> PAGEREF _Toc75967739 \h </w:instrText>
            </w:r>
            <w:r>
              <w:rPr>
                <w:noProof/>
                <w:webHidden/>
              </w:rPr>
            </w:r>
            <w:r>
              <w:rPr>
                <w:noProof/>
                <w:webHidden/>
              </w:rPr>
              <w:fldChar w:fldCharType="separate"/>
            </w:r>
            <w:r>
              <w:rPr>
                <w:noProof/>
                <w:webHidden/>
              </w:rPr>
              <w:t>13</w:t>
            </w:r>
            <w:r>
              <w:rPr>
                <w:noProof/>
                <w:webHidden/>
              </w:rPr>
              <w:fldChar w:fldCharType="end"/>
            </w:r>
          </w:hyperlink>
        </w:p>
        <w:p w14:paraId="03AF017A" w14:textId="6CEC129A"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40" w:history="1">
            <w:r w:rsidRPr="00452C3C">
              <w:rPr>
                <w:rStyle w:val="Hyperlink"/>
                <w:noProof/>
              </w:rPr>
              <w:t>Parameters</w:t>
            </w:r>
            <w:r>
              <w:rPr>
                <w:noProof/>
                <w:webHidden/>
              </w:rPr>
              <w:tab/>
            </w:r>
            <w:r>
              <w:rPr>
                <w:noProof/>
                <w:webHidden/>
              </w:rPr>
              <w:fldChar w:fldCharType="begin"/>
            </w:r>
            <w:r>
              <w:rPr>
                <w:noProof/>
                <w:webHidden/>
              </w:rPr>
              <w:instrText xml:space="preserve"> PAGEREF _Toc75967740 \h </w:instrText>
            </w:r>
            <w:r>
              <w:rPr>
                <w:noProof/>
                <w:webHidden/>
              </w:rPr>
            </w:r>
            <w:r>
              <w:rPr>
                <w:noProof/>
                <w:webHidden/>
              </w:rPr>
              <w:fldChar w:fldCharType="separate"/>
            </w:r>
            <w:r>
              <w:rPr>
                <w:noProof/>
                <w:webHidden/>
              </w:rPr>
              <w:t>13</w:t>
            </w:r>
            <w:r>
              <w:rPr>
                <w:noProof/>
                <w:webHidden/>
              </w:rPr>
              <w:fldChar w:fldCharType="end"/>
            </w:r>
          </w:hyperlink>
        </w:p>
        <w:p w14:paraId="6BD85712" w14:textId="63D3F54C" w:rsidR="00945107" w:rsidRDefault="00945107">
          <w:pPr>
            <w:pStyle w:val="TOC1"/>
            <w:tabs>
              <w:tab w:val="right" w:leader="dot" w:pos="10547"/>
            </w:tabs>
            <w:rPr>
              <w:rFonts w:asciiTheme="minorHAnsi" w:eastAsiaTheme="minorEastAsia" w:hAnsiTheme="minorHAnsi" w:cstheme="minorBidi"/>
              <w:noProof/>
              <w:color w:val="auto"/>
              <w:sz w:val="22"/>
              <w:lang w:bidi="ar-SA"/>
            </w:rPr>
          </w:pPr>
          <w:hyperlink w:anchor="_Toc75967741" w:history="1">
            <w:r w:rsidRPr="00452C3C">
              <w:rPr>
                <w:rStyle w:val="Hyperlink"/>
                <w:noProof/>
              </w:rPr>
              <w:t>PostgreSQL Logging, Monitoring and Tuning techniques</w:t>
            </w:r>
            <w:r>
              <w:rPr>
                <w:noProof/>
                <w:webHidden/>
              </w:rPr>
              <w:tab/>
            </w:r>
            <w:r>
              <w:rPr>
                <w:noProof/>
                <w:webHidden/>
              </w:rPr>
              <w:fldChar w:fldCharType="begin"/>
            </w:r>
            <w:r>
              <w:rPr>
                <w:noProof/>
                <w:webHidden/>
              </w:rPr>
              <w:instrText xml:space="preserve"> PAGEREF _Toc75967741 \h </w:instrText>
            </w:r>
            <w:r>
              <w:rPr>
                <w:noProof/>
                <w:webHidden/>
              </w:rPr>
            </w:r>
            <w:r>
              <w:rPr>
                <w:noProof/>
                <w:webHidden/>
              </w:rPr>
              <w:fldChar w:fldCharType="separate"/>
            </w:r>
            <w:r>
              <w:rPr>
                <w:noProof/>
                <w:webHidden/>
              </w:rPr>
              <w:t>15</w:t>
            </w:r>
            <w:r>
              <w:rPr>
                <w:noProof/>
                <w:webHidden/>
              </w:rPr>
              <w:fldChar w:fldCharType="end"/>
            </w:r>
          </w:hyperlink>
        </w:p>
        <w:p w14:paraId="65913EC1" w14:textId="54A3FAC1"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42" w:history="1">
            <w:r w:rsidRPr="00452C3C">
              <w:rPr>
                <w:rStyle w:val="Hyperlink"/>
                <w:noProof/>
              </w:rPr>
              <w:t>Using the PostgreSQL Slow Query log</w:t>
            </w:r>
            <w:r>
              <w:rPr>
                <w:noProof/>
                <w:webHidden/>
              </w:rPr>
              <w:tab/>
            </w:r>
            <w:r>
              <w:rPr>
                <w:noProof/>
                <w:webHidden/>
              </w:rPr>
              <w:fldChar w:fldCharType="begin"/>
            </w:r>
            <w:r>
              <w:rPr>
                <w:noProof/>
                <w:webHidden/>
              </w:rPr>
              <w:instrText xml:space="preserve"> PAGEREF _Toc75967742 \h </w:instrText>
            </w:r>
            <w:r>
              <w:rPr>
                <w:noProof/>
                <w:webHidden/>
              </w:rPr>
            </w:r>
            <w:r>
              <w:rPr>
                <w:noProof/>
                <w:webHidden/>
              </w:rPr>
              <w:fldChar w:fldCharType="separate"/>
            </w:r>
            <w:r>
              <w:rPr>
                <w:noProof/>
                <w:webHidden/>
              </w:rPr>
              <w:t>19</w:t>
            </w:r>
            <w:r>
              <w:rPr>
                <w:noProof/>
                <w:webHidden/>
              </w:rPr>
              <w:fldChar w:fldCharType="end"/>
            </w:r>
          </w:hyperlink>
        </w:p>
        <w:p w14:paraId="10215DA3" w14:textId="1742034A"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43" w:history="1">
            <w:r w:rsidRPr="00452C3C">
              <w:rPr>
                <w:rStyle w:val="Hyperlink"/>
                <w:rFonts w:eastAsia="@Yu Mincho"/>
                <w:noProof/>
              </w:rPr>
              <w:t>Statistics</w:t>
            </w:r>
            <w:r>
              <w:rPr>
                <w:noProof/>
                <w:webHidden/>
              </w:rPr>
              <w:tab/>
            </w:r>
            <w:r>
              <w:rPr>
                <w:noProof/>
                <w:webHidden/>
              </w:rPr>
              <w:fldChar w:fldCharType="begin"/>
            </w:r>
            <w:r>
              <w:rPr>
                <w:noProof/>
                <w:webHidden/>
              </w:rPr>
              <w:instrText xml:space="preserve"> PAGEREF _Toc75967743 \h </w:instrText>
            </w:r>
            <w:r>
              <w:rPr>
                <w:noProof/>
                <w:webHidden/>
              </w:rPr>
            </w:r>
            <w:r>
              <w:rPr>
                <w:noProof/>
                <w:webHidden/>
              </w:rPr>
              <w:fldChar w:fldCharType="separate"/>
            </w:r>
            <w:r>
              <w:rPr>
                <w:noProof/>
                <w:webHidden/>
              </w:rPr>
              <w:t>21</w:t>
            </w:r>
            <w:r>
              <w:rPr>
                <w:noProof/>
                <w:webHidden/>
              </w:rPr>
              <w:fldChar w:fldCharType="end"/>
            </w:r>
          </w:hyperlink>
        </w:p>
        <w:p w14:paraId="6B1202CA" w14:textId="0837D38C"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44" w:history="1">
            <w:r w:rsidRPr="00452C3C">
              <w:rPr>
                <w:rStyle w:val="Hyperlink"/>
                <w:noProof/>
              </w:rPr>
              <w:t>Query Performance Insight</w:t>
            </w:r>
            <w:r>
              <w:rPr>
                <w:noProof/>
                <w:webHidden/>
              </w:rPr>
              <w:tab/>
            </w:r>
            <w:r>
              <w:rPr>
                <w:noProof/>
                <w:webHidden/>
              </w:rPr>
              <w:fldChar w:fldCharType="begin"/>
            </w:r>
            <w:r>
              <w:rPr>
                <w:noProof/>
                <w:webHidden/>
              </w:rPr>
              <w:instrText xml:space="preserve"> PAGEREF _Toc75967744 \h </w:instrText>
            </w:r>
            <w:r>
              <w:rPr>
                <w:noProof/>
                <w:webHidden/>
              </w:rPr>
            </w:r>
            <w:r>
              <w:rPr>
                <w:noProof/>
                <w:webHidden/>
              </w:rPr>
              <w:fldChar w:fldCharType="separate"/>
            </w:r>
            <w:r>
              <w:rPr>
                <w:noProof/>
                <w:webHidden/>
              </w:rPr>
              <w:t>23</w:t>
            </w:r>
            <w:r>
              <w:rPr>
                <w:noProof/>
                <w:webHidden/>
              </w:rPr>
              <w:fldChar w:fldCharType="end"/>
            </w:r>
          </w:hyperlink>
        </w:p>
        <w:p w14:paraId="2D01F1A6" w14:textId="5757A2D1"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45" w:history="1">
            <w:r w:rsidRPr="00452C3C">
              <w:rPr>
                <w:rStyle w:val="Hyperlink"/>
                <w:noProof/>
              </w:rPr>
              <w:t>Performance Recommendations</w:t>
            </w:r>
            <w:r>
              <w:rPr>
                <w:noProof/>
                <w:webHidden/>
              </w:rPr>
              <w:tab/>
            </w:r>
            <w:r>
              <w:rPr>
                <w:noProof/>
                <w:webHidden/>
              </w:rPr>
              <w:fldChar w:fldCharType="begin"/>
            </w:r>
            <w:r>
              <w:rPr>
                <w:noProof/>
                <w:webHidden/>
              </w:rPr>
              <w:instrText xml:space="preserve"> PAGEREF _Toc75967745 \h </w:instrText>
            </w:r>
            <w:r>
              <w:rPr>
                <w:noProof/>
                <w:webHidden/>
              </w:rPr>
            </w:r>
            <w:r>
              <w:rPr>
                <w:noProof/>
                <w:webHidden/>
              </w:rPr>
              <w:fldChar w:fldCharType="separate"/>
            </w:r>
            <w:r>
              <w:rPr>
                <w:noProof/>
                <w:webHidden/>
              </w:rPr>
              <w:t>25</w:t>
            </w:r>
            <w:r>
              <w:rPr>
                <w:noProof/>
                <w:webHidden/>
              </w:rPr>
              <w:fldChar w:fldCharType="end"/>
            </w:r>
          </w:hyperlink>
        </w:p>
        <w:p w14:paraId="3EA0474B" w14:textId="1E78D7BD"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46" w:history="1">
            <w:r w:rsidRPr="00452C3C">
              <w:rPr>
                <w:rStyle w:val="Hyperlink"/>
                <w:rFonts w:eastAsia="@Yu Mincho"/>
                <w:noProof/>
              </w:rPr>
              <w:t>Log Analytics</w:t>
            </w:r>
            <w:r>
              <w:rPr>
                <w:noProof/>
                <w:webHidden/>
              </w:rPr>
              <w:tab/>
            </w:r>
            <w:r>
              <w:rPr>
                <w:noProof/>
                <w:webHidden/>
              </w:rPr>
              <w:fldChar w:fldCharType="begin"/>
            </w:r>
            <w:r>
              <w:rPr>
                <w:noProof/>
                <w:webHidden/>
              </w:rPr>
              <w:instrText xml:space="preserve"> PAGEREF _Toc75967746 \h </w:instrText>
            </w:r>
            <w:r>
              <w:rPr>
                <w:noProof/>
                <w:webHidden/>
              </w:rPr>
            </w:r>
            <w:r>
              <w:rPr>
                <w:noProof/>
                <w:webHidden/>
              </w:rPr>
              <w:fldChar w:fldCharType="separate"/>
            </w:r>
            <w:r>
              <w:rPr>
                <w:noProof/>
                <w:webHidden/>
              </w:rPr>
              <w:t>26</w:t>
            </w:r>
            <w:r>
              <w:rPr>
                <w:noProof/>
                <w:webHidden/>
              </w:rPr>
              <w:fldChar w:fldCharType="end"/>
            </w:r>
          </w:hyperlink>
        </w:p>
        <w:p w14:paraId="25DBE7DB" w14:textId="1010B6D1"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47" w:history="1">
            <w:r w:rsidRPr="00452C3C">
              <w:rPr>
                <w:rStyle w:val="Hyperlink"/>
                <w:noProof/>
              </w:rPr>
              <w:t>The Statistics Collector</w:t>
            </w:r>
            <w:r>
              <w:rPr>
                <w:noProof/>
                <w:webHidden/>
              </w:rPr>
              <w:tab/>
            </w:r>
            <w:r>
              <w:rPr>
                <w:noProof/>
                <w:webHidden/>
              </w:rPr>
              <w:fldChar w:fldCharType="begin"/>
            </w:r>
            <w:r>
              <w:rPr>
                <w:noProof/>
                <w:webHidden/>
              </w:rPr>
              <w:instrText xml:space="preserve"> PAGEREF _Toc75967747 \h </w:instrText>
            </w:r>
            <w:r>
              <w:rPr>
                <w:noProof/>
                <w:webHidden/>
              </w:rPr>
            </w:r>
            <w:r>
              <w:rPr>
                <w:noProof/>
                <w:webHidden/>
              </w:rPr>
              <w:fldChar w:fldCharType="separate"/>
            </w:r>
            <w:r>
              <w:rPr>
                <w:noProof/>
                <w:webHidden/>
              </w:rPr>
              <w:t>31</w:t>
            </w:r>
            <w:r>
              <w:rPr>
                <w:noProof/>
                <w:webHidden/>
              </w:rPr>
              <w:fldChar w:fldCharType="end"/>
            </w:r>
          </w:hyperlink>
        </w:p>
        <w:p w14:paraId="005A8DB6" w14:textId="29928CE5"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48" w:history="1">
            <w:r w:rsidRPr="00452C3C">
              <w:rPr>
                <w:rStyle w:val="Hyperlink"/>
                <w:rFonts w:eastAsia="@Yu Mincho"/>
                <w:noProof/>
              </w:rPr>
              <w:t>Query Store and when to use this vs enabling pg_stat_statements</w:t>
            </w:r>
            <w:r>
              <w:rPr>
                <w:noProof/>
                <w:webHidden/>
              </w:rPr>
              <w:tab/>
            </w:r>
            <w:r>
              <w:rPr>
                <w:noProof/>
                <w:webHidden/>
              </w:rPr>
              <w:fldChar w:fldCharType="begin"/>
            </w:r>
            <w:r>
              <w:rPr>
                <w:noProof/>
                <w:webHidden/>
              </w:rPr>
              <w:instrText xml:space="preserve"> PAGEREF _Toc75967748 \h </w:instrText>
            </w:r>
            <w:r>
              <w:rPr>
                <w:noProof/>
                <w:webHidden/>
              </w:rPr>
            </w:r>
            <w:r>
              <w:rPr>
                <w:noProof/>
                <w:webHidden/>
              </w:rPr>
              <w:fldChar w:fldCharType="separate"/>
            </w:r>
            <w:r>
              <w:rPr>
                <w:noProof/>
                <w:webHidden/>
              </w:rPr>
              <w:t>39</w:t>
            </w:r>
            <w:r>
              <w:rPr>
                <w:noProof/>
                <w:webHidden/>
              </w:rPr>
              <w:fldChar w:fldCharType="end"/>
            </w:r>
          </w:hyperlink>
        </w:p>
        <w:p w14:paraId="2CFB27BB" w14:textId="2E1A58DF" w:rsidR="00945107" w:rsidRDefault="00945107">
          <w:pPr>
            <w:pStyle w:val="TOC1"/>
            <w:tabs>
              <w:tab w:val="right" w:leader="dot" w:pos="10547"/>
            </w:tabs>
            <w:rPr>
              <w:rFonts w:asciiTheme="minorHAnsi" w:eastAsiaTheme="minorEastAsia" w:hAnsiTheme="minorHAnsi" w:cstheme="minorBidi"/>
              <w:noProof/>
              <w:color w:val="auto"/>
              <w:sz w:val="22"/>
              <w:lang w:bidi="ar-SA"/>
            </w:rPr>
          </w:pPr>
          <w:hyperlink w:anchor="_Toc75967749" w:history="1">
            <w:r w:rsidRPr="00452C3C">
              <w:rPr>
                <w:rStyle w:val="Hyperlink"/>
                <w:noProof/>
              </w:rPr>
              <w:t>The Automatic Maintenance Processes</w:t>
            </w:r>
            <w:r>
              <w:rPr>
                <w:noProof/>
                <w:webHidden/>
              </w:rPr>
              <w:tab/>
            </w:r>
            <w:r>
              <w:rPr>
                <w:noProof/>
                <w:webHidden/>
              </w:rPr>
              <w:fldChar w:fldCharType="begin"/>
            </w:r>
            <w:r>
              <w:rPr>
                <w:noProof/>
                <w:webHidden/>
              </w:rPr>
              <w:instrText xml:space="preserve"> PAGEREF _Toc75967749 \h </w:instrText>
            </w:r>
            <w:r>
              <w:rPr>
                <w:noProof/>
                <w:webHidden/>
              </w:rPr>
            </w:r>
            <w:r>
              <w:rPr>
                <w:noProof/>
                <w:webHidden/>
              </w:rPr>
              <w:fldChar w:fldCharType="separate"/>
            </w:r>
            <w:r>
              <w:rPr>
                <w:noProof/>
                <w:webHidden/>
              </w:rPr>
              <w:t>42</w:t>
            </w:r>
            <w:r>
              <w:rPr>
                <w:noProof/>
                <w:webHidden/>
              </w:rPr>
              <w:fldChar w:fldCharType="end"/>
            </w:r>
          </w:hyperlink>
        </w:p>
        <w:p w14:paraId="3A2FF5A5" w14:textId="5742ADF2"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50" w:history="1">
            <w:r w:rsidRPr="00452C3C">
              <w:rPr>
                <w:rStyle w:val="Hyperlink"/>
                <w:rFonts w:eastAsia="@Yu Mincho"/>
                <w:noProof/>
              </w:rPr>
              <w:t>Autovacuum</w:t>
            </w:r>
            <w:r>
              <w:rPr>
                <w:noProof/>
                <w:webHidden/>
              </w:rPr>
              <w:tab/>
            </w:r>
            <w:r>
              <w:rPr>
                <w:noProof/>
                <w:webHidden/>
              </w:rPr>
              <w:fldChar w:fldCharType="begin"/>
            </w:r>
            <w:r>
              <w:rPr>
                <w:noProof/>
                <w:webHidden/>
              </w:rPr>
              <w:instrText xml:space="preserve"> PAGEREF _Toc75967750 \h </w:instrText>
            </w:r>
            <w:r>
              <w:rPr>
                <w:noProof/>
                <w:webHidden/>
              </w:rPr>
            </w:r>
            <w:r>
              <w:rPr>
                <w:noProof/>
                <w:webHidden/>
              </w:rPr>
              <w:fldChar w:fldCharType="separate"/>
            </w:r>
            <w:r>
              <w:rPr>
                <w:noProof/>
                <w:webHidden/>
              </w:rPr>
              <w:t>42</w:t>
            </w:r>
            <w:r>
              <w:rPr>
                <w:noProof/>
                <w:webHidden/>
              </w:rPr>
              <w:fldChar w:fldCharType="end"/>
            </w:r>
          </w:hyperlink>
        </w:p>
        <w:p w14:paraId="5CEF9275" w14:textId="69D5B24D"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51" w:history="1">
            <w:r w:rsidRPr="00452C3C">
              <w:rPr>
                <w:rStyle w:val="Hyperlink"/>
                <w:rFonts w:eastAsia="@Yu Mincho"/>
                <w:noProof/>
              </w:rPr>
              <w:t>Writes (checkpoints, bgwriter)</w:t>
            </w:r>
            <w:r>
              <w:rPr>
                <w:noProof/>
                <w:webHidden/>
              </w:rPr>
              <w:tab/>
            </w:r>
            <w:r>
              <w:rPr>
                <w:noProof/>
                <w:webHidden/>
              </w:rPr>
              <w:fldChar w:fldCharType="begin"/>
            </w:r>
            <w:r>
              <w:rPr>
                <w:noProof/>
                <w:webHidden/>
              </w:rPr>
              <w:instrText xml:space="preserve"> PAGEREF _Toc75967751 \h </w:instrText>
            </w:r>
            <w:r>
              <w:rPr>
                <w:noProof/>
                <w:webHidden/>
              </w:rPr>
            </w:r>
            <w:r>
              <w:rPr>
                <w:noProof/>
                <w:webHidden/>
              </w:rPr>
              <w:fldChar w:fldCharType="separate"/>
            </w:r>
            <w:r>
              <w:rPr>
                <w:noProof/>
                <w:webHidden/>
              </w:rPr>
              <w:t>45</w:t>
            </w:r>
            <w:r>
              <w:rPr>
                <w:noProof/>
                <w:webHidden/>
              </w:rPr>
              <w:fldChar w:fldCharType="end"/>
            </w:r>
          </w:hyperlink>
        </w:p>
        <w:p w14:paraId="6DD27256" w14:textId="3430D814" w:rsidR="00945107" w:rsidRDefault="00945107">
          <w:pPr>
            <w:pStyle w:val="TOC1"/>
            <w:tabs>
              <w:tab w:val="right" w:leader="dot" w:pos="10547"/>
            </w:tabs>
            <w:rPr>
              <w:rFonts w:asciiTheme="minorHAnsi" w:eastAsiaTheme="minorEastAsia" w:hAnsiTheme="minorHAnsi" w:cstheme="minorBidi"/>
              <w:noProof/>
              <w:color w:val="auto"/>
              <w:sz w:val="22"/>
              <w:lang w:bidi="ar-SA"/>
            </w:rPr>
          </w:pPr>
          <w:hyperlink w:anchor="_Toc75967752" w:history="1">
            <w:r w:rsidRPr="00452C3C">
              <w:rPr>
                <w:rStyle w:val="Hyperlink"/>
                <w:noProof/>
              </w:rPr>
              <w:t>Troubleshooting Locks, Blocks, Deadlock, waits and user activity</w:t>
            </w:r>
            <w:r>
              <w:rPr>
                <w:noProof/>
                <w:webHidden/>
              </w:rPr>
              <w:tab/>
            </w:r>
            <w:r>
              <w:rPr>
                <w:noProof/>
                <w:webHidden/>
              </w:rPr>
              <w:fldChar w:fldCharType="begin"/>
            </w:r>
            <w:r>
              <w:rPr>
                <w:noProof/>
                <w:webHidden/>
              </w:rPr>
              <w:instrText xml:space="preserve"> PAGEREF _Toc75967752 \h </w:instrText>
            </w:r>
            <w:r>
              <w:rPr>
                <w:noProof/>
                <w:webHidden/>
              </w:rPr>
            </w:r>
            <w:r>
              <w:rPr>
                <w:noProof/>
                <w:webHidden/>
              </w:rPr>
              <w:fldChar w:fldCharType="separate"/>
            </w:r>
            <w:r>
              <w:rPr>
                <w:noProof/>
                <w:webHidden/>
              </w:rPr>
              <w:t>47</w:t>
            </w:r>
            <w:r>
              <w:rPr>
                <w:noProof/>
                <w:webHidden/>
              </w:rPr>
              <w:fldChar w:fldCharType="end"/>
            </w:r>
          </w:hyperlink>
        </w:p>
        <w:p w14:paraId="3D79334C" w14:textId="674BCCB5"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53" w:history="1">
            <w:r w:rsidRPr="00452C3C">
              <w:rPr>
                <w:rStyle w:val="Hyperlink"/>
                <w:noProof/>
              </w:rPr>
              <w:t>Locks and blocking operations</w:t>
            </w:r>
            <w:r>
              <w:rPr>
                <w:noProof/>
                <w:webHidden/>
              </w:rPr>
              <w:tab/>
            </w:r>
            <w:r>
              <w:rPr>
                <w:noProof/>
                <w:webHidden/>
              </w:rPr>
              <w:fldChar w:fldCharType="begin"/>
            </w:r>
            <w:r>
              <w:rPr>
                <w:noProof/>
                <w:webHidden/>
              </w:rPr>
              <w:instrText xml:space="preserve"> PAGEREF _Toc75967753 \h </w:instrText>
            </w:r>
            <w:r>
              <w:rPr>
                <w:noProof/>
                <w:webHidden/>
              </w:rPr>
            </w:r>
            <w:r>
              <w:rPr>
                <w:noProof/>
                <w:webHidden/>
              </w:rPr>
              <w:fldChar w:fldCharType="separate"/>
            </w:r>
            <w:r>
              <w:rPr>
                <w:noProof/>
                <w:webHidden/>
              </w:rPr>
              <w:t>47</w:t>
            </w:r>
            <w:r>
              <w:rPr>
                <w:noProof/>
                <w:webHidden/>
              </w:rPr>
              <w:fldChar w:fldCharType="end"/>
            </w:r>
          </w:hyperlink>
        </w:p>
        <w:p w14:paraId="6DB1AD5E" w14:textId="30191DA8"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54" w:history="1">
            <w:r w:rsidRPr="00452C3C">
              <w:rPr>
                <w:rStyle w:val="Hyperlink"/>
                <w:rFonts w:eastAsia="@Yu Mincho"/>
                <w:noProof/>
              </w:rPr>
              <w:t>Connections</w:t>
            </w:r>
            <w:r>
              <w:rPr>
                <w:noProof/>
                <w:webHidden/>
              </w:rPr>
              <w:tab/>
            </w:r>
            <w:r>
              <w:rPr>
                <w:noProof/>
                <w:webHidden/>
              </w:rPr>
              <w:fldChar w:fldCharType="begin"/>
            </w:r>
            <w:r>
              <w:rPr>
                <w:noProof/>
                <w:webHidden/>
              </w:rPr>
              <w:instrText xml:space="preserve"> PAGEREF _Toc75967754 \h </w:instrText>
            </w:r>
            <w:r>
              <w:rPr>
                <w:noProof/>
                <w:webHidden/>
              </w:rPr>
            </w:r>
            <w:r>
              <w:rPr>
                <w:noProof/>
                <w:webHidden/>
              </w:rPr>
              <w:fldChar w:fldCharType="separate"/>
            </w:r>
            <w:r>
              <w:rPr>
                <w:noProof/>
                <w:webHidden/>
              </w:rPr>
              <w:t>54</w:t>
            </w:r>
            <w:r>
              <w:rPr>
                <w:noProof/>
                <w:webHidden/>
              </w:rPr>
              <w:fldChar w:fldCharType="end"/>
            </w:r>
          </w:hyperlink>
        </w:p>
        <w:p w14:paraId="5454E948" w14:textId="0F72D242"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55" w:history="1">
            <w:r w:rsidRPr="00452C3C">
              <w:rPr>
                <w:rStyle w:val="Hyperlink"/>
                <w:rFonts w:eastAsia="@Yu Mincho"/>
                <w:noProof/>
              </w:rPr>
              <w:t>Important wait events</w:t>
            </w:r>
            <w:r>
              <w:rPr>
                <w:noProof/>
                <w:webHidden/>
              </w:rPr>
              <w:tab/>
            </w:r>
            <w:r>
              <w:rPr>
                <w:noProof/>
                <w:webHidden/>
              </w:rPr>
              <w:fldChar w:fldCharType="begin"/>
            </w:r>
            <w:r>
              <w:rPr>
                <w:noProof/>
                <w:webHidden/>
              </w:rPr>
              <w:instrText xml:space="preserve"> PAGEREF _Toc75967755 \h </w:instrText>
            </w:r>
            <w:r>
              <w:rPr>
                <w:noProof/>
                <w:webHidden/>
              </w:rPr>
            </w:r>
            <w:r>
              <w:rPr>
                <w:noProof/>
                <w:webHidden/>
              </w:rPr>
              <w:fldChar w:fldCharType="separate"/>
            </w:r>
            <w:r>
              <w:rPr>
                <w:noProof/>
                <w:webHidden/>
              </w:rPr>
              <w:t>56</w:t>
            </w:r>
            <w:r>
              <w:rPr>
                <w:noProof/>
                <w:webHidden/>
              </w:rPr>
              <w:fldChar w:fldCharType="end"/>
            </w:r>
          </w:hyperlink>
        </w:p>
        <w:p w14:paraId="58864BFE" w14:textId="487C8888"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56" w:history="1">
            <w:r w:rsidRPr="00452C3C">
              <w:rPr>
                <w:rStyle w:val="Hyperlink"/>
                <w:rFonts w:eastAsia="@Yu Mincho"/>
                <w:noProof/>
              </w:rPr>
              <w:t>EXPLAIN Analyze</w:t>
            </w:r>
            <w:r>
              <w:rPr>
                <w:noProof/>
                <w:webHidden/>
              </w:rPr>
              <w:tab/>
            </w:r>
            <w:r>
              <w:rPr>
                <w:noProof/>
                <w:webHidden/>
              </w:rPr>
              <w:fldChar w:fldCharType="begin"/>
            </w:r>
            <w:r>
              <w:rPr>
                <w:noProof/>
                <w:webHidden/>
              </w:rPr>
              <w:instrText xml:space="preserve"> PAGEREF _Toc75967756 \h </w:instrText>
            </w:r>
            <w:r>
              <w:rPr>
                <w:noProof/>
                <w:webHidden/>
              </w:rPr>
            </w:r>
            <w:r>
              <w:rPr>
                <w:noProof/>
                <w:webHidden/>
              </w:rPr>
              <w:fldChar w:fldCharType="separate"/>
            </w:r>
            <w:r>
              <w:rPr>
                <w:noProof/>
                <w:webHidden/>
              </w:rPr>
              <w:t>58</w:t>
            </w:r>
            <w:r>
              <w:rPr>
                <w:noProof/>
                <w:webHidden/>
              </w:rPr>
              <w:fldChar w:fldCharType="end"/>
            </w:r>
          </w:hyperlink>
        </w:p>
        <w:p w14:paraId="331E2B23" w14:textId="5D3DDDBD"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57" w:history="1">
            <w:r w:rsidRPr="00452C3C">
              <w:rPr>
                <w:rStyle w:val="Hyperlink"/>
                <w:noProof/>
              </w:rPr>
              <w:t>Cost estimation - sequential read</w:t>
            </w:r>
            <w:r>
              <w:rPr>
                <w:noProof/>
                <w:webHidden/>
              </w:rPr>
              <w:tab/>
            </w:r>
            <w:r>
              <w:rPr>
                <w:noProof/>
                <w:webHidden/>
              </w:rPr>
              <w:fldChar w:fldCharType="begin"/>
            </w:r>
            <w:r>
              <w:rPr>
                <w:noProof/>
                <w:webHidden/>
              </w:rPr>
              <w:instrText xml:space="preserve"> PAGEREF _Toc75967757 \h </w:instrText>
            </w:r>
            <w:r>
              <w:rPr>
                <w:noProof/>
                <w:webHidden/>
              </w:rPr>
            </w:r>
            <w:r>
              <w:rPr>
                <w:noProof/>
                <w:webHidden/>
              </w:rPr>
              <w:fldChar w:fldCharType="separate"/>
            </w:r>
            <w:r>
              <w:rPr>
                <w:noProof/>
                <w:webHidden/>
              </w:rPr>
              <w:t>60</w:t>
            </w:r>
            <w:r>
              <w:rPr>
                <w:noProof/>
                <w:webHidden/>
              </w:rPr>
              <w:fldChar w:fldCharType="end"/>
            </w:r>
          </w:hyperlink>
        </w:p>
        <w:p w14:paraId="2769ABB8" w14:textId="0D49C4EB"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58" w:history="1">
            <w:r w:rsidRPr="00452C3C">
              <w:rPr>
                <w:rStyle w:val="Hyperlink"/>
                <w:noProof/>
              </w:rPr>
              <w:t>Nodes and structure of the query plan</w:t>
            </w:r>
            <w:r>
              <w:rPr>
                <w:noProof/>
                <w:webHidden/>
              </w:rPr>
              <w:tab/>
            </w:r>
            <w:r>
              <w:rPr>
                <w:noProof/>
                <w:webHidden/>
              </w:rPr>
              <w:fldChar w:fldCharType="begin"/>
            </w:r>
            <w:r>
              <w:rPr>
                <w:noProof/>
                <w:webHidden/>
              </w:rPr>
              <w:instrText xml:space="preserve"> PAGEREF _Toc75967758 \h </w:instrText>
            </w:r>
            <w:r>
              <w:rPr>
                <w:noProof/>
                <w:webHidden/>
              </w:rPr>
            </w:r>
            <w:r>
              <w:rPr>
                <w:noProof/>
                <w:webHidden/>
              </w:rPr>
              <w:fldChar w:fldCharType="separate"/>
            </w:r>
            <w:r>
              <w:rPr>
                <w:noProof/>
                <w:webHidden/>
              </w:rPr>
              <w:t>61</w:t>
            </w:r>
            <w:r>
              <w:rPr>
                <w:noProof/>
                <w:webHidden/>
              </w:rPr>
              <w:fldChar w:fldCharType="end"/>
            </w:r>
          </w:hyperlink>
        </w:p>
        <w:p w14:paraId="1BED68B2" w14:textId="02F1501E"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59" w:history="1">
            <w:r w:rsidRPr="00452C3C">
              <w:rPr>
                <w:rStyle w:val="Hyperlink"/>
                <w:noProof/>
              </w:rPr>
              <w:t>GUC (Grand Unified Configuration) parameters</w:t>
            </w:r>
            <w:r>
              <w:rPr>
                <w:noProof/>
                <w:webHidden/>
              </w:rPr>
              <w:tab/>
            </w:r>
            <w:r>
              <w:rPr>
                <w:noProof/>
                <w:webHidden/>
              </w:rPr>
              <w:fldChar w:fldCharType="begin"/>
            </w:r>
            <w:r>
              <w:rPr>
                <w:noProof/>
                <w:webHidden/>
              </w:rPr>
              <w:instrText xml:space="preserve"> PAGEREF _Toc75967759 \h </w:instrText>
            </w:r>
            <w:r>
              <w:rPr>
                <w:noProof/>
                <w:webHidden/>
              </w:rPr>
            </w:r>
            <w:r>
              <w:rPr>
                <w:noProof/>
                <w:webHidden/>
              </w:rPr>
              <w:fldChar w:fldCharType="separate"/>
            </w:r>
            <w:r>
              <w:rPr>
                <w:noProof/>
                <w:webHidden/>
              </w:rPr>
              <w:t>66</w:t>
            </w:r>
            <w:r>
              <w:rPr>
                <w:noProof/>
                <w:webHidden/>
              </w:rPr>
              <w:fldChar w:fldCharType="end"/>
            </w:r>
          </w:hyperlink>
        </w:p>
        <w:p w14:paraId="7DD626A3" w14:textId="7BD39923" w:rsidR="00945107" w:rsidRDefault="00945107">
          <w:pPr>
            <w:pStyle w:val="TOC1"/>
            <w:tabs>
              <w:tab w:val="right" w:leader="dot" w:pos="10547"/>
            </w:tabs>
            <w:rPr>
              <w:rFonts w:asciiTheme="minorHAnsi" w:eastAsiaTheme="minorEastAsia" w:hAnsiTheme="minorHAnsi" w:cstheme="minorBidi"/>
              <w:noProof/>
              <w:color w:val="auto"/>
              <w:sz w:val="22"/>
              <w:lang w:bidi="ar-SA"/>
            </w:rPr>
          </w:pPr>
          <w:hyperlink w:anchor="_Toc75967760" w:history="1">
            <w:r w:rsidRPr="00452C3C">
              <w:rPr>
                <w:rStyle w:val="Hyperlink"/>
                <w:noProof/>
              </w:rPr>
              <w:t>Azure DB for PostgreSQL Best Practices for Optimal Performance</w:t>
            </w:r>
            <w:r>
              <w:rPr>
                <w:noProof/>
                <w:webHidden/>
              </w:rPr>
              <w:tab/>
            </w:r>
            <w:r>
              <w:rPr>
                <w:noProof/>
                <w:webHidden/>
              </w:rPr>
              <w:fldChar w:fldCharType="begin"/>
            </w:r>
            <w:r>
              <w:rPr>
                <w:noProof/>
                <w:webHidden/>
              </w:rPr>
              <w:instrText xml:space="preserve"> PAGEREF _Toc75967760 \h </w:instrText>
            </w:r>
            <w:r>
              <w:rPr>
                <w:noProof/>
                <w:webHidden/>
              </w:rPr>
            </w:r>
            <w:r>
              <w:rPr>
                <w:noProof/>
                <w:webHidden/>
              </w:rPr>
              <w:fldChar w:fldCharType="separate"/>
            </w:r>
            <w:r>
              <w:rPr>
                <w:noProof/>
                <w:webHidden/>
              </w:rPr>
              <w:t>69</w:t>
            </w:r>
            <w:r>
              <w:rPr>
                <w:noProof/>
                <w:webHidden/>
              </w:rPr>
              <w:fldChar w:fldCharType="end"/>
            </w:r>
          </w:hyperlink>
        </w:p>
        <w:p w14:paraId="1B954157" w14:textId="3B8EA26D"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61" w:history="1">
            <w:r w:rsidRPr="00452C3C">
              <w:rPr>
                <w:rStyle w:val="Hyperlink"/>
                <w:rFonts w:eastAsia="@Yu Mincho"/>
                <w:noProof/>
              </w:rPr>
              <w:t>Azure Advisor</w:t>
            </w:r>
            <w:r>
              <w:rPr>
                <w:noProof/>
                <w:webHidden/>
              </w:rPr>
              <w:tab/>
            </w:r>
            <w:r>
              <w:rPr>
                <w:noProof/>
                <w:webHidden/>
              </w:rPr>
              <w:fldChar w:fldCharType="begin"/>
            </w:r>
            <w:r>
              <w:rPr>
                <w:noProof/>
                <w:webHidden/>
              </w:rPr>
              <w:instrText xml:space="preserve"> PAGEREF _Toc75967761 \h </w:instrText>
            </w:r>
            <w:r>
              <w:rPr>
                <w:noProof/>
                <w:webHidden/>
              </w:rPr>
            </w:r>
            <w:r>
              <w:rPr>
                <w:noProof/>
                <w:webHidden/>
              </w:rPr>
              <w:fldChar w:fldCharType="separate"/>
            </w:r>
            <w:r>
              <w:rPr>
                <w:noProof/>
                <w:webHidden/>
              </w:rPr>
              <w:t>69</w:t>
            </w:r>
            <w:r>
              <w:rPr>
                <w:noProof/>
                <w:webHidden/>
              </w:rPr>
              <w:fldChar w:fldCharType="end"/>
            </w:r>
          </w:hyperlink>
        </w:p>
        <w:p w14:paraId="47F85F7A" w14:textId="18BE062F"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62" w:history="1">
            <w:r w:rsidRPr="00452C3C">
              <w:rPr>
                <w:rStyle w:val="Hyperlink"/>
                <w:noProof/>
              </w:rPr>
              <w:t>Connection pooling (PgBouncer)</w:t>
            </w:r>
            <w:r>
              <w:rPr>
                <w:noProof/>
                <w:webHidden/>
              </w:rPr>
              <w:tab/>
            </w:r>
            <w:r>
              <w:rPr>
                <w:noProof/>
                <w:webHidden/>
              </w:rPr>
              <w:fldChar w:fldCharType="begin"/>
            </w:r>
            <w:r>
              <w:rPr>
                <w:noProof/>
                <w:webHidden/>
              </w:rPr>
              <w:instrText xml:space="preserve"> PAGEREF _Toc75967762 \h </w:instrText>
            </w:r>
            <w:r>
              <w:rPr>
                <w:noProof/>
                <w:webHidden/>
              </w:rPr>
            </w:r>
            <w:r>
              <w:rPr>
                <w:noProof/>
                <w:webHidden/>
              </w:rPr>
              <w:fldChar w:fldCharType="separate"/>
            </w:r>
            <w:r>
              <w:rPr>
                <w:noProof/>
                <w:webHidden/>
              </w:rPr>
              <w:t>71</w:t>
            </w:r>
            <w:r>
              <w:rPr>
                <w:noProof/>
                <w:webHidden/>
              </w:rPr>
              <w:fldChar w:fldCharType="end"/>
            </w:r>
          </w:hyperlink>
        </w:p>
        <w:p w14:paraId="1E739FFE" w14:textId="7E32AFA8" w:rsidR="00945107" w:rsidRDefault="00945107">
          <w:pPr>
            <w:pStyle w:val="TOC3"/>
            <w:tabs>
              <w:tab w:val="right" w:leader="dot" w:pos="10547"/>
            </w:tabs>
            <w:rPr>
              <w:rFonts w:asciiTheme="minorHAnsi" w:eastAsiaTheme="minorEastAsia" w:hAnsiTheme="minorHAnsi" w:cstheme="minorBidi"/>
              <w:noProof/>
              <w:color w:val="auto"/>
              <w:sz w:val="22"/>
              <w:lang w:bidi="ar-SA"/>
            </w:rPr>
          </w:pPr>
          <w:hyperlink w:anchor="_Toc75967763" w:history="1">
            <w:r w:rsidRPr="00452C3C">
              <w:rPr>
                <w:rStyle w:val="Hyperlink"/>
                <w:noProof/>
              </w:rPr>
              <w:t>PgBouncer for Azure Database for PostgreSQL flexible server</w:t>
            </w:r>
            <w:r>
              <w:rPr>
                <w:noProof/>
                <w:webHidden/>
              </w:rPr>
              <w:tab/>
            </w:r>
            <w:r>
              <w:rPr>
                <w:noProof/>
                <w:webHidden/>
              </w:rPr>
              <w:fldChar w:fldCharType="begin"/>
            </w:r>
            <w:r>
              <w:rPr>
                <w:noProof/>
                <w:webHidden/>
              </w:rPr>
              <w:instrText xml:space="preserve"> PAGEREF _Toc75967763 \h </w:instrText>
            </w:r>
            <w:r>
              <w:rPr>
                <w:noProof/>
                <w:webHidden/>
              </w:rPr>
            </w:r>
            <w:r>
              <w:rPr>
                <w:noProof/>
                <w:webHidden/>
              </w:rPr>
              <w:fldChar w:fldCharType="separate"/>
            </w:r>
            <w:r>
              <w:rPr>
                <w:noProof/>
                <w:webHidden/>
              </w:rPr>
              <w:t>73</w:t>
            </w:r>
            <w:r>
              <w:rPr>
                <w:noProof/>
                <w:webHidden/>
              </w:rPr>
              <w:fldChar w:fldCharType="end"/>
            </w:r>
          </w:hyperlink>
        </w:p>
        <w:p w14:paraId="54CD907D" w14:textId="0E0FF31A" w:rsidR="00945107" w:rsidRDefault="00945107">
          <w:pPr>
            <w:pStyle w:val="TOC3"/>
            <w:tabs>
              <w:tab w:val="right" w:leader="dot" w:pos="10547"/>
            </w:tabs>
            <w:rPr>
              <w:rFonts w:asciiTheme="minorHAnsi" w:eastAsiaTheme="minorEastAsia" w:hAnsiTheme="minorHAnsi" w:cstheme="minorBidi"/>
              <w:noProof/>
              <w:color w:val="auto"/>
              <w:sz w:val="22"/>
              <w:lang w:bidi="ar-SA"/>
            </w:rPr>
          </w:pPr>
          <w:hyperlink w:anchor="_Toc75967764" w:history="1">
            <w:r w:rsidRPr="00452C3C">
              <w:rPr>
                <w:rStyle w:val="Hyperlink"/>
                <w:noProof/>
              </w:rPr>
              <w:t>PgBouncer for Azure Database for PostgreSQL single server</w:t>
            </w:r>
            <w:r>
              <w:rPr>
                <w:noProof/>
                <w:webHidden/>
              </w:rPr>
              <w:tab/>
            </w:r>
            <w:r>
              <w:rPr>
                <w:noProof/>
                <w:webHidden/>
              </w:rPr>
              <w:fldChar w:fldCharType="begin"/>
            </w:r>
            <w:r>
              <w:rPr>
                <w:noProof/>
                <w:webHidden/>
              </w:rPr>
              <w:instrText xml:space="preserve"> PAGEREF _Toc75967764 \h </w:instrText>
            </w:r>
            <w:r>
              <w:rPr>
                <w:noProof/>
                <w:webHidden/>
              </w:rPr>
            </w:r>
            <w:r>
              <w:rPr>
                <w:noProof/>
                <w:webHidden/>
              </w:rPr>
              <w:fldChar w:fldCharType="separate"/>
            </w:r>
            <w:r>
              <w:rPr>
                <w:noProof/>
                <w:webHidden/>
              </w:rPr>
              <w:t>74</w:t>
            </w:r>
            <w:r>
              <w:rPr>
                <w:noProof/>
                <w:webHidden/>
              </w:rPr>
              <w:fldChar w:fldCharType="end"/>
            </w:r>
          </w:hyperlink>
        </w:p>
        <w:p w14:paraId="6D2CF49B" w14:textId="3718681D" w:rsidR="00945107" w:rsidRDefault="00945107">
          <w:pPr>
            <w:pStyle w:val="TOC1"/>
            <w:tabs>
              <w:tab w:val="right" w:leader="dot" w:pos="10547"/>
            </w:tabs>
            <w:rPr>
              <w:rFonts w:asciiTheme="minorHAnsi" w:eastAsiaTheme="minorEastAsia" w:hAnsiTheme="minorHAnsi" w:cstheme="minorBidi"/>
              <w:noProof/>
              <w:color w:val="auto"/>
              <w:sz w:val="22"/>
              <w:lang w:bidi="ar-SA"/>
            </w:rPr>
          </w:pPr>
          <w:hyperlink w:anchor="_Toc75967765" w:history="1">
            <w:r w:rsidRPr="00452C3C">
              <w:rPr>
                <w:rStyle w:val="Hyperlink"/>
                <w:noProof/>
              </w:rPr>
              <w:t>General recommendations for optimize performance - Single server</w:t>
            </w:r>
            <w:r>
              <w:rPr>
                <w:noProof/>
                <w:webHidden/>
              </w:rPr>
              <w:tab/>
            </w:r>
            <w:r>
              <w:rPr>
                <w:noProof/>
                <w:webHidden/>
              </w:rPr>
              <w:fldChar w:fldCharType="begin"/>
            </w:r>
            <w:r>
              <w:rPr>
                <w:noProof/>
                <w:webHidden/>
              </w:rPr>
              <w:instrText xml:space="preserve"> PAGEREF _Toc75967765 \h </w:instrText>
            </w:r>
            <w:r>
              <w:rPr>
                <w:noProof/>
                <w:webHidden/>
              </w:rPr>
            </w:r>
            <w:r>
              <w:rPr>
                <w:noProof/>
                <w:webHidden/>
              </w:rPr>
              <w:fldChar w:fldCharType="separate"/>
            </w:r>
            <w:r>
              <w:rPr>
                <w:noProof/>
                <w:webHidden/>
              </w:rPr>
              <w:t>76</w:t>
            </w:r>
            <w:r>
              <w:rPr>
                <w:noProof/>
                <w:webHidden/>
              </w:rPr>
              <w:fldChar w:fldCharType="end"/>
            </w:r>
          </w:hyperlink>
        </w:p>
        <w:p w14:paraId="70B0DF68" w14:textId="7483A8D3"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66" w:history="1">
            <w:r w:rsidRPr="00452C3C">
              <w:rPr>
                <w:rStyle w:val="Hyperlink"/>
                <w:noProof/>
              </w:rPr>
              <w:t>Autovacuum</w:t>
            </w:r>
            <w:r>
              <w:rPr>
                <w:noProof/>
                <w:webHidden/>
              </w:rPr>
              <w:tab/>
            </w:r>
            <w:r>
              <w:rPr>
                <w:noProof/>
                <w:webHidden/>
              </w:rPr>
              <w:fldChar w:fldCharType="begin"/>
            </w:r>
            <w:r>
              <w:rPr>
                <w:noProof/>
                <w:webHidden/>
              </w:rPr>
              <w:instrText xml:space="preserve"> PAGEREF _Toc75967766 \h </w:instrText>
            </w:r>
            <w:r>
              <w:rPr>
                <w:noProof/>
                <w:webHidden/>
              </w:rPr>
            </w:r>
            <w:r>
              <w:rPr>
                <w:noProof/>
                <w:webHidden/>
              </w:rPr>
              <w:fldChar w:fldCharType="separate"/>
            </w:r>
            <w:r>
              <w:rPr>
                <w:noProof/>
                <w:webHidden/>
              </w:rPr>
              <w:t>76</w:t>
            </w:r>
            <w:r>
              <w:rPr>
                <w:noProof/>
                <w:webHidden/>
              </w:rPr>
              <w:fldChar w:fldCharType="end"/>
            </w:r>
          </w:hyperlink>
        </w:p>
        <w:p w14:paraId="4C7797C9" w14:textId="449DAACC"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67" w:history="1">
            <w:r w:rsidRPr="00452C3C">
              <w:rPr>
                <w:rStyle w:val="Hyperlink"/>
                <w:rFonts w:eastAsia="@Yu Mincho"/>
                <w:noProof/>
              </w:rPr>
              <w:t>Bulk inserts</w:t>
            </w:r>
            <w:r>
              <w:rPr>
                <w:noProof/>
                <w:webHidden/>
              </w:rPr>
              <w:tab/>
            </w:r>
            <w:r>
              <w:rPr>
                <w:noProof/>
                <w:webHidden/>
              </w:rPr>
              <w:fldChar w:fldCharType="begin"/>
            </w:r>
            <w:r>
              <w:rPr>
                <w:noProof/>
                <w:webHidden/>
              </w:rPr>
              <w:instrText xml:space="preserve"> PAGEREF _Toc75967767 \h </w:instrText>
            </w:r>
            <w:r>
              <w:rPr>
                <w:noProof/>
                <w:webHidden/>
              </w:rPr>
            </w:r>
            <w:r>
              <w:rPr>
                <w:noProof/>
                <w:webHidden/>
              </w:rPr>
              <w:fldChar w:fldCharType="separate"/>
            </w:r>
            <w:r>
              <w:rPr>
                <w:noProof/>
                <w:webHidden/>
              </w:rPr>
              <w:t>78</w:t>
            </w:r>
            <w:r>
              <w:rPr>
                <w:noProof/>
                <w:webHidden/>
              </w:rPr>
              <w:fldChar w:fldCharType="end"/>
            </w:r>
          </w:hyperlink>
        </w:p>
        <w:p w14:paraId="2306CF5D" w14:textId="41BAE534"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68" w:history="1">
            <w:r w:rsidRPr="00452C3C">
              <w:rPr>
                <w:rStyle w:val="Hyperlink"/>
                <w:rFonts w:eastAsia="@Yu Mincho"/>
                <w:noProof/>
              </w:rPr>
              <w:t>Query statistics collection</w:t>
            </w:r>
            <w:r>
              <w:rPr>
                <w:noProof/>
                <w:webHidden/>
              </w:rPr>
              <w:tab/>
            </w:r>
            <w:r>
              <w:rPr>
                <w:noProof/>
                <w:webHidden/>
              </w:rPr>
              <w:fldChar w:fldCharType="begin"/>
            </w:r>
            <w:r>
              <w:rPr>
                <w:noProof/>
                <w:webHidden/>
              </w:rPr>
              <w:instrText xml:space="preserve"> PAGEREF _Toc75967768 \h </w:instrText>
            </w:r>
            <w:r>
              <w:rPr>
                <w:noProof/>
                <w:webHidden/>
              </w:rPr>
            </w:r>
            <w:r>
              <w:rPr>
                <w:noProof/>
                <w:webHidden/>
              </w:rPr>
              <w:fldChar w:fldCharType="separate"/>
            </w:r>
            <w:r>
              <w:rPr>
                <w:noProof/>
                <w:webHidden/>
              </w:rPr>
              <w:t>79</w:t>
            </w:r>
            <w:r>
              <w:rPr>
                <w:noProof/>
                <w:webHidden/>
              </w:rPr>
              <w:fldChar w:fldCharType="end"/>
            </w:r>
          </w:hyperlink>
        </w:p>
        <w:p w14:paraId="574DF85A" w14:textId="29317A5F" w:rsidR="00945107" w:rsidRDefault="00945107">
          <w:pPr>
            <w:pStyle w:val="TOC1"/>
            <w:tabs>
              <w:tab w:val="right" w:leader="dot" w:pos="10547"/>
            </w:tabs>
            <w:rPr>
              <w:rFonts w:asciiTheme="minorHAnsi" w:eastAsiaTheme="minorEastAsia" w:hAnsiTheme="minorHAnsi" w:cstheme="minorBidi"/>
              <w:noProof/>
              <w:color w:val="auto"/>
              <w:sz w:val="22"/>
              <w:lang w:bidi="ar-SA"/>
            </w:rPr>
          </w:pPr>
          <w:hyperlink w:anchor="_Toc75967769" w:history="1">
            <w:r w:rsidRPr="00452C3C">
              <w:rPr>
                <w:rStyle w:val="Hyperlink"/>
                <w:noProof/>
              </w:rPr>
              <w:t>Application Aspects Optimizations</w:t>
            </w:r>
            <w:r>
              <w:rPr>
                <w:noProof/>
                <w:webHidden/>
              </w:rPr>
              <w:tab/>
            </w:r>
            <w:r>
              <w:rPr>
                <w:noProof/>
                <w:webHidden/>
              </w:rPr>
              <w:fldChar w:fldCharType="begin"/>
            </w:r>
            <w:r>
              <w:rPr>
                <w:noProof/>
                <w:webHidden/>
              </w:rPr>
              <w:instrText xml:space="preserve"> PAGEREF _Toc75967769 \h </w:instrText>
            </w:r>
            <w:r>
              <w:rPr>
                <w:noProof/>
                <w:webHidden/>
              </w:rPr>
            </w:r>
            <w:r>
              <w:rPr>
                <w:noProof/>
                <w:webHidden/>
              </w:rPr>
              <w:fldChar w:fldCharType="separate"/>
            </w:r>
            <w:r>
              <w:rPr>
                <w:noProof/>
                <w:webHidden/>
              </w:rPr>
              <w:t>80</w:t>
            </w:r>
            <w:r>
              <w:rPr>
                <w:noProof/>
                <w:webHidden/>
              </w:rPr>
              <w:fldChar w:fldCharType="end"/>
            </w:r>
          </w:hyperlink>
        </w:p>
        <w:p w14:paraId="653D7F2B" w14:textId="2467A8BB"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70" w:history="1">
            <w:r w:rsidRPr="00452C3C">
              <w:rPr>
                <w:rStyle w:val="Hyperlink"/>
                <w:noProof/>
              </w:rPr>
              <w:t>Physical Proximity (Colocation)</w:t>
            </w:r>
            <w:r>
              <w:rPr>
                <w:noProof/>
                <w:webHidden/>
              </w:rPr>
              <w:tab/>
            </w:r>
            <w:r>
              <w:rPr>
                <w:noProof/>
                <w:webHidden/>
              </w:rPr>
              <w:fldChar w:fldCharType="begin"/>
            </w:r>
            <w:r>
              <w:rPr>
                <w:noProof/>
                <w:webHidden/>
              </w:rPr>
              <w:instrText xml:space="preserve"> PAGEREF _Toc75967770 \h </w:instrText>
            </w:r>
            <w:r>
              <w:rPr>
                <w:noProof/>
                <w:webHidden/>
              </w:rPr>
            </w:r>
            <w:r>
              <w:rPr>
                <w:noProof/>
                <w:webHidden/>
              </w:rPr>
              <w:fldChar w:fldCharType="separate"/>
            </w:r>
            <w:r>
              <w:rPr>
                <w:noProof/>
                <w:webHidden/>
              </w:rPr>
              <w:t>80</w:t>
            </w:r>
            <w:r>
              <w:rPr>
                <w:noProof/>
                <w:webHidden/>
              </w:rPr>
              <w:fldChar w:fldCharType="end"/>
            </w:r>
          </w:hyperlink>
        </w:p>
        <w:p w14:paraId="034472BC" w14:textId="187C33F6"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71" w:history="1">
            <w:r w:rsidRPr="00452C3C">
              <w:rPr>
                <w:rStyle w:val="Hyperlink"/>
                <w:noProof/>
              </w:rPr>
              <w:t>Connection Pooling</w:t>
            </w:r>
            <w:r>
              <w:rPr>
                <w:noProof/>
                <w:webHidden/>
              </w:rPr>
              <w:tab/>
            </w:r>
            <w:r>
              <w:rPr>
                <w:noProof/>
                <w:webHidden/>
              </w:rPr>
              <w:fldChar w:fldCharType="begin"/>
            </w:r>
            <w:r>
              <w:rPr>
                <w:noProof/>
                <w:webHidden/>
              </w:rPr>
              <w:instrText xml:space="preserve"> PAGEREF _Toc75967771 \h </w:instrText>
            </w:r>
            <w:r>
              <w:rPr>
                <w:noProof/>
                <w:webHidden/>
              </w:rPr>
            </w:r>
            <w:r>
              <w:rPr>
                <w:noProof/>
                <w:webHidden/>
              </w:rPr>
              <w:fldChar w:fldCharType="separate"/>
            </w:r>
            <w:r>
              <w:rPr>
                <w:noProof/>
                <w:webHidden/>
              </w:rPr>
              <w:t>80</w:t>
            </w:r>
            <w:r>
              <w:rPr>
                <w:noProof/>
                <w:webHidden/>
              </w:rPr>
              <w:fldChar w:fldCharType="end"/>
            </w:r>
          </w:hyperlink>
        </w:p>
        <w:p w14:paraId="73F24F2A" w14:textId="6F6A4E41"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72" w:history="1">
            <w:r w:rsidRPr="00452C3C">
              <w:rPr>
                <w:rStyle w:val="Hyperlink"/>
                <w:noProof/>
              </w:rPr>
              <w:t>Accelerated Networking</w:t>
            </w:r>
            <w:r>
              <w:rPr>
                <w:noProof/>
                <w:webHidden/>
              </w:rPr>
              <w:tab/>
            </w:r>
            <w:r>
              <w:rPr>
                <w:noProof/>
                <w:webHidden/>
              </w:rPr>
              <w:fldChar w:fldCharType="begin"/>
            </w:r>
            <w:r>
              <w:rPr>
                <w:noProof/>
                <w:webHidden/>
              </w:rPr>
              <w:instrText xml:space="preserve"> PAGEREF _Toc75967772 \h </w:instrText>
            </w:r>
            <w:r>
              <w:rPr>
                <w:noProof/>
                <w:webHidden/>
              </w:rPr>
            </w:r>
            <w:r>
              <w:rPr>
                <w:noProof/>
                <w:webHidden/>
              </w:rPr>
              <w:fldChar w:fldCharType="separate"/>
            </w:r>
            <w:r>
              <w:rPr>
                <w:noProof/>
                <w:webHidden/>
              </w:rPr>
              <w:t>81</w:t>
            </w:r>
            <w:r>
              <w:rPr>
                <w:noProof/>
                <w:webHidden/>
              </w:rPr>
              <w:fldChar w:fldCharType="end"/>
            </w:r>
          </w:hyperlink>
        </w:p>
        <w:p w14:paraId="31D3F94B" w14:textId="0579304D"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73" w:history="1">
            <w:r w:rsidRPr="00452C3C">
              <w:rPr>
                <w:rStyle w:val="Hyperlink"/>
                <w:noProof/>
              </w:rPr>
              <w:t>ExpressRoute</w:t>
            </w:r>
            <w:r>
              <w:rPr>
                <w:noProof/>
                <w:webHidden/>
              </w:rPr>
              <w:tab/>
            </w:r>
            <w:r>
              <w:rPr>
                <w:noProof/>
                <w:webHidden/>
              </w:rPr>
              <w:fldChar w:fldCharType="begin"/>
            </w:r>
            <w:r>
              <w:rPr>
                <w:noProof/>
                <w:webHidden/>
              </w:rPr>
              <w:instrText xml:space="preserve"> PAGEREF _Toc75967773 \h </w:instrText>
            </w:r>
            <w:r>
              <w:rPr>
                <w:noProof/>
                <w:webHidden/>
              </w:rPr>
            </w:r>
            <w:r>
              <w:rPr>
                <w:noProof/>
                <w:webHidden/>
              </w:rPr>
              <w:fldChar w:fldCharType="separate"/>
            </w:r>
            <w:r>
              <w:rPr>
                <w:noProof/>
                <w:webHidden/>
              </w:rPr>
              <w:t>82</w:t>
            </w:r>
            <w:r>
              <w:rPr>
                <w:noProof/>
                <w:webHidden/>
              </w:rPr>
              <w:fldChar w:fldCharType="end"/>
            </w:r>
          </w:hyperlink>
        </w:p>
        <w:p w14:paraId="2C0F868B" w14:textId="68DA09F1"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74" w:history="1">
            <w:r w:rsidRPr="00452C3C">
              <w:rPr>
                <w:rStyle w:val="Hyperlink"/>
                <w:noProof/>
              </w:rPr>
              <w:t>TCP_NODELAY socket option</w:t>
            </w:r>
            <w:r>
              <w:rPr>
                <w:noProof/>
                <w:webHidden/>
              </w:rPr>
              <w:tab/>
            </w:r>
            <w:r>
              <w:rPr>
                <w:noProof/>
                <w:webHidden/>
              </w:rPr>
              <w:fldChar w:fldCharType="begin"/>
            </w:r>
            <w:r>
              <w:rPr>
                <w:noProof/>
                <w:webHidden/>
              </w:rPr>
              <w:instrText xml:space="preserve"> PAGEREF _Toc75967774 \h </w:instrText>
            </w:r>
            <w:r>
              <w:rPr>
                <w:noProof/>
                <w:webHidden/>
              </w:rPr>
            </w:r>
            <w:r>
              <w:rPr>
                <w:noProof/>
                <w:webHidden/>
              </w:rPr>
              <w:fldChar w:fldCharType="separate"/>
            </w:r>
            <w:r>
              <w:rPr>
                <w:noProof/>
                <w:webHidden/>
              </w:rPr>
              <w:t>84</w:t>
            </w:r>
            <w:r>
              <w:rPr>
                <w:noProof/>
                <w:webHidden/>
              </w:rPr>
              <w:fldChar w:fldCharType="end"/>
            </w:r>
          </w:hyperlink>
        </w:p>
        <w:p w14:paraId="6AA9433B" w14:textId="6471ED45"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75" w:history="1">
            <w:r w:rsidRPr="00452C3C">
              <w:rPr>
                <w:rStyle w:val="Hyperlink"/>
                <w:noProof/>
              </w:rPr>
              <w:t>Persistent or Long-Lived Connection</w:t>
            </w:r>
            <w:r>
              <w:rPr>
                <w:noProof/>
                <w:webHidden/>
              </w:rPr>
              <w:tab/>
            </w:r>
            <w:r>
              <w:rPr>
                <w:noProof/>
                <w:webHidden/>
              </w:rPr>
              <w:fldChar w:fldCharType="begin"/>
            </w:r>
            <w:r>
              <w:rPr>
                <w:noProof/>
                <w:webHidden/>
              </w:rPr>
              <w:instrText xml:space="preserve"> PAGEREF _Toc75967775 \h </w:instrText>
            </w:r>
            <w:r>
              <w:rPr>
                <w:noProof/>
                <w:webHidden/>
              </w:rPr>
            </w:r>
            <w:r>
              <w:rPr>
                <w:noProof/>
                <w:webHidden/>
              </w:rPr>
              <w:fldChar w:fldCharType="separate"/>
            </w:r>
            <w:r>
              <w:rPr>
                <w:noProof/>
                <w:webHidden/>
              </w:rPr>
              <w:t>84</w:t>
            </w:r>
            <w:r>
              <w:rPr>
                <w:noProof/>
                <w:webHidden/>
              </w:rPr>
              <w:fldChar w:fldCharType="end"/>
            </w:r>
          </w:hyperlink>
        </w:p>
        <w:p w14:paraId="7A852C3C" w14:textId="47B4D454"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76" w:history="1">
            <w:r w:rsidRPr="00452C3C">
              <w:rPr>
                <w:rStyle w:val="Hyperlink"/>
                <w:noProof/>
              </w:rPr>
              <w:t>Tune your application</w:t>
            </w:r>
            <w:r>
              <w:rPr>
                <w:noProof/>
                <w:webHidden/>
              </w:rPr>
              <w:tab/>
            </w:r>
            <w:r>
              <w:rPr>
                <w:noProof/>
                <w:webHidden/>
              </w:rPr>
              <w:fldChar w:fldCharType="begin"/>
            </w:r>
            <w:r>
              <w:rPr>
                <w:noProof/>
                <w:webHidden/>
              </w:rPr>
              <w:instrText xml:space="preserve"> PAGEREF _Toc75967776 \h </w:instrText>
            </w:r>
            <w:r>
              <w:rPr>
                <w:noProof/>
                <w:webHidden/>
              </w:rPr>
            </w:r>
            <w:r>
              <w:rPr>
                <w:noProof/>
                <w:webHidden/>
              </w:rPr>
              <w:fldChar w:fldCharType="separate"/>
            </w:r>
            <w:r>
              <w:rPr>
                <w:noProof/>
                <w:webHidden/>
              </w:rPr>
              <w:t>84</w:t>
            </w:r>
            <w:r>
              <w:rPr>
                <w:noProof/>
                <w:webHidden/>
              </w:rPr>
              <w:fldChar w:fldCharType="end"/>
            </w:r>
          </w:hyperlink>
        </w:p>
        <w:p w14:paraId="61FEF906" w14:textId="74EEBA13"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77" w:history="1">
            <w:r w:rsidRPr="00452C3C">
              <w:rPr>
                <w:rStyle w:val="Hyperlink"/>
                <w:noProof/>
              </w:rPr>
              <w:t>Applications that have slow performance because of "chatty" behavior</w:t>
            </w:r>
            <w:r>
              <w:rPr>
                <w:noProof/>
                <w:webHidden/>
              </w:rPr>
              <w:tab/>
            </w:r>
            <w:r>
              <w:rPr>
                <w:noProof/>
                <w:webHidden/>
              </w:rPr>
              <w:fldChar w:fldCharType="begin"/>
            </w:r>
            <w:r>
              <w:rPr>
                <w:noProof/>
                <w:webHidden/>
              </w:rPr>
              <w:instrText xml:space="preserve"> PAGEREF _Toc75967777 \h </w:instrText>
            </w:r>
            <w:r>
              <w:rPr>
                <w:noProof/>
                <w:webHidden/>
              </w:rPr>
            </w:r>
            <w:r>
              <w:rPr>
                <w:noProof/>
                <w:webHidden/>
              </w:rPr>
              <w:fldChar w:fldCharType="separate"/>
            </w:r>
            <w:r>
              <w:rPr>
                <w:noProof/>
                <w:webHidden/>
              </w:rPr>
              <w:t>84</w:t>
            </w:r>
            <w:r>
              <w:rPr>
                <w:noProof/>
                <w:webHidden/>
              </w:rPr>
              <w:fldChar w:fldCharType="end"/>
            </w:r>
          </w:hyperlink>
        </w:p>
        <w:p w14:paraId="0DA44582" w14:textId="558D4820" w:rsidR="00945107" w:rsidRDefault="00945107">
          <w:pPr>
            <w:pStyle w:val="TOC3"/>
            <w:tabs>
              <w:tab w:val="right" w:leader="dot" w:pos="10547"/>
            </w:tabs>
            <w:rPr>
              <w:rFonts w:asciiTheme="minorHAnsi" w:eastAsiaTheme="minorEastAsia" w:hAnsiTheme="minorHAnsi" w:cstheme="minorBidi"/>
              <w:noProof/>
              <w:color w:val="auto"/>
              <w:sz w:val="22"/>
              <w:lang w:bidi="ar-SA"/>
            </w:rPr>
          </w:pPr>
          <w:hyperlink w:anchor="_Toc75967778" w:history="1">
            <w:r w:rsidRPr="00452C3C">
              <w:rPr>
                <w:rStyle w:val="Hyperlink"/>
                <w:noProof/>
              </w:rPr>
              <w:t>Applications that have sub-optimal queries</w:t>
            </w:r>
            <w:r>
              <w:rPr>
                <w:noProof/>
                <w:webHidden/>
              </w:rPr>
              <w:tab/>
            </w:r>
            <w:r>
              <w:rPr>
                <w:noProof/>
                <w:webHidden/>
              </w:rPr>
              <w:fldChar w:fldCharType="begin"/>
            </w:r>
            <w:r>
              <w:rPr>
                <w:noProof/>
                <w:webHidden/>
              </w:rPr>
              <w:instrText xml:space="preserve"> PAGEREF _Toc75967778 \h </w:instrText>
            </w:r>
            <w:r>
              <w:rPr>
                <w:noProof/>
                <w:webHidden/>
              </w:rPr>
            </w:r>
            <w:r>
              <w:rPr>
                <w:noProof/>
                <w:webHidden/>
              </w:rPr>
              <w:fldChar w:fldCharType="separate"/>
            </w:r>
            <w:r>
              <w:rPr>
                <w:noProof/>
                <w:webHidden/>
              </w:rPr>
              <w:t>85</w:t>
            </w:r>
            <w:r>
              <w:rPr>
                <w:noProof/>
                <w:webHidden/>
              </w:rPr>
              <w:fldChar w:fldCharType="end"/>
            </w:r>
          </w:hyperlink>
        </w:p>
        <w:p w14:paraId="720B3609" w14:textId="6210A58D" w:rsidR="00945107" w:rsidRDefault="00945107">
          <w:pPr>
            <w:pStyle w:val="TOC3"/>
            <w:tabs>
              <w:tab w:val="right" w:leader="dot" w:pos="10547"/>
            </w:tabs>
            <w:rPr>
              <w:rFonts w:asciiTheme="minorHAnsi" w:eastAsiaTheme="minorEastAsia" w:hAnsiTheme="minorHAnsi" w:cstheme="minorBidi"/>
              <w:noProof/>
              <w:color w:val="auto"/>
              <w:sz w:val="22"/>
              <w:lang w:bidi="ar-SA"/>
            </w:rPr>
          </w:pPr>
          <w:hyperlink w:anchor="_Toc75967779" w:history="1">
            <w:r w:rsidRPr="00452C3C">
              <w:rPr>
                <w:rStyle w:val="Hyperlink"/>
                <w:noProof/>
              </w:rPr>
              <w:t>Applications that have sub-optimal data access design</w:t>
            </w:r>
            <w:r>
              <w:rPr>
                <w:noProof/>
                <w:webHidden/>
              </w:rPr>
              <w:tab/>
            </w:r>
            <w:r>
              <w:rPr>
                <w:noProof/>
                <w:webHidden/>
              </w:rPr>
              <w:fldChar w:fldCharType="begin"/>
            </w:r>
            <w:r>
              <w:rPr>
                <w:noProof/>
                <w:webHidden/>
              </w:rPr>
              <w:instrText xml:space="preserve"> PAGEREF _Toc75967779 \h </w:instrText>
            </w:r>
            <w:r>
              <w:rPr>
                <w:noProof/>
                <w:webHidden/>
              </w:rPr>
            </w:r>
            <w:r>
              <w:rPr>
                <w:noProof/>
                <w:webHidden/>
              </w:rPr>
              <w:fldChar w:fldCharType="separate"/>
            </w:r>
            <w:r>
              <w:rPr>
                <w:noProof/>
                <w:webHidden/>
              </w:rPr>
              <w:t>86</w:t>
            </w:r>
            <w:r>
              <w:rPr>
                <w:noProof/>
                <w:webHidden/>
              </w:rPr>
              <w:fldChar w:fldCharType="end"/>
            </w:r>
          </w:hyperlink>
        </w:p>
        <w:p w14:paraId="3324DEBF" w14:textId="4816D678"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80" w:history="1">
            <w:r w:rsidRPr="00452C3C">
              <w:rPr>
                <w:rStyle w:val="Hyperlink"/>
                <w:noProof/>
              </w:rPr>
              <w:t>FAQs for Web Apps in Azure</w:t>
            </w:r>
            <w:r>
              <w:rPr>
                <w:noProof/>
                <w:webHidden/>
              </w:rPr>
              <w:tab/>
            </w:r>
            <w:r>
              <w:rPr>
                <w:noProof/>
                <w:webHidden/>
              </w:rPr>
              <w:fldChar w:fldCharType="begin"/>
            </w:r>
            <w:r>
              <w:rPr>
                <w:noProof/>
                <w:webHidden/>
              </w:rPr>
              <w:instrText xml:space="preserve"> PAGEREF _Toc75967780 \h </w:instrText>
            </w:r>
            <w:r>
              <w:rPr>
                <w:noProof/>
                <w:webHidden/>
              </w:rPr>
            </w:r>
            <w:r>
              <w:rPr>
                <w:noProof/>
                <w:webHidden/>
              </w:rPr>
              <w:fldChar w:fldCharType="separate"/>
            </w:r>
            <w:r>
              <w:rPr>
                <w:noProof/>
                <w:webHidden/>
              </w:rPr>
              <w:t>87</w:t>
            </w:r>
            <w:r>
              <w:rPr>
                <w:noProof/>
                <w:webHidden/>
              </w:rPr>
              <w:fldChar w:fldCharType="end"/>
            </w:r>
          </w:hyperlink>
        </w:p>
        <w:p w14:paraId="28821962" w14:textId="6CCDE424" w:rsidR="00945107" w:rsidRDefault="00945107">
          <w:pPr>
            <w:pStyle w:val="TOC1"/>
            <w:tabs>
              <w:tab w:val="right" w:leader="dot" w:pos="10547"/>
            </w:tabs>
            <w:rPr>
              <w:rFonts w:asciiTheme="minorHAnsi" w:eastAsiaTheme="minorEastAsia" w:hAnsiTheme="minorHAnsi" w:cstheme="minorBidi"/>
              <w:noProof/>
              <w:color w:val="auto"/>
              <w:sz w:val="22"/>
              <w:lang w:bidi="ar-SA"/>
            </w:rPr>
          </w:pPr>
          <w:hyperlink w:anchor="_Toc75967781" w:history="1">
            <w:r w:rsidRPr="00452C3C">
              <w:rPr>
                <w:rStyle w:val="Hyperlink"/>
                <w:noProof/>
              </w:rPr>
              <w:t>Possible Issues and Solutions</w:t>
            </w:r>
            <w:r>
              <w:rPr>
                <w:noProof/>
                <w:webHidden/>
              </w:rPr>
              <w:tab/>
            </w:r>
            <w:r>
              <w:rPr>
                <w:noProof/>
                <w:webHidden/>
              </w:rPr>
              <w:fldChar w:fldCharType="begin"/>
            </w:r>
            <w:r>
              <w:rPr>
                <w:noProof/>
                <w:webHidden/>
              </w:rPr>
              <w:instrText xml:space="preserve"> PAGEREF _Toc75967781 \h </w:instrText>
            </w:r>
            <w:r>
              <w:rPr>
                <w:noProof/>
                <w:webHidden/>
              </w:rPr>
            </w:r>
            <w:r>
              <w:rPr>
                <w:noProof/>
                <w:webHidden/>
              </w:rPr>
              <w:fldChar w:fldCharType="separate"/>
            </w:r>
            <w:r>
              <w:rPr>
                <w:noProof/>
                <w:webHidden/>
              </w:rPr>
              <w:t>88</w:t>
            </w:r>
            <w:r>
              <w:rPr>
                <w:noProof/>
                <w:webHidden/>
              </w:rPr>
              <w:fldChar w:fldCharType="end"/>
            </w:r>
          </w:hyperlink>
        </w:p>
        <w:p w14:paraId="22148FD5" w14:textId="11A43B17"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82" w:history="1">
            <w:r w:rsidRPr="00452C3C">
              <w:rPr>
                <w:rStyle w:val="Hyperlink"/>
                <w:rFonts w:eastAsia="@Yu Mincho"/>
                <w:noProof/>
              </w:rPr>
              <w:t>Table-level storage parameters</w:t>
            </w:r>
            <w:r>
              <w:rPr>
                <w:noProof/>
                <w:webHidden/>
              </w:rPr>
              <w:tab/>
            </w:r>
            <w:r>
              <w:rPr>
                <w:noProof/>
                <w:webHidden/>
              </w:rPr>
              <w:fldChar w:fldCharType="begin"/>
            </w:r>
            <w:r>
              <w:rPr>
                <w:noProof/>
                <w:webHidden/>
              </w:rPr>
              <w:instrText xml:space="preserve"> PAGEREF _Toc75967782 \h </w:instrText>
            </w:r>
            <w:r>
              <w:rPr>
                <w:noProof/>
                <w:webHidden/>
              </w:rPr>
            </w:r>
            <w:r>
              <w:rPr>
                <w:noProof/>
                <w:webHidden/>
              </w:rPr>
              <w:fldChar w:fldCharType="separate"/>
            </w:r>
            <w:r>
              <w:rPr>
                <w:noProof/>
                <w:webHidden/>
              </w:rPr>
              <w:t>88</w:t>
            </w:r>
            <w:r>
              <w:rPr>
                <w:noProof/>
                <w:webHidden/>
              </w:rPr>
              <w:fldChar w:fldCharType="end"/>
            </w:r>
          </w:hyperlink>
        </w:p>
        <w:p w14:paraId="09DE9FF2" w14:textId="23B9C62A"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83" w:history="1">
            <w:r w:rsidRPr="00452C3C">
              <w:rPr>
                <w:rStyle w:val="Hyperlink"/>
                <w:rFonts w:eastAsia="@Yu Mincho"/>
                <w:noProof/>
              </w:rPr>
              <w:t>Bgwriter tuning</w:t>
            </w:r>
            <w:r>
              <w:rPr>
                <w:noProof/>
                <w:webHidden/>
              </w:rPr>
              <w:tab/>
            </w:r>
            <w:r>
              <w:rPr>
                <w:noProof/>
                <w:webHidden/>
              </w:rPr>
              <w:fldChar w:fldCharType="begin"/>
            </w:r>
            <w:r>
              <w:rPr>
                <w:noProof/>
                <w:webHidden/>
              </w:rPr>
              <w:instrText xml:space="preserve"> PAGEREF _Toc75967783 \h </w:instrText>
            </w:r>
            <w:r>
              <w:rPr>
                <w:noProof/>
                <w:webHidden/>
              </w:rPr>
            </w:r>
            <w:r>
              <w:rPr>
                <w:noProof/>
                <w:webHidden/>
              </w:rPr>
              <w:fldChar w:fldCharType="separate"/>
            </w:r>
            <w:r>
              <w:rPr>
                <w:noProof/>
                <w:webHidden/>
              </w:rPr>
              <w:t>91</w:t>
            </w:r>
            <w:r>
              <w:rPr>
                <w:noProof/>
                <w:webHidden/>
              </w:rPr>
              <w:fldChar w:fldCharType="end"/>
            </w:r>
          </w:hyperlink>
        </w:p>
        <w:p w14:paraId="3CAAB7EB" w14:textId="1163D776"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84" w:history="1">
            <w:r w:rsidRPr="00452C3C">
              <w:rPr>
                <w:rStyle w:val="Hyperlink"/>
                <w:rFonts w:eastAsia="@Yu Mincho"/>
                <w:noProof/>
              </w:rPr>
              <w:t>Partitioning</w:t>
            </w:r>
            <w:r>
              <w:rPr>
                <w:noProof/>
                <w:webHidden/>
              </w:rPr>
              <w:tab/>
            </w:r>
            <w:r>
              <w:rPr>
                <w:noProof/>
                <w:webHidden/>
              </w:rPr>
              <w:fldChar w:fldCharType="begin"/>
            </w:r>
            <w:r>
              <w:rPr>
                <w:noProof/>
                <w:webHidden/>
              </w:rPr>
              <w:instrText xml:space="preserve"> PAGEREF _Toc75967784 \h </w:instrText>
            </w:r>
            <w:r>
              <w:rPr>
                <w:noProof/>
                <w:webHidden/>
              </w:rPr>
            </w:r>
            <w:r>
              <w:rPr>
                <w:noProof/>
                <w:webHidden/>
              </w:rPr>
              <w:fldChar w:fldCharType="separate"/>
            </w:r>
            <w:r>
              <w:rPr>
                <w:noProof/>
                <w:webHidden/>
              </w:rPr>
              <w:t>91</w:t>
            </w:r>
            <w:r>
              <w:rPr>
                <w:noProof/>
                <w:webHidden/>
              </w:rPr>
              <w:fldChar w:fldCharType="end"/>
            </w:r>
          </w:hyperlink>
        </w:p>
        <w:p w14:paraId="7C5E8444" w14:textId="2A037D75"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85" w:history="1">
            <w:r w:rsidRPr="00452C3C">
              <w:rPr>
                <w:rStyle w:val="Hyperlink"/>
                <w:rFonts w:eastAsia="@Yu Mincho"/>
                <w:noProof/>
              </w:rPr>
              <w:t>Lack or too many indexes</w:t>
            </w:r>
            <w:r>
              <w:rPr>
                <w:noProof/>
                <w:webHidden/>
              </w:rPr>
              <w:tab/>
            </w:r>
            <w:r>
              <w:rPr>
                <w:noProof/>
                <w:webHidden/>
              </w:rPr>
              <w:fldChar w:fldCharType="begin"/>
            </w:r>
            <w:r>
              <w:rPr>
                <w:noProof/>
                <w:webHidden/>
              </w:rPr>
              <w:instrText xml:space="preserve"> PAGEREF _Toc75967785 \h </w:instrText>
            </w:r>
            <w:r>
              <w:rPr>
                <w:noProof/>
                <w:webHidden/>
              </w:rPr>
            </w:r>
            <w:r>
              <w:rPr>
                <w:noProof/>
                <w:webHidden/>
              </w:rPr>
              <w:fldChar w:fldCharType="separate"/>
            </w:r>
            <w:r>
              <w:rPr>
                <w:noProof/>
                <w:webHidden/>
              </w:rPr>
              <w:t>92</w:t>
            </w:r>
            <w:r>
              <w:rPr>
                <w:noProof/>
                <w:webHidden/>
              </w:rPr>
              <w:fldChar w:fldCharType="end"/>
            </w:r>
          </w:hyperlink>
        </w:p>
        <w:p w14:paraId="510512FF" w14:textId="0D776C06"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86" w:history="1">
            <w:r w:rsidRPr="00452C3C">
              <w:rPr>
                <w:rStyle w:val="Hyperlink"/>
                <w:rFonts w:eastAsia="@Yu Mincho"/>
                <w:noProof/>
              </w:rPr>
              <w:t>Choosing the right index type</w:t>
            </w:r>
            <w:r>
              <w:rPr>
                <w:noProof/>
                <w:webHidden/>
              </w:rPr>
              <w:tab/>
            </w:r>
            <w:r>
              <w:rPr>
                <w:noProof/>
                <w:webHidden/>
              </w:rPr>
              <w:fldChar w:fldCharType="begin"/>
            </w:r>
            <w:r>
              <w:rPr>
                <w:noProof/>
                <w:webHidden/>
              </w:rPr>
              <w:instrText xml:space="preserve"> PAGEREF _Toc75967786 \h </w:instrText>
            </w:r>
            <w:r>
              <w:rPr>
                <w:noProof/>
                <w:webHidden/>
              </w:rPr>
            </w:r>
            <w:r>
              <w:rPr>
                <w:noProof/>
                <w:webHidden/>
              </w:rPr>
              <w:fldChar w:fldCharType="separate"/>
            </w:r>
            <w:r>
              <w:rPr>
                <w:noProof/>
                <w:webHidden/>
              </w:rPr>
              <w:t>92</w:t>
            </w:r>
            <w:r>
              <w:rPr>
                <w:noProof/>
                <w:webHidden/>
              </w:rPr>
              <w:fldChar w:fldCharType="end"/>
            </w:r>
          </w:hyperlink>
        </w:p>
        <w:p w14:paraId="4AB6A8DD" w14:textId="1885F89D" w:rsidR="00945107" w:rsidRDefault="00945107">
          <w:pPr>
            <w:pStyle w:val="TOC1"/>
            <w:tabs>
              <w:tab w:val="right" w:leader="dot" w:pos="10547"/>
            </w:tabs>
            <w:rPr>
              <w:rFonts w:asciiTheme="minorHAnsi" w:eastAsiaTheme="minorEastAsia" w:hAnsiTheme="minorHAnsi" w:cstheme="minorBidi"/>
              <w:noProof/>
              <w:color w:val="auto"/>
              <w:sz w:val="22"/>
              <w:lang w:bidi="ar-SA"/>
            </w:rPr>
          </w:pPr>
          <w:hyperlink w:anchor="_Toc75967787" w:history="1">
            <w:r w:rsidRPr="00452C3C">
              <w:rPr>
                <w:rStyle w:val="Hyperlink"/>
                <w:noProof/>
              </w:rPr>
              <w:t>Database checklist and quick tips</w:t>
            </w:r>
            <w:r>
              <w:rPr>
                <w:noProof/>
                <w:webHidden/>
              </w:rPr>
              <w:tab/>
            </w:r>
            <w:r>
              <w:rPr>
                <w:noProof/>
                <w:webHidden/>
              </w:rPr>
              <w:fldChar w:fldCharType="begin"/>
            </w:r>
            <w:r>
              <w:rPr>
                <w:noProof/>
                <w:webHidden/>
              </w:rPr>
              <w:instrText xml:space="preserve"> PAGEREF _Toc75967787 \h </w:instrText>
            </w:r>
            <w:r>
              <w:rPr>
                <w:noProof/>
                <w:webHidden/>
              </w:rPr>
            </w:r>
            <w:r>
              <w:rPr>
                <w:noProof/>
                <w:webHidden/>
              </w:rPr>
              <w:fldChar w:fldCharType="separate"/>
            </w:r>
            <w:r>
              <w:rPr>
                <w:noProof/>
                <w:webHidden/>
              </w:rPr>
              <w:t>96</w:t>
            </w:r>
            <w:r>
              <w:rPr>
                <w:noProof/>
                <w:webHidden/>
              </w:rPr>
              <w:fldChar w:fldCharType="end"/>
            </w:r>
          </w:hyperlink>
        </w:p>
        <w:p w14:paraId="5C78F329" w14:textId="48BACFB6"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88" w:history="1">
            <w:r w:rsidRPr="00452C3C">
              <w:rPr>
                <w:rStyle w:val="Hyperlink"/>
                <w:noProof/>
              </w:rPr>
              <w:t>Daily cleaning</w:t>
            </w:r>
            <w:r>
              <w:rPr>
                <w:noProof/>
                <w:webHidden/>
              </w:rPr>
              <w:tab/>
            </w:r>
            <w:r>
              <w:rPr>
                <w:noProof/>
                <w:webHidden/>
              </w:rPr>
              <w:fldChar w:fldCharType="begin"/>
            </w:r>
            <w:r>
              <w:rPr>
                <w:noProof/>
                <w:webHidden/>
              </w:rPr>
              <w:instrText xml:space="preserve"> PAGEREF _Toc75967788 \h </w:instrText>
            </w:r>
            <w:r>
              <w:rPr>
                <w:noProof/>
                <w:webHidden/>
              </w:rPr>
            </w:r>
            <w:r>
              <w:rPr>
                <w:noProof/>
                <w:webHidden/>
              </w:rPr>
              <w:fldChar w:fldCharType="separate"/>
            </w:r>
            <w:r>
              <w:rPr>
                <w:noProof/>
                <w:webHidden/>
              </w:rPr>
              <w:t>96</w:t>
            </w:r>
            <w:r>
              <w:rPr>
                <w:noProof/>
                <w:webHidden/>
              </w:rPr>
              <w:fldChar w:fldCharType="end"/>
            </w:r>
          </w:hyperlink>
        </w:p>
        <w:p w14:paraId="271553AC" w14:textId="694F5600"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89" w:history="1">
            <w:r w:rsidRPr="00452C3C">
              <w:rPr>
                <w:rStyle w:val="Hyperlink"/>
                <w:noProof/>
              </w:rPr>
              <w:t>Recovering disk space</w:t>
            </w:r>
            <w:r>
              <w:rPr>
                <w:noProof/>
                <w:webHidden/>
              </w:rPr>
              <w:tab/>
            </w:r>
            <w:r>
              <w:rPr>
                <w:noProof/>
                <w:webHidden/>
              </w:rPr>
              <w:fldChar w:fldCharType="begin"/>
            </w:r>
            <w:r>
              <w:rPr>
                <w:noProof/>
                <w:webHidden/>
              </w:rPr>
              <w:instrText xml:space="preserve"> PAGEREF _Toc75967789 \h </w:instrText>
            </w:r>
            <w:r>
              <w:rPr>
                <w:noProof/>
                <w:webHidden/>
              </w:rPr>
            </w:r>
            <w:r>
              <w:rPr>
                <w:noProof/>
                <w:webHidden/>
              </w:rPr>
              <w:fldChar w:fldCharType="separate"/>
            </w:r>
            <w:r>
              <w:rPr>
                <w:noProof/>
                <w:webHidden/>
              </w:rPr>
              <w:t>96</w:t>
            </w:r>
            <w:r>
              <w:rPr>
                <w:noProof/>
                <w:webHidden/>
              </w:rPr>
              <w:fldChar w:fldCharType="end"/>
            </w:r>
          </w:hyperlink>
        </w:p>
        <w:p w14:paraId="7837B6E9" w14:textId="2510FF3D"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90" w:history="1">
            <w:r w:rsidRPr="00452C3C">
              <w:rPr>
                <w:rStyle w:val="Hyperlink"/>
                <w:noProof/>
              </w:rPr>
              <w:t>Update planner statistics</w:t>
            </w:r>
            <w:r>
              <w:rPr>
                <w:noProof/>
                <w:webHidden/>
              </w:rPr>
              <w:tab/>
            </w:r>
            <w:r>
              <w:rPr>
                <w:noProof/>
                <w:webHidden/>
              </w:rPr>
              <w:fldChar w:fldCharType="begin"/>
            </w:r>
            <w:r>
              <w:rPr>
                <w:noProof/>
                <w:webHidden/>
              </w:rPr>
              <w:instrText xml:space="preserve"> PAGEREF _Toc75967790 \h </w:instrText>
            </w:r>
            <w:r>
              <w:rPr>
                <w:noProof/>
                <w:webHidden/>
              </w:rPr>
            </w:r>
            <w:r>
              <w:rPr>
                <w:noProof/>
                <w:webHidden/>
              </w:rPr>
              <w:fldChar w:fldCharType="separate"/>
            </w:r>
            <w:r>
              <w:rPr>
                <w:noProof/>
                <w:webHidden/>
              </w:rPr>
              <w:t>97</w:t>
            </w:r>
            <w:r>
              <w:rPr>
                <w:noProof/>
                <w:webHidden/>
              </w:rPr>
              <w:fldChar w:fldCharType="end"/>
            </w:r>
          </w:hyperlink>
        </w:p>
        <w:p w14:paraId="0C710926" w14:textId="5AB50401"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91" w:history="1">
            <w:r w:rsidRPr="00452C3C">
              <w:rPr>
                <w:rStyle w:val="Hyperlink"/>
                <w:noProof/>
              </w:rPr>
              <w:t>Update visibility map</w:t>
            </w:r>
            <w:r>
              <w:rPr>
                <w:noProof/>
                <w:webHidden/>
              </w:rPr>
              <w:tab/>
            </w:r>
            <w:r>
              <w:rPr>
                <w:noProof/>
                <w:webHidden/>
              </w:rPr>
              <w:fldChar w:fldCharType="begin"/>
            </w:r>
            <w:r>
              <w:rPr>
                <w:noProof/>
                <w:webHidden/>
              </w:rPr>
              <w:instrText xml:space="preserve"> PAGEREF _Toc75967791 \h </w:instrText>
            </w:r>
            <w:r>
              <w:rPr>
                <w:noProof/>
                <w:webHidden/>
              </w:rPr>
            </w:r>
            <w:r>
              <w:rPr>
                <w:noProof/>
                <w:webHidden/>
              </w:rPr>
              <w:fldChar w:fldCharType="separate"/>
            </w:r>
            <w:r>
              <w:rPr>
                <w:noProof/>
                <w:webHidden/>
              </w:rPr>
              <w:t>97</w:t>
            </w:r>
            <w:r>
              <w:rPr>
                <w:noProof/>
                <w:webHidden/>
              </w:rPr>
              <w:fldChar w:fldCharType="end"/>
            </w:r>
          </w:hyperlink>
        </w:p>
        <w:p w14:paraId="6778BE0F" w14:textId="068C9806"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92" w:history="1">
            <w:r w:rsidRPr="00452C3C">
              <w:rPr>
                <w:rStyle w:val="Hyperlink"/>
                <w:noProof/>
              </w:rPr>
              <w:t>Preventing transaction ID rollback failure</w:t>
            </w:r>
            <w:r>
              <w:rPr>
                <w:noProof/>
                <w:webHidden/>
              </w:rPr>
              <w:tab/>
            </w:r>
            <w:r>
              <w:rPr>
                <w:noProof/>
                <w:webHidden/>
              </w:rPr>
              <w:fldChar w:fldCharType="begin"/>
            </w:r>
            <w:r>
              <w:rPr>
                <w:noProof/>
                <w:webHidden/>
              </w:rPr>
              <w:instrText xml:space="preserve"> PAGEREF _Toc75967792 \h </w:instrText>
            </w:r>
            <w:r>
              <w:rPr>
                <w:noProof/>
                <w:webHidden/>
              </w:rPr>
            </w:r>
            <w:r>
              <w:rPr>
                <w:noProof/>
                <w:webHidden/>
              </w:rPr>
              <w:fldChar w:fldCharType="separate"/>
            </w:r>
            <w:r>
              <w:rPr>
                <w:noProof/>
                <w:webHidden/>
              </w:rPr>
              <w:t>97</w:t>
            </w:r>
            <w:r>
              <w:rPr>
                <w:noProof/>
                <w:webHidden/>
              </w:rPr>
              <w:fldChar w:fldCharType="end"/>
            </w:r>
          </w:hyperlink>
        </w:p>
        <w:p w14:paraId="1E203BB0" w14:textId="7DF77EC7"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93" w:history="1">
            <w:r w:rsidRPr="00452C3C">
              <w:rPr>
                <w:rStyle w:val="Hyperlink"/>
                <w:noProof/>
              </w:rPr>
              <w:t>Multiple transactions and rollbacks</w:t>
            </w:r>
            <w:r>
              <w:rPr>
                <w:noProof/>
                <w:webHidden/>
              </w:rPr>
              <w:tab/>
            </w:r>
            <w:r>
              <w:rPr>
                <w:noProof/>
                <w:webHidden/>
              </w:rPr>
              <w:fldChar w:fldCharType="begin"/>
            </w:r>
            <w:r>
              <w:rPr>
                <w:noProof/>
                <w:webHidden/>
              </w:rPr>
              <w:instrText xml:space="preserve"> PAGEREF _Toc75967793 \h </w:instrText>
            </w:r>
            <w:r>
              <w:rPr>
                <w:noProof/>
                <w:webHidden/>
              </w:rPr>
            </w:r>
            <w:r>
              <w:rPr>
                <w:noProof/>
                <w:webHidden/>
              </w:rPr>
              <w:fldChar w:fldCharType="separate"/>
            </w:r>
            <w:r>
              <w:rPr>
                <w:noProof/>
                <w:webHidden/>
              </w:rPr>
              <w:t>99</w:t>
            </w:r>
            <w:r>
              <w:rPr>
                <w:noProof/>
                <w:webHidden/>
              </w:rPr>
              <w:fldChar w:fldCharType="end"/>
            </w:r>
          </w:hyperlink>
        </w:p>
        <w:p w14:paraId="559E9A8A" w14:textId="2B8B5532"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94" w:history="1">
            <w:r w:rsidRPr="00452C3C">
              <w:rPr>
                <w:rStyle w:val="Hyperlink"/>
                <w:noProof/>
              </w:rPr>
              <w:t>Automatic clean up background processes</w:t>
            </w:r>
            <w:r>
              <w:rPr>
                <w:noProof/>
                <w:webHidden/>
              </w:rPr>
              <w:tab/>
            </w:r>
            <w:r>
              <w:rPr>
                <w:noProof/>
                <w:webHidden/>
              </w:rPr>
              <w:fldChar w:fldCharType="begin"/>
            </w:r>
            <w:r>
              <w:rPr>
                <w:noProof/>
                <w:webHidden/>
              </w:rPr>
              <w:instrText xml:space="preserve"> PAGEREF _Toc75967794 \h </w:instrText>
            </w:r>
            <w:r>
              <w:rPr>
                <w:noProof/>
                <w:webHidden/>
              </w:rPr>
            </w:r>
            <w:r>
              <w:rPr>
                <w:noProof/>
                <w:webHidden/>
              </w:rPr>
              <w:fldChar w:fldCharType="separate"/>
            </w:r>
            <w:r>
              <w:rPr>
                <w:noProof/>
                <w:webHidden/>
              </w:rPr>
              <w:t>99</w:t>
            </w:r>
            <w:r>
              <w:rPr>
                <w:noProof/>
                <w:webHidden/>
              </w:rPr>
              <w:fldChar w:fldCharType="end"/>
            </w:r>
          </w:hyperlink>
        </w:p>
        <w:p w14:paraId="409B8489" w14:textId="04D59914" w:rsidR="00945107" w:rsidRDefault="00945107">
          <w:pPr>
            <w:pStyle w:val="TOC2"/>
            <w:tabs>
              <w:tab w:val="right" w:leader="dot" w:pos="10547"/>
            </w:tabs>
            <w:rPr>
              <w:rFonts w:asciiTheme="minorHAnsi" w:eastAsiaTheme="minorEastAsia" w:hAnsiTheme="minorHAnsi" w:cstheme="minorBidi"/>
              <w:noProof/>
              <w:color w:val="auto"/>
              <w:sz w:val="22"/>
              <w:lang w:bidi="ar-SA"/>
            </w:rPr>
          </w:pPr>
          <w:hyperlink w:anchor="_Toc75967795" w:history="1">
            <w:r w:rsidRPr="00452C3C">
              <w:rPr>
                <w:rStyle w:val="Hyperlink"/>
                <w:noProof/>
              </w:rPr>
              <w:t>Periodically rebuilding indexes</w:t>
            </w:r>
            <w:r>
              <w:rPr>
                <w:noProof/>
                <w:webHidden/>
              </w:rPr>
              <w:tab/>
            </w:r>
            <w:r>
              <w:rPr>
                <w:noProof/>
                <w:webHidden/>
              </w:rPr>
              <w:fldChar w:fldCharType="begin"/>
            </w:r>
            <w:r>
              <w:rPr>
                <w:noProof/>
                <w:webHidden/>
              </w:rPr>
              <w:instrText xml:space="preserve"> PAGEREF _Toc75967795 \h </w:instrText>
            </w:r>
            <w:r>
              <w:rPr>
                <w:noProof/>
                <w:webHidden/>
              </w:rPr>
            </w:r>
            <w:r>
              <w:rPr>
                <w:noProof/>
                <w:webHidden/>
              </w:rPr>
              <w:fldChar w:fldCharType="separate"/>
            </w:r>
            <w:r>
              <w:rPr>
                <w:noProof/>
                <w:webHidden/>
              </w:rPr>
              <w:t>100</w:t>
            </w:r>
            <w:r>
              <w:rPr>
                <w:noProof/>
                <w:webHidden/>
              </w:rPr>
              <w:fldChar w:fldCharType="end"/>
            </w:r>
          </w:hyperlink>
        </w:p>
        <w:p w14:paraId="6F0F4FA6" w14:textId="293864E5" w:rsidR="00BA599F" w:rsidRDefault="00BA599F" w:rsidP="00BA599F">
          <w:r w:rsidRPr="1FE7F2F6">
            <w:rPr>
              <w:b/>
              <w:color w:val="2B579A"/>
              <w:shd w:val="clear" w:color="auto" w:fill="E6E6E6"/>
            </w:rPr>
            <w:fldChar w:fldCharType="end"/>
          </w:r>
        </w:p>
      </w:sdtContent>
    </w:sdt>
    <w:p w14:paraId="667934CA" w14:textId="77777777" w:rsidR="00BA599F" w:rsidRDefault="00BA599F" w:rsidP="00BA599F">
      <w:pPr>
        <w:spacing w:after="60" w:line="259" w:lineRule="auto"/>
        <w:ind w:left="7" w:firstLine="0"/>
      </w:pPr>
      <w:r>
        <w:t xml:space="preserve"> </w:t>
      </w:r>
    </w:p>
    <w:p w14:paraId="52EB23BD" w14:textId="77777777" w:rsidR="00BA599F" w:rsidRDefault="00BA599F" w:rsidP="00BA599F">
      <w:pPr>
        <w:spacing w:after="60" w:line="259" w:lineRule="auto"/>
        <w:ind w:left="-1020" w:right="11577" w:firstLine="0"/>
      </w:pPr>
      <w:r>
        <w:rPr>
          <w:rFonts w:ascii="@Yu Mincho" w:eastAsia="@Yu Mincho" w:hAnsi="@Yu Mincho" w:cs="@Yu Mincho"/>
          <w:noProof/>
          <w:color w:val="2B579A"/>
          <w:sz w:val="22"/>
          <w:shd w:val="clear" w:color="auto" w:fill="E6E6E6"/>
        </w:rPr>
        <w:lastRenderedPageBreak/>
        <mc:AlternateContent>
          <mc:Choice Requires="wpg">
            <w:drawing>
              <wp:anchor distT="0" distB="0" distL="114300" distR="114300" simplePos="0" relativeHeight="251658241" behindDoc="0" locked="0" layoutInCell="1" allowOverlap="1" wp14:anchorId="3C47BD88" wp14:editId="273ED975">
                <wp:simplePos x="0" y="0"/>
                <wp:positionH relativeFrom="page">
                  <wp:posOffset>0</wp:posOffset>
                </wp:positionH>
                <wp:positionV relativeFrom="page">
                  <wp:posOffset>6985</wp:posOffset>
                </wp:positionV>
                <wp:extent cx="7772400" cy="10051410"/>
                <wp:effectExtent l="0" t="0" r="0" b="0"/>
                <wp:wrapTopAndBottom/>
                <wp:docPr id="389148" name="Group 389148"/>
                <wp:cNvGraphicFramePr/>
                <a:graphic xmlns:a="http://schemas.openxmlformats.org/drawingml/2006/main">
                  <a:graphicData uri="http://schemas.microsoft.com/office/word/2010/wordprocessingGroup">
                    <wpg:wgp>
                      <wpg:cNvGrpSpPr/>
                      <wpg:grpSpPr>
                        <a:xfrm>
                          <a:off x="0" y="0"/>
                          <a:ext cx="7772400" cy="10051410"/>
                          <a:chOff x="0" y="0"/>
                          <a:chExt cx="7772400" cy="10051410"/>
                        </a:xfrm>
                      </wpg:grpSpPr>
                      <wps:wsp>
                        <wps:cNvPr id="508200" name="Shape 508200"/>
                        <wps:cNvSpPr/>
                        <wps:spPr>
                          <a:xfrm>
                            <a:off x="0" y="0"/>
                            <a:ext cx="7772400" cy="10051410"/>
                          </a:xfrm>
                          <a:custGeom>
                            <a:avLst/>
                            <a:gdLst/>
                            <a:ahLst/>
                            <a:cxnLst/>
                            <a:rect l="0" t="0" r="0" b="0"/>
                            <a:pathLst>
                              <a:path w="7772400" h="10051410">
                                <a:moveTo>
                                  <a:pt x="0" y="0"/>
                                </a:moveTo>
                                <a:lnTo>
                                  <a:pt x="7772400" y="0"/>
                                </a:lnTo>
                                <a:lnTo>
                                  <a:pt x="7772400" y="10051410"/>
                                </a:lnTo>
                                <a:lnTo>
                                  <a:pt x="0" y="100514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9" name="Rectangle 4649"/>
                        <wps:cNvSpPr/>
                        <wps:spPr>
                          <a:xfrm>
                            <a:off x="1990598" y="1033511"/>
                            <a:ext cx="46096" cy="164703"/>
                          </a:xfrm>
                          <a:prstGeom prst="rect">
                            <a:avLst/>
                          </a:prstGeom>
                          <a:ln>
                            <a:noFill/>
                          </a:ln>
                        </wps:spPr>
                        <wps:txbx>
                          <w:txbxContent>
                            <w:p w14:paraId="6828601B" w14:textId="77777777" w:rsidR="00BA599F" w:rsidRDefault="00BA599F" w:rsidP="00BA599F">
                              <w:pPr>
                                <w:spacing w:after="160" w:line="259" w:lineRule="auto"/>
                                <w:ind w:left="0" w:firstLine="0"/>
                              </w:pPr>
                              <w:r>
                                <w:t xml:space="preserve"> </w:t>
                              </w:r>
                            </w:p>
                          </w:txbxContent>
                        </wps:txbx>
                        <wps:bodyPr horzOverflow="overflow" vert="horz" lIns="0" tIns="0" rIns="0" bIns="0" rtlCol="0">
                          <a:noAutofit/>
                        </wps:bodyPr>
                      </wps:wsp>
                      <wps:wsp>
                        <wps:cNvPr id="4650" name="Rectangle 4650"/>
                        <wps:cNvSpPr/>
                        <wps:spPr>
                          <a:xfrm>
                            <a:off x="685800" y="9617414"/>
                            <a:ext cx="3055446" cy="132953"/>
                          </a:xfrm>
                          <a:prstGeom prst="rect">
                            <a:avLst/>
                          </a:prstGeom>
                          <a:ln>
                            <a:noFill/>
                          </a:ln>
                        </wps:spPr>
                        <wps:txbx>
                          <w:txbxContent>
                            <w:p w14:paraId="6FFBDCB9" w14:textId="77777777" w:rsidR="00BA599F" w:rsidRDefault="00BA599F" w:rsidP="00BA599F">
                              <w:pPr>
                                <w:spacing w:after="160" w:line="259" w:lineRule="auto"/>
                                <w:ind w:left="0" w:firstLine="0"/>
                              </w:pPr>
                              <w:r>
                                <w:rPr>
                                  <w:b/>
                                  <w:color w:val="FFFFFF"/>
                                  <w:sz w:val="16"/>
                                </w:rPr>
                                <w:t>© 2021 Microsoft Corporation. All rights reserved.</w:t>
                              </w:r>
                            </w:p>
                          </w:txbxContent>
                        </wps:txbx>
                        <wps:bodyPr horzOverflow="overflow" vert="horz" lIns="0" tIns="0" rIns="0" bIns="0" rtlCol="0">
                          <a:noAutofit/>
                        </wps:bodyPr>
                      </wps:wsp>
                      <wps:wsp>
                        <wps:cNvPr id="4651" name="Rectangle 4651"/>
                        <wps:cNvSpPr/>
                        <wps:spPr>
                          <a:xfrm>
                            <a:off x="2983103" y="9617414"/>
                            <a:ext cx="37346" cy="132953"/>
                          </a:xfrm>
                          <a:prstGeom prst="rect">
                            <a:avLst/>
                          </a:prstGeom>
                          <a:ln>
                            <a:noFill/>
                          </a:ln>
                        </wps:spPr>
                        <wps:txbx>
                          <w:txbxContent>
                            <w:p w14:paraId="2C4F9B25" w14:textId="77777777" w:rsidR="00BA599F" w:rsidRDefault="00BA599F" w:rsidP="00BA599F">
                              <w:pPr>
                                <w:spacing w:after="160" w:line="259" w:lineRule="auto"/>
                                <w:ind w:left="0" w:firstLine="0"/>
                              </w:pPr>
                              <w:r>
                                <w:rPr>
                                  <w:b/>
                                  <w:color w:val="FFFFFF"/>
                                  <w:sz w:val="16"/>
                                </w:rPr>
                                <w:t xml:space="preserve"> </w:t>
                              </w:r>
                            </w:p>
                          </w:txbxContent>
                        </wps:txbx>
                        <wps:bodyPr horzOverflow="overflow" vert="horz" lIns="0" tIns="0" rIns="0" bIns="0" rtlCol="0">
                          <a:noAutofit/>
                        </wps:bodyPr>
                      </wps:wsp>
                      <pic:pic xmlns:pic="http://schemas.openxmlformats.org/drawingml/2006/picture">
                        <pic:nvPicPr>
                          <pic:cNvPr id="4653" name="Picture 4653"/>
                          <pic:cNvPicPr/>
                        </pic:nvPicPr>
                        <pic:blipFill>
                          <a:blip r:embed="rId12"/>
                          <a:stretch>
                            <a:fillRect/>
                          </a:stretch>
                        </pic:blipFill>
                        <pic:spPr>
                          <a:xfrm>
                            <a:off x="685800" y="450215"/>
                            <a:ext cx="1305560" cy="675386"/>
                          </a:xfrm>
                          <a:prstGeom prst="rect">
                            <a:avLst/>
                          </a:prstGeom>
                        </pic:spPr>
                      </pic:pic>
                      <wps:wsp>
                        <wps:cNvPr id="4654" name="Rectangle 4654"/>
                        <wps:cNvSpPr/>
                        <wps:spPr>
                          <a:xfrm>
                            <a:off x="685800" y="1280399"/>
                            <a:ext cx="46096" cy="164703"/>
                          </a:xfrm>
                          <a:prstGeom prst="rect">
                            <a:avLst/>
                          </a:prstGeom>
                          <a:ln>
                            <a:noFill/>
                          </a:ln>
                        </wps:spPr>
                        <wps:txbx>
                          <w:txbxContent>
                            <w:p w14:paraId="04FFB0B0" w14:textId="77777777" w:rsidR="00BA599F" w:rsidRDefault="00BA599F" w:rsidP="00BA599F">
                              <w:pPr>
                                <w:spacing w:after="160" w:line="259" w:lineRule="auto"/>
                                <w:ind w:left="0" w:firstLine="0"/>
                              </w:pPr>
                              <w:r>
                                <w:t xml:space="preserve"> </w:t>
                              </w:r>
                            </w:p>
                          </w:txbxContent>
                        </wps:txbx>
                        <wps:bodyPr horzOverflow="overflow" vert="horz" lIns="0" tIns="0" rIns="0" bIns="0" rtlCol="0">
                          <a:noAutofit/>
                        </wps:bodyPr>
                      </wps:wsp>
                      <wps:wsp>
                        <wps:cNvPr id="4655" name="Rectangle 4655"/>
                        <wps:cNvSpPr/>
                        <wps:spPr>
                          <a:xfrm>
                            <a:off x="2515235" y="1206062"/>
                            <a:ext cx="83610" cy="297654"/>
                          </a:xfrm>
                          <a:prstGeom prst="rect">
                            <a:avLst/>
                          </a:prstGeom>
                          <a:ln>
                            <a:noFill/>
                          </a:ln>
                        </wps:spPr>
                        <wps:txbx>
                          <w:txbxContent>
                            <w:p w14:paraId="602A0609" w14:textId="77777777" w:rsidR="00BA599F" w:rsidRDefault="00BA599F" w:rsidP="00BA599F">
                              <w:pPr>
                                <w:spacing w:after="160" w:line="259" w:lineRule="auto"/>
                                <w:ind w:left="0" w:firstLine="0"/>
                              </w:pPr>
                              <w:r>
                                <w:rPr>
                                  <w:b/>
                                  <w:color w:val="0078D4"/>
                                  <w:sz w:val="36"/>
                                </w:rPr>
                                <w:t xml:space="preserve"> </w:t>
                              </w:r>
                            </w:p>
                          </w:txbxContent>
                        </wps:txbx>
                        <wps:bodyPr horzOverflow="overflow" vert="horz" lIns="0" tIns="0" rIns="0" bIns="0" rtlCol="0">
                          <a:noAutofit/>
                        </wps:bodyPr>
                      </wps:wsp>
                    </wpg:wgp>
                  </a:graphicData>
                </a:graphic>
              </wp:anchor>
            </w:drawing>
          </mc:Choice>
          <mc:Fallback>
            <w:pict>
              <v:group w14:anchorId="3C47BD88" id="Group 389148" o:spid="_x0000_s1026" style="position:absolute;left:0;text-align:left;margin-left:0;margin-top:.55pt;width:612pt;height:791.45pt;z-index:251658241;mso-position-horizontal-relative:page;mso-position-vertical-relative:page" coordsize="77724,1005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">
                <v:shape id="Shape 508200" o:spid="_x0000_s1027" style="position:absolute;width:77724;height:100514;visibility:visible;mso-wrap-style:square;v-text-anchor:top" coordsize="7772400,10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" path="m,l7772400,r,10051410l,10051410,,e" fillcolor="black" stroked="f" strokeweight="0">
                  <v:stroke miterlimit="83231f" joinstyle="miter"/>
                  <v:path arrowok="t" textboxrect="0,0,7772400,10051410"/>
                </v:shape>
                <v:rect id="Rectangle 4649" o:spid="_x0000_s1028" style="position:absolute;left:19905;top:10335;width:46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" filled="f" stroked="f">
                  <v:textbox inset="0,0,0,0">
                    <w:txbxContent>
                      <w:p w14:paraId="6828601B" w14:textId="77777777" w:rsidR="00BA599F" w:rsidRDefault="00BA599F" w:rsidP="00BA599F">
                        <w:pPr>
                          <w:spacing w:after="160" w:line="259" w:lineRule="auto"/>
                          <w:ind w:left="0" w:firstLine="0"/>
                        </w:pPr>
                        <w:r>
                          <w:t xml:space="preserve"> </w:t>
                        </w:r>
                      </w:p>
                    </w:txbxContent>
                  </v:textbox>
                </v:rect>
                <v:rect id="Rectangle 4650" o:spid="_x0000_s1029" style="position:absolute;left:6858;top:96174;width:30554;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" filled="f" stroked="f">
                  <v:textbox inset="0,0,0,0">
                    <w:txbxContent>
                      <w:p w14:paraId="6FFBDCB9" w14:textId="77777777" w:rsidR="00BA599F" w:rsidRDefault="00BA599F" w:rsidP="00BA599F">
                        <w:pPr>
                          <w:spacing w:after="160" w:line="259" w:lineRule="auto"/>
                          <w:ind w:left="0" w:firstLine="0"/>
                        </w:pPr>
                        <w:r>
                          <w:rPr>
                            <w:b/>
                            <w:color w:val="FFFFFF"/>
                            <w:sz w:val="16"/>
                          </w:rPr>
                          <w:t>© 2021 Microsoft Corporation. All rights reserved.</w:t>
                        </w:r>
                      </w:p>
                    </w:txbxContent>
                  </v:textbox>
                </v:rect>
                <v:rect id="Rectangle 4651" o:spid="_x0000_s1030" style="position:absolute;left:29831;top:96174;width:373;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" filled="f" stroked="f">
                  <v:textbox inset="0,0,0,0">
                    <w:txbxContent>
                      <w:p w14:paraId="2C4F9B25" w14:textId="77777777" w:rsidR="00BA599F" w:rsidRDefault="00BA599F" w:rsidP="00BA599F">
                        <w:pPr>
                          <w:spacing w:after="160" w:line="259" w:lineRule="auto"/>
                          <w:ind w:left="0" w:firstLine="0"/>
                        </w:pPr>
                        <w:r>
                          <w:rPr>
                            <w:b/>
                            <w:color w:val="FFFFFF"/>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53" o:spid="_x0000_s1031" type="#_x0000_t75" style="position:absolute;left:6858;top:4502;width:13055;height:6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">
                  <v:imagedata r:id="rId13" o:title=""/>
                </v:shape>
                <v:rect id="Rectangle 4654" o:spid="_x0000_s1032" style="position:absolute;left:6858;top:12803;width:460;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" filled="f" stroked="f">
                  <v:textbox inset="0,0,0,0">
                    <w:txbxContent>
                      <w:p w14:paraId="04FFB0B0" w14:textId="77777777" w:rsidR="00BA599F" w:rsidRDefault="00BA599F" w:rsidP="00BA599F">
                        <w:pPr>
                          <w:spacing w:after="160" w:line="259" w:lineRule="auto"/>
                          <w:ind w:left="0" w:firstLine="0"/>
                        </w:pPr>
                        <w:r>
                          <w:t xml:space="preserve"> </w:t>
                        </w:r>
                      </w:p>
                    </w:txbxContent>
                  </v:textbox>
                </v:rect>
                <v:rect id="Rectangle 4655" o:spid="_x0000_s1033" style="position:absolute;left:25152;top:12060;width:836;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" filled="f" stroked="f">
                  <v:textbox inset="0,0,0,0">
                    <w:txbxContent>
                      <w:p w14:paraId="602A0609" w14:textId="77777777" w:rsidR="00BA599F" w:rsidRDefault="00BA599F" w:rsidP="00BA599F">
                        <w:pPr>
                          <w:spacing w:after="160" w:line="259" w:lineRule="auto"/>
                          <w:ind w:left="0" w:firstLine="0"/>
                        </w:pPr>
                        <w:r>
                          <w:rPr>
                            <w:b/>
                            <w:color w:val="0078D4"/>
                            <w:sz w:val="36"/>
                          </w:rPr>
                          <w:t xml:space="preserve"> </w:t>
                        </w:r>
                      </w:p>
                    </w:txbxContent>
                  </v:textbox>
                </v:rect>
                <w10:wrap type="topAndBottom" anchorx="page" anchory="page"/>
              </v:group>
            </w:pict>
          </mc:Fallback>
        </mc:AlternateContent>
      </w:r>
      <w:r>
        <w:br w:type="page"/>
      </w:r>
    </w:p>
    <w:p w14:paraId="21C6FB41" w14:textId="6E4560CF" w:rsidR="00BA599F" w:rsidRPr="00CF064E" w:rsidRDefault="00BA599F" w:rsidP="00E7560C">
      <w:pPr>
        <w:pStyle w:val="Heading1"/>
      </w:pPr>
      <w:bookmarkStart w:id="0" w:name="_Toc74912794"/>
      <w:bookmarkStart w:id="1" w:name="_Toc75261627"/>
      <w:bookmarkStart w:id="2" w:name="_Toc976866921"/>
      <w:bookmarkStart w:id="3" w:name="_Toc75967733"/>
      <w:r w:rsidRPr="3ABA7F7A">
        <w:lastRenderedPageBreak/>
        <w:t>Introduction</w:t>
      </w:r>
      <w:bookmarkEnd w:id="0"/>
      <w:bookmarkEnd w:id="1"/>
      <w:bookmarkEnd w:id="2"/>
      <w:bookmarkEnd w:id="3"/>
    </w:p>
    <w:p w14:paraId="69A1AE2C" w14:textId="77777777" w:rsidR="00BA599F" w:rsidRPr="00CF064E" w:rsidRDefault="00BA599F" w:rsidP="00A42EBA">
      <w:pPr>
        <w:spacing w:after="60"/>
        <w:ind w:left="0" w:right="419" w:firstLine="0"/>
        <w:jc w:val="both"/>
      </w:pPr>
      <w:r w:rsidRPr="00CF064E">
        <w:t>This PostgreSQL performance tuning guide covers and demonstrate all relevant aspects with PostgreSQL, Azure DB Single Server, or Flexible Server deployments.</w:t>
      </w:r>
    </w:p>
    <w:p w14:paraId="7AA3CBB6" w14:textId="77777777" w:rsidR="00BA599F" w:rsidRPr="00CF064E" w:rsidRDefault="00BA599F" w:rsidP="00BA599F">
      <w:pPr>
        <w:spacing w:after="60"/>
        <w:ind w:left="0" w:right="419" w:firstLine="0"/>
      </w:pPr>
    </w:p>
    <w:p w14:paraId="78CAFD60" w14:textId="77777777" w:rsidR="00BA599F" w:rsidRPr="00CF064E" w:rsidRDefault="00BA599F" w:rsidP="00A42EBA">
      <w:pPr>
        <w:spacing w:after="60"/>
        <w:ind w:left="0" w:right="419" w:firstLine="0"/>
        <w:jc w:val="both"/>
      </w:pPr>
      <w:r w:rsidRPr="00CF064E">
        <w:t xml:space="preserve">Many times, customers migrate to non-commercial databases like PostgreSQL or MySQL from commercial databases. However, it is important to prepare and take into consideration that PostgreSQL would behave differently if you migrated from another database engine (regardless to what was the source database engine). </w:t>
      </w:r>
    </w:p>
    <w:p w14:paraId="1E673A3F" w14:textId="77777777" w:rsidR="00BA599F" w:rsidRPr="00CF064E" w:rsidRDefault="00BA599F" w:rsidP="00BA599F">
      <w:pPr>
        <w:spacing w:after="60"/>
        <w:ind w:left="0" w:right="419" w:firstLine="0"/>
      </w:pPr>
    </w:p>
    <w:p w14:paraId="79324BCA" w14:textId="77777777" w:rsidR="00BA599F" w:rsidRPr="00CF064E" w:rsidRDefault="00BA599F" w:rsidP="00A42EBA">
      <w:pPr>
        <w:spacing w:after="60"/>
        <w:ind w:left="0" w:right="419" w:firstLine="0"/>
        <w:jc w:val="both"/>
      </w:pPr>
      <w:r w:rsidRPr="00CF064E">
        <w:t xml:space="preserve">This may not be the case for you. You may just be starting something new and are thinking about using PostgreSQL as your database for your applications or services. </w:t>
      </w:r>
    </w:p>
    <w:p w14:paraId="19927A79" w14:textId="77777777" w:rsidR="00BA599F" w:rsidRPr="00CF064E" w:rsidRDefault="00BA599F" w:rsidP="00BA599F">
      <w:pPr>
        <w:spacing w:after="60"/>
        <w:ind w:left="0" w:right="419" w:firstLine="0"/>
      </w:pPr>
    </w:p>
    <w:p w14:paraId="237131A0" w14:textId="77777777" w:rsidR="00BA599F" w:rsidRPr="00CF064E" w:rsidRDefault="00BA599F" w:rsidP="00A42EBA">
      <w:pPr>
        <w:spacing w:after="60"/>
        <w:ind w:left="0" w:right="419" w:firstLine="0"/>
        <w:jc w:val="both"/>
      </w:pPr>
      <w:r w:rsidRPr="00CF064E">
        <w:t xml:space="preserve">Most of the RDBMSs use different ways to calculate and plan the queries and commands before executing those. The syntax is different, but many rules are the same for example, you should not have too many or missing indexes. Planning the schema properly and tables will highly reflect the performance of your databases, and there are different parameters that can tune the database behavior to adjust </w:t>
      </w:r>
      <w:r>
        <w:t xml:space="preserve">it </w:t>
      </w:r>
      <w:r w:rsidRPr="00CF064E">
        <w:t xml:space="preserve">to your needs. </w:t>
      </w:r>
    </w:p>
    <w:p w14:paraId="48898D68" w14:textId="77777777" w:rsidR="00BA599F" w:rsidRPr="00CF064E" w:rsidRDefault="00BA599F" w:rsidP="00BA599F">
      <w:pPr>
        <w:spacing w:after="60"/>
        <w:ind w:left="0" w:right="419" w:firstLine="0"/>
      </w:pPr>
    </w:p>
    <w:p w14:paraId="6002B728" w14:textId="77777777" w:rsidR="00BA599F" w:rsidRPr="00CF064E" w:rsidRDefault="00BA599F" w:rsidP="00A42EBA">
      <w:pPr>
        <w:spacing w:after="60"/>
        <w:ind w:left="0" w:right="419" w:firstLine="0"/>
        <w:jc w:val="both"/>
      </w:pPr>
      <w:r w:rsidRPr="00CF064E">
        <w:t>Microsoft Azure has created a fully managed service for you to be able to avoid focusing a lot of time and money in your databases layer and this is the purpose of the Azure DB for PostgreSQL service (will be covered widely in this book).</w:t>
      </w:r>
    </w:p>
    <w:p w14:paraId="63395458" w14:textId="77777777" w:rsidR="00BA599F" w:rsidRPr="00CF064E" w:rsidRDefault="00BA599F" w:rsidP="00BA599F">
      <w:pPr>
        <w:spacing w:after="60"/>
        <w:ind w:left="0" w:right="419" w:firstLine="0"/>
      </w:pPr>
    </w:p>
    <w:p w14:paraId="29659381" w14:textId="77777777" w:rsidR="00BA599F" w:rsidRPr="00CF064E" w:rsidRDefault="00BA599F" w:rsidP="00A42EBA">
      <w:pPr>
        <w:spacing w:after="60"/>
        <w:ind w:left="0" w:right="419" w:firstLine="0"/>
        <w:jc w:val="both"/>
      </w:pPr>
      <w:r w:rsidRPr="00CF064E">
        <w:t xml:space="preserve">This guide was written to allow more and more users to be able to confidently use Azure </w:t>
      </w:r>
      <w:r>
        <w:t>Database</w:t>
      </w:r>
      <w:r w:rsidRPr="00CF064E">
        <w:t xml:space="preserve"> for PostgreSQL even if they have no or little experience with PostgreSQL databases or using the Azure </w:t>
      </w:r>
      <w:r>
        <w:t>Database</w:t>
      </w:r>
      <w:r w:rsidRPr="00CF064E">
        <w:t xml:space="preserve"> managed service as their data store. We are sure you will find this guide informative and helpful for your running stack.</w:t>
      </w:r>
    </w:p>
    <w:p w14:paraId="38D8860B" w14:textId="77777777" w:rsidR="00BA599F" w:rsidRPr="00CF064E" w:rsidRDefault="00BA599F" w:rsidP="00BA599F">
      <w:pPr>
        <w:spacing w:after="60"/>
        <w:ind w:left="0" w:right="419" w:firstLine="0"/>
      </w:pPr>
    </w:p>
    <w:p w14:paraId="659B2717" w14:textId="77777777" w:rsidR="00BA599F" w:rsidRPr="00CF064E" w:rsidRDefault="00BA599F" w:rsidP="00BA599F">
      <w:pPr>
        <w:spacing w:after="60"/>
        <w:ind w:left="0" w:right="419" w:firstLine="0"/>
      </w:pPr>
    </w:p>
    <w:p w14:paraId="0C37880F" w14:textId="77777777" w:rsidR="00BA599F" w:rsidRPr="00CF064E" w:rsidRDefault="00BA599F" w:rsidP="00BA599F">
      <w:pPr>
        <w:spacing w:after="60"/>
        <w:ind w:left="0" w:right="419" w:firstLine="0"/>
      </w:pPr>
    </w:p>
    <w:p w14:paraId="496B4DBD" w14:textId="77777777" w:rsidR="00BA599F" w:rsidRPr="00CF064E" w:rsidRDefault="00BA599F" w:rsidP="00BA599F">
      <w:pPr>
        <w:spacing w:after="60"/>
        <w:ind w:left="0" w:right="419" w:firstLine="0"/>
      </w:pPr>
    </w:p>
    <w:p w14:paraId="34921E88" w14:textId="77777777" w:rsidR="00BA599F" w:rsidRPr="00CF064E" w:rsidRDefault="00BA599F" w:rsidP="00BA599F">
      <w:pPr>
        <w:spacing w:after="60"/>
        <w:ind w:left="0" w:right="419" w:firstLine="0"/>
      </w:pPr>
    </w:p>
    <w:p w14:paraId="64AA1D32" w14:textId="77777777" w:rsidR="00BA599F" w:rsidRPr="00CF064E" w:rsidRDefault="00BA599F" w:rsidP="00BA599F">
      <w:pPr>
        <w:spacing w:after="60"/>
        <w:ind w:left="0" w:right="419" w:firstLine="0"/>
      </w:pPr>
    </w:p>
    <w:p w14:paraId="6D2F068A" w14:textId="77777777" w:rsidR="00BA599F" w:rsidRPr="00CF064E" w:rsidRDefault="00BA599F" w:rsidP="00BA599F">
      <w:pPr>
        <w:spacing w:after="60"/>
        <w:ind w:left="0" w:right="419" w:firstLine="0"/>
      </w:pPr>
    </w:p>
    <w:p w14:paraId="401AD43E" w14:textId="77777777" w:rsidR="00BA599F" w:rsidRPr="00CF064E" w:rsidRDefault="00BA599F" w:rsidP="00BA599F">
      <w:pPr>
        <w:spacing w:after="60"/>
        <w:ind w:left="0" w:right="419" w:firstLine="0"/>
      </w:pPr>
    </w:p>
    <w:p w14:paraId="604D2EF4" w14:textId="77777777" w:rsidR="00BA599F" w:rsidRPr="00CF064E" w:rsidRDefault="00BA599F" w:rsidP="00BA599F">
      <w:pPr>
        <w:spacing w:after="60"/>
        <w:ind w:left="0" w:right="419" w:firstLine="0"/>
      </w:pPr>
    </w:p>
    <w:p w14:paraId="0C0F3E14" w14:textId="77777777" w:rsidR="00BA599F" w:rsidRPr="00CF064E" w:rsidRDefault="00BA599F" w:rsidP="00BA599F">
      <w:pPr>
        <w:spacing w:after="60"/>
        <w:ind w:left="0" w:right="419" w:firstLine="0"/>
      </w:pPr>
    </w:p>
    <w:p w14:paraId="3FCD4D46" w14:textId="77777777" w:rsidR="00BA599F" w:rsidRPr="00CF064E" w:rsidRDefault="00BA599F" w:rsidP="00BA599F">
      <w:pPr>
        <w:spacing w:after="60"/>
        <w:ind w:left="0" w:right="419" w:firstLine="0"/>
      </w:pPr>
    </w:p>
    <w:p w14:paraId="421A3F43" w14:textId="77777777" w:rsidR="00BA599F" w:rsidRPr="00CF064E" w:rsidRDefault="00BA599F" w:rsidP="00BA599F">
      <w:pPr>
        <w:spacing w:after="60"/>
        <w:ind w:left="0" w:right="419" w:firstLine="0"/>
      </w:pPr>
    </w:p>
    <w:p w14:paraId="03F9B619" w14:textId="77777777" w:rsidR="00BA599F" w:rsidRPr="00CF064E" w:rsidRDefault="00BA599F" w:rsidP="00BA599F">
      <w:pPr>
        <w:spacing w:after="60"/>
        <w:ind w:left="0" w:right="419" w:firstLine="0"/>
      </w:pPr>
    </w:p>
    <w:p w14:paraId="1DCB9EDF" w14:textId="77777777" w:rsidR="00BA599F" w:rsidRPr="00CF064E" w:rsidRDefault="00BA599F" w:rsidP="00BA599F">
      <w:pPr>
        <w:spacing w:after="60"/>
        <w:ind w:left="0" w:right="419" w:firstLine="0"/>
      </w:pPr>
    </w:p>
    <w:p w14:paraId="279A96EC" w14:textId="77777777" w:rsidR="00BA599F" w:rsidRPr="00CF064E" w:rsidRDefault="00BA599F" w:rsidP="00BA599F">
      <w:pPr>
        <w:spacing w:after="60"/>
        <w:ind w:left="0" w:right="419" w:firstLine="0"/>
      </w:pPr>
    </w:p>
    <w:p w14:paraId="709CA144" w14:textId="77777777" w:rsidR="00BA599F" w:rsidRPr="00CF064E" w:rsidRDefault="00BA599F" w:rsidP="00BA599F">
      <w:pPr>
        <w:spacing w:after="60"/>
        <w:ind w:left="0" w:right="419" w:firstLine="0"/>
      </w:pPr>
      <w:r w:rsidRPr="00CF064E">
        <w:t xml:space="preserve"> </w:t>
      </w:r>
    </w:p>
    <w:p w14:paraId="43E39D1F" w14:textId="77777777" w:rsidR="00BA599F" w:rsidRPr="00CF064E" w:rsidRDefault="00BA599F" w:rsidP="00BA599F">
      <w:pPr>
        <w:spacing w:after="60" w:line="259" w:lineRule="auto"/>
        <w:ind w:left="0" w:firstLine="0"/>
      </w:pPr>
    </w:p>
    <w:p w14:paraId="0E0F8C00" w14:textId="674E862A" w:rsidR="00BA599F" w:rsidRPr="00CF064E" w:rsidRDefault="00BA599F" w:rsidP="00E7560C">
      <w:pPr>
        <w:pStyle w:val="Heading1"/>
      </w:pPr>
      <w:bookmarkStart w:id="4" w:name="_Toc74912795"/>
      <w:bookmarkStart w:id="5" w:name="_Toc75261628"/>
      <w:bookmarkStart w:id="6" w:name="_Toc1763953827"/>
      <w:bookmarkStart w:id="7" w:name="_Toc75967734"/>
      <w:r w:rsidRPr="3ABA7F7A">
        <w:lastRenderedPageBreak/>
        <w:t>About PostgreSQL and Azure Database</w:t>
      </w:r>
      <w:bookmarkEnd w:id="4"/>
      <w:bookmarkEnd w:id="5"/>
      <w:bookmarkEnd w:id="6"/>
      <w:r w:rsidR="00632E5E">
        <w:t xml:space="preserve"> for PostgreSQL</w:t>
      </w:r>
      <w:bookmarkEnd w:id="7"/>
    </w:p>
    <w:p w14:paraId="057A9865" w14:textId="77777777" w:rsidR="00BA599F" w:rsidRPr="00CF064E" w:rsidRDefault="00BA599F" w:rsidP="00BA599F">
      <w:pPr>
        <w:spacing w:after="60" w:line="265" w:lineRule="auto"/>
        <w:ind w:left="55"/>
      </w:pPr>
      <w:r w:rsidRPr="00CF064E">
        <w:t xml:space="preserve">From Azure </w:t>
      </w:r>
      <w:r>
        <w:t>Database</w:t>
      </w:r>
      <w:r w:rsidRPr="00CF064E">
        <w:t xml:space="preserve"> for PostgreSQL </w:t>
      </w:r>
      <w:hyperlink r:id="rId14">
        <w:r w:rsidRPr="00CF064E">
          <w:rPr>
            <w:rStyle w:val="Hyperlink"/>
          </w:rPr>
          <w:t>starter page</w:t>
        </w:r>
      </w:hyperlink>
      <w:r w:rsidRPr="00CF064E">
        <w:t xml:space="preserve"> or </w:t>
      </w:r>
      <w:r>
        <w:t>Azure</w:t>
      </w:r>
      <w:r w:rsidRPr="00CF064E">
        <w:t xml:space="preserve">’s </w:t>
      </w:r>
      <w:hyperlink r:id="rId15">
        <w:r w:rsidRPr="00CF064E">
          <w:rPr>
            <w:rStyle w:val="Hyperlink"/>
          </w:rPr>
          <w:t>documentation</w:t>
        </w:r>
      </w:hyperlink>
      <w:r w:rsidRPr="00CF064E">
        <w:t>:</w:t>
      </w:r>
    </w:p>
    <w:p w14:paraId="4B351D9A" w14:textId="77777777" w:rsidR="00BA599F" w:rsidRPr="00CF064E" w:rsidRDefault="00BA599F" w:rsidP="00BA599F">
      <w:pPr>
        <w:spacing w:after="60" w:line="265" w:lineRule="auto"/>
        <w:ind w:left="55"/>
      </w:pPr>
      <w:r w:rsidRPr="00CF064E">
        <w:t>Azure Database for PostgreSQL is a relational database service in the Microsoft cloud based on the </w:t>
      </w:r>
      <w:hyperlink r:id="rId16" w:history="1">
        <w:r w:rsidRPr="00CF064E">
          <w:t>PostgreSQL Community Edition</w:t>
        </w:r>
      </w:hyperlink>
      <w:r w:rsidRPr="00CF064E">
        <w:t> (available under the GPLv2 license) database engine. Azure Database for PostgreSQL delivers:</w:t>
      </w:r>
    </w:p>
    <w:p w14:paraId="4FBD7EA7" w14:textId="77777777" w:rsidR="00BA599F" w:rsidRPr="00CF064E" w:rsidRDefault="00BA599F" w:rsidP="00305FCD">
      <w:pPr>
        <w:pStyle w:val="ListParagraph"/>
        <w:numPr>
          <w:ilvl w:val="0"/>
          <w:numId w:val="6"/>
        </w:numPr>
        <w:spacing w:after="60" w:line="265" w:lineRule="auto"/>
        <w:rPr>
          <w:rFonts w:ascii="Segoe UI" w:hAnsi="Segoe UI" w:cs="Segoe UI"/>
          <w:color w:val="000000"/>
          <w:sz w:val="20"/>
          <w:szCs w:val="20"/>
          <w:lang w:bidi="he-IL"/>
        </w:rPr>
      </w:pPr>
      <w:r w:rsidRPr="00CF064E">
        <w:rPr>
          <w:rFonts w:ascii="Segoe UI" w:hAnsi="Segoe UI" w:cs="Segoe UI"/>
          <w:color w:val="000000" w:themeColor="text1"/>
          <w:sz w:val="20"/>
          <w:szCs w:val="20"/>
          <w:lang w:bidi="he-IL"/>
        </w:rPr>
        <w:t>Built-in high availability.</w:t>
      </w:r>
    </w:p>
    <w:p w14:paraId="33B0A11D" w14:textId="77777777" w:rsidR="00BA599F" w:rsidRPr="00CF064E" w:rsidRDefault="00BA599F" w:rsidP="00305FCD">
      <w:pPr>
        <w:pStyle w:val="ListParagraph"/>
        <w:numPr>
          <w:ilvl w:val="0"/>
          <w:numId w:val="6"/>
        </w:numPr>
        <w:spacing w:after="60" w:line="265" w:lineRule="auto"/>
        <w:rPr>
          <w:rFonts w:ascii="Segoe UI" w:hAnsi="Segoe UI" w:cs="Segoe UI"/>
          <w:color w:val="000000"/>
          <w:sz w:val="20"/>
          <w:szCs w:val="20"/>
          <w:lang w:bidi="he-IL"/>
        </w:rPr>
      </w:pPr>
      <w:r w:rsidRPr="00CF064E">
        <w:rPr>
          <w:rFonts w:ascii="Segoe UI" w:hAnsi="Segoe UI" w:cs="Segoe UI"/>
          <w:color w:val="000000" w:themeColor="text1"/>
          <w:sz w:val="20"/>
          <w:szCs w:val="20"/>
          <w:lang w:bidi="he-IL"/>
        </w:rPr>
        <w:t>Data protection using automatic backups and point-in-time-restore for up to 35 days.</w:t>
      </w:r>
    </w:p>
    <w:p w14:paraId="1A21A436" w14:textId="77777777" w:rsidR="00BA599F" w:rsidRPr="00CF064E" w:rsidRDefault="00BA599F" w:rsidP="00305FCD">
      <w:pPr>
        <w:pStyle w:val="ListParagraph"/>
        <w:numPr>
          <w:ilvl w:val="0"/>
          <w:numId w:val="6"/>
        </w:numPr>
        <w:spacing w:after="60" w:line="265" w:lineRule="auto"/>
        <w:rPr>
          <w:rFonts w:ascii="Segoe UI" w:hAnsi="Segoe UI" w:cs="Segoe UI"/>
          <w:color w:val="000000"/>
          <w:sz w:val="20"/>
          <w:szCs w:val="20"/>
          <w:lang w:bidi="he-IL"/>
        </w:rPr>
      </w:pPr>
      <w:r w:rsidRPr="00CF064E">
        <w:rPr>
          <w:rFonts w:ascii="Segoe UI" w:hAnsi="Segoe UI" w:cs="Segoe UI"/>
          <w:color w:val="000000" w:themeColor="text1"/>
          <w:sz w:val="20"/>
          <w:szCs w:val="20"/>
          <w:lang w:bidi="he-IL"/>
        </w:rPr>
        <w:t>Automated maintenance for underlying hardware, operating system, and database engine to keep the service secure and up to date.</w:t>
      </w:r>
    </w:p>
    <w:p w14:paraId="17A57AD2" w14:textId="06DD1556" w:rsidR="00BA599F" w:rsidRPr="00CF064E" w:rsidRDefault="00BA599F" w:rsidP="00305FCD">
      <w:pPr>
        <w:pStyle w:val="ListParagraph"/>
        <w:numPr>
          <w:ilvl w:val="0"/>
          <w:numId w:val="6"/>
        </w:numPr>
        <w:spacing w:after="60" w:line="265" w:lineRule="auto"/>
        <w:rPr>
          <w:rFonts w:ascii="Segoe UI" w:hAnsi="Segoe UI" w:cs="Segoe UI"/>
          <w:color w:val="000000"/>
          <w:sz w:val="20"/>
          <w:szCs w:val="20"/>
          <w:lang w:bidi="he-IL"/>
        </w:rPr>
      </w:pPr>
      <w:r w:rsidRPr="6E66A721">
        <w:rPr>
          <w:rFonts w:ascii="Segoe UI" w:hAnsi="Segoe UI" w:cs="Segoe UI"/>
          <w:color w:val="000000" w:themeColor="text1"/>
          <w:sz w:val="20"/>
          <w:szCs w:val="20"/>
          <w:lang w:bidi="he-IL"/>
        </w:rPr>
        <w:t>Predictable performance, using inclusive pay-as-you-g</w:t>
      </w:r>
      <w:ins w:id="8" w:author="Lakshmi Suryadevara" w:date="2023-07-29T21:13:00Z">
        <w:r>
          <w:tab/>
        </w:r>
      </w:ins>
      <w:r w:rsidRPr="6E66A721">
        <w:rPr>
          <w:rFonts w:ascii="Segoe UI" w:hAnsi="Segoe UI" w:cs="Segoe UI"/>
          <w:color w:val="000000" w:themeColor="text1"/>
          <w:sz w:val="20"/>
          <w:szCs w:val="20"/>
          <w:lang w:bidi="he-IL"/>
        </w:rPr>
        <w:t>o pricing.</w:t>
      </w:r>
    </w:p>
    <w:p w14:paraId="42657D8A" w14:textId="77777777" w:rsidR="00BA599F" w:rsidRPr="00CF064E" w:rsidRDefault="00BA599F" w:rsidP="00305FCD">
      <w:pPr>
        <w:pStyle w:val="ListParagraph"/>
        <w:numPr>
          <w:ilvl w:val="0"/>
          <w:numId w:val="6"/>
        </w:numPr>
        <w:spacing w:after="60" w:line="265" w:lineRule="auto"/>
        <w:rPr>
          <w:rFonts w:ascii="Segoe UI" w:hAnsi="Segoe UI" w:cs="Segoe UI"/>
          <w:color w:val="000000"/>
          <w:sz w:val="20"/>
          <w:szCs w:val="20"/>
          <w:lang w:bidi="he-IL"/>
        </w:rPr>
      </w:pPr>
      <w:r w:rsidRPr="00CF064E">
        <w:rPr>
          <w:rFonts w:ascii="Segoe UI" w:hAnsi="Segoe UI" w:cs="Segoe UI"/>
          <w:color w:val="000000" w:themeColor="text1"/>
          <w:sz w:val="20"/>
          <w:szCs w:val="20"/>
          <w:lang w:bidi="he-IL"/>
        </w:rPr>
        <w:t>Elastic scaling within seconds.</w:t>
      </w:r>
    </w:p>
    <w:p w14:paraId="4A8DFA43" w14:textId="77777777" w:rsidR="00BA599F" w:rsidRPr="00CF064E" w:rsidRDefault="00BA599F" w:rsidP="00305FCD">
      <w:pPr>
        <w:pStyle w:val="ListParagraph"/>
        <w:numPr>
          <w:ilvl w:val="0"/>
          <w:numId w:val="6"/>
        </w:numPr>
        <w:spacing w:after="60" w:line="265" w:lineRule="auto"/>
        <w:rPr>
          <w:rFonts w:ascii="Segoe UI" w:hAnsi="Segoe UI" w:cs="Segoe UI"/>
          <w:color w:val="000000"/>
          <w:sz w:val="20"/>
          <w:szCs w:val="20"/>
          <w:lang w:bidi="he-IL"/>
        </w:rPr>
      </w:pPr>
      <w:r w:rsidRPr="00CF064E">
        <w:rPr>
          <w:rFonts w:ascii="Segoe UI" w:hAnsi="Segoe UI" w:cs="Segoe UI"/>
          <w:color w:val="000000" w:themeColor="text1"/>
          <w:sz w:val="20"/>
          <w:szCs w:val="20"/>
          <w:lang w:bidi="he-IL"/>
        </w:rPr>
        <w:t>Enterprise grade security and industry-leading compliance to protect sensitive data at-rest and in-motion.</w:t>
      </w:r>
    </w:p>
    <w:p w14:paraId="43C6C218" w14:textId="77777777" w:rsidR="00BA599F" w:rsidRPr="00CF064E" w:rsidRDefault="00BA599F" w:rsidP="00305FCD">
      <w:pPr>
        <w:pStyle w:val="ListParagraph"/>
        <w:numPr>
          <w:ilvl w:val="0"/>
          <w:numId w:val="6"/>
        </w:numPr>
        <w:spacing w:after="60" w:line="265" w:lineRule="auto"/>
        <w:rPr>
          <w:rFonts w:ascii="Segoe UI" w:hAnsi="Segoe UI" w:cs="Segoe UI"/>
          <w:color w:val="000000"/>
          <w:sz w:val="20"/>
          <w:szCs w:val="20"/>
          <w:lang w:bidi="he-IL"/>
        </w:rPr>
      </w:pPr>
      <w:r w:rsidRPr="00CF064E">
        <w:rPr>
          <w:rFonts w:ascii="Segoe UI" w:hAnsi="Segoe UI" w:cs="Segoe UI"/>
          <w:color w:val="000000" w:themeColor="text1"/>
          <w:sz w:val="20"/>
          <w:szCs w:val="20"/>
          <w:lang w:bidi="he-IL"/>
        </w:rPr>
        <w:t>Monitoring and automation to simplify management and monitoring for large-scale deployments.</w:t>
      </w:r>
    </w:p>
    <w:p w14:paraId="3B10DFD2" w14:textId="77777777" w:rsidR="00BA599F" w:rsidRPr="00CF064E" w:rsidRDefault="00BA599F" w:rsidP="00305FCD">
      <w:pPr>
        <w:pStyle w:val="ListParagraph"/>
        <w:numPr>
          <w:ilvl w:val="0"/>
          <w:numId w:val="6"/>
        </w:numPr>
        <w:spacing w:after="60" w:line="265" w:lineRule="auto"/>
        <w:rPr>
          <w:rFonts w:ascii="Segoe UI" w:hAnsi="Segoe UI" w:cs="Segoe UI"/>
          <w:color w:val="000000"/>
          <w:sz w:val="20"/>
          <w:szCs w:val="20"/>
          <w:lang w:bidi="he-IL"/>
        </w:rPr>
      </w:pPr>
      <w:r w:rsidRPr="00CF064E">
        <w:rPr>
          <w:rFonts w:ascii="Segoe UI" w:hAnsi="Segoe UI" w:cs="Segoe UI"/>
          <w:color w:val="000000" w:themeColor="text1"/>
          <w:sz w:val="20"/>
          <w:szCs w:val="20"/>
          <w:lang w:bidi="he-IL"/>
        </w:rPr>
        <w:t>Industry-leading support experience.</w:t>
      </w:r>
    </w:p>
    <w:p w14:paraId="1167519C" w14:textId="77777777" w:rsidR="00BA599F" w:rsidRDefault="00BA599F" w:rsidP="00BA599F">
      <w:pPr>
        <w:spacing w:after="60" w:line="265" w:lineRule="auto"/>
      </w:pPr>
    </w:p>
    <w:p w14:paraId="43B28ABD" w14:textId="77777777" w:rsidR="00BA599F" w:rsidRDefault="00BA599F" w:rsidP="00BA599F">
      <w:pPr>
        <w:spacing w:after="60" w:line="265" w:lineRule="auto"/>
        <w:jc w:val="center"/>
      </w:pPr>
      <w:r>
        <w:rPr>
          <w:noProof/>
        </w:rPr>
        <w:drawing>
          <wp:inline distT="0" distB="0" distL="0" distR="0" wp14:anchorId="3129292F" wp14:editId="59DCF87E">
            <wp:extent cx="6699886" cy="35521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6699886" cy="3552190"/>
                    </a:xfrm>
                    <a:prstGeom prst="rect">
                      <a:avLst/>
                    </a:prstGeom>
                  </pic:spPr>
                </pic:pic>
              </a:graphicData>
            </a:graphic>
          </wp:inline>
        </w:drawing>
      </w:r>
    </w:p>
    <w:p w14:paraId="33814FED" w14:textId="77777777" w:rsidR="00BA599F" w:rsidRPr="00606AB6" w:rsidRDefault="00BA599F" w:rsidP="00BA599F">
      <w:pPr>
        <w:spacing w:after="60" w:line="265" w:lineRule="auto"/>
      </w:pPr>
    </w:p>
    <w:p w14:paraId="02E3F3B8" w14:textId="77777777" w:rsidR="00BA599F" w:rsidRPr="00CF064E" w:rsidRDefault="00BA599F" w:rsidP="00BA599F">
      <w:pPr>
        <w:spacing w:after="60" w:line="265" w:lineRule="auto"/>
        <w:ind w:left="55"/>
        <w:rPr>
          <w:szCs w:val="20"/>
        </w:rPr>
      </w:pPr>
      <w:r w:rsidRPr="00CF064E">
        <w:rPr>
          <w:szCs w:val="20"/>
        </w:rPr>
        <w:t>These capabilities require almost no administration, and all are provided at no additional cost. They allow you to focus on rapid application development and accelerating your time to market rather than allocating precious time and resources to manag</w:t>
      </w:r>
      <w:r>
        <w:rPr>
          <w:szCs w:val="20"/>
        </w:rPr>
        <w:t>e</w:t>
      </w:r>
      <w:r w:rsidRPr="00CF064E">
        <w:rPr>
          <w:szCs w:val="20"/>
        </w:rPr>
        <w:t xml:space="preserve"> virtual machines and infrastructure. In addition, you can continue to develop your application</w:t>
      </w:r>
      <w:r>
        <w:rPr>
          <w:szCs w:val="20"/>
        </w:rPr>
        <w:t>s</w:t>
      </w:r>
      <w:r w:rsidRPr="00CF064E">
        <w:rPr>
          <w:szCs w:val="20"/>
        </w:rPr>
        <w:t xml:space="preserve"> with the open-source tools and platform</w:t>
      </w:r>
      <w:r>
        <w:rPr>
          <w:szCs w:val="20"/>
        </w:rPr>
        <w:t>s</w:t>
      </w:r>
      <w:r w:rsidRPr="00CF064E">
        <w:rPr>
          <w:szCs w:val="20"/>
        </w:rPr>
        <w:t xml:space="preserve"> of your choice to deliver with the speed and efficiency your business demands, all without having to learn new skills.</w:t>
      </w:r>
    </w:p>
    <w:p w14:paraId="7E098B4B" w14:textId="77777777" w:rsidR="00BA599F" w:rsidRPr="00C74B6D" w:rsidRDefault="00BA599F" w:rsidP="00BA599F">
      <w:pPr>
        <w:spacing w:after="60" w:line="265" w:lineRule="auto"/>
        <w:ind w:left="55"/>
      </w:pPr>
    </w:p>
    <w:p w14:paraId="4F31B7F4" w14:textId="77777777" w:rsidR="00BA599F" w:rsidRPr="00CF064E" w:rsidRDefault="00BA599F" w:rsidP="00BA599F">
      <w:pPr>
        <w:spacing w:after="60" w:line="265" w:lineRule="auto"/>
        <w:ind w:left="55"/>
      </w:pPr>
    </w:p>
    <w:p w14:paraId="416AF836" w14:textId="1E6C1D12" w:rsidR="00BA599F" w:rsidRPr="00CF064E" w:rsidRDefault="006C703C" w:rsidP="00BA599F">
      <w:pPr>
        <w:spacing w:after="60" w:line="265" w:lineRule="auto"/>
        <w:ind w:left="55"/>
        <w:rPr>
          <w:szCs w:val="20"/>
        </w:rPr>
      </w:pPr>
      <w:r>
        <w:rPr>
          <w:szCs w:val="20"/>
        </w:rPr>
        <w:t xml:space="preserve">This document </w:t>
      </w:r>
      <w:r w:rsidR="00360FD1">
        <w:rPr>
          <w:szCs w:val="20"/>
        </w:rPr>
        <w:t>will only cover the following</w:t>
      </w:r>
      <w:r w:rsidR="00A92FEB">
        <w:rPr>
          <w:szCs w:val="20"/>
        </w:rPr>
        <w:t xml:space="preserve"> two</w:t>
      </w:r>
      <w:r w:rsidR="00CF7148">
        <w:rPr>
          <w:szCs w:val="20"/>
        </w:rPr>
        <w:t xml:space="preserve"> </w:t>
      </w:r>
      <w:r w:rsidR="00BA599F" w:rsidRPr="00CF064E">
        <w:rPr>
          <w:szCs w:val="20"/>
        </w:rPr>
        <w:t xml:space="preserve">Azure Database for PostgreSQL </w:t>
      </w:r>
      <w:commentRangeStart w:id="9"/>
      <w:r w:rsidR="00BA599F" w:rsidRPr="00CF064E">
        <w:rPr>
          <w:szCs w:val="20"/>
        </w:rPr>
        <w:t>deployments</w:t>
      </w:r>
      <w:commentRangeEnd w:id="9"/>
      <w:r w:rsidR="0044424E" w:rsidRPr="00CF064E">
        <w:rPr>
          <w:rStyle w:val="CommentReference"/>
          <w:sz w:val="20"/>
          <w:szCs w:val="20"/>
        </w:rPr>
        <w:commentReference w:id="9"/>
      </w:r>
      <w:r w:rsidR="00BA599F" w:rsidRPr="00CF064E">
        <w:rPr>
          <w:szCs w:val="20"/>
        </w:rPr>
        <w:t xml:space="preserve"> options:</w:t>
      </w:r>
    </w:p>
    <w:p w14:paraId="3FC11106" w14:textId="2CCF7CFE" w:rsidR="00BA599F" w:rsidRPr="00CF064E" w:rsidRDefault="00BA599F" w:rsidP="00305FCD">
      <w:pPr>
        <w:pStyle w:val="ListParagraph"/>
        <w:numPr>
          <w:ilvl w:val="0"/>
          <w:numId w:val="17"/>
        </w:numPr>
        <w:spacing w:after="60" w:line="265" w:lineRule="auto"/>
        <w:rPr>
          <w:rFonts w:ascii="Segoe UI" w:hAnsi="Segoe UI" w:cs="Segoe UI"/>
          <w:sz w:val="20"/>
          <w:szCs w:val="20"/>
        </w:rPr>
      </w:pPr>
      <w:hyperlink r:id="rId22">
        <w:r w:rsidRPr="7E62AE94">
          <w:rPr>
            <w:rStyle w:val="Hyperlink"/>
            <w:rFonts w:ascii="Segoe UI" w:hAnsi="Segoe UI" w:cs="Segoe UI"/>
            <w:sz w:val="20"/>
            <w:szCs w:val="20"/>
          </w:rPr>
          <w:t>Single Server</w:t>
        </w:r>
      </w:hyperlink>
      <w:r w:rsidRPr="7E62AE94">
        <w:rPr>
          <w:rFonts w:ascii="Segoe UI" w:hAnsi="Segoe UI" w:cs="Segoe UI"/>
          <w:sz w:val="20"/>
          <w:szCs w:val="20"/>
        </w:rPr>
        <w:t xml:space="preserve"> – Single Server is a fully managed database service with minimal requirements for customizations of the database. The single server platform is designed to handle most of the database management functions such as patching, backups, high availability, security with minimal user configuration and control. The architecture is optimized to provide 99.99% availability on single availability zone. It supports community version of PostgreSQL</w:t>
      </w:r>
      <w:r w:rsidR="000444A0">
        <w:rPr>
          <w:rFonts w:ascii="Segoe UI" w:hAnsi="Segoe UI" w:cs="Segoe UI"/>
          <w:sz w:val="20"/>
          <w:szCs w:val="20"/>
        </w:rPr>
        <w:t xml:space="preserve"> of </w:t>
      </w:r>
      <w:hyperlink r:id="rId23" w:history="1">
        <w:commentRangeStart w:id="10"/>
        <w:commentRangeStart w:id="11"/>
        <w:commentRangeStart w:id="12"/>
        <w:commentRangeStart w:id="13"/>
        <w:r w:rsidRPr="000444A0">
          <w:rPr>
            <w:rStyle w:val="Hyperlink"/>
            <w:rFonts w:ascii="Segoe UI" w:hAnsi="Segoe UI" w:cs="Segoe UI"/>
            <w:sz w:val="20"/>
            <w:szCs w:val="20"/>
          </w:rPr>
          <w:t>9.6, 10, and 11</w:t>
        </w:r>
        <w:commentRangeEnd w:id="10"/>
        <w:r w:rsidR="00B76476">
          <w:rPr>
            <w:rStyle w:val="CommentReference"/>
            <w:sz w:val="24"/>
            <w:szCs w:val="24"/>
          </w:rPr>
          <w:commentReference w:id="10"/>
        </w:r>
        <w:commentRangeEnd w:id="11"/>
        <w:r w:rsidR="00B76476">
          <w:rPr>
            <w:rStyle w:val="CommentReference"/>
            <w:sz w:val="24"/>
            <w:szCs w:val="24"/>
          </w:rPr>
          <w:commentReference w:id="11"/>
        </w:r>
        <w:commentRangeEnd w:id="12"/>
        <w:r w:rsidR="00B76476">
          <w:rPr>
            <w:rStyle w:val="CommentReference"/>
            <w:sz w:val="24"/>
            <w:szCs w:val="24"/>
          </w:rPr>
          <w:commentReference w:id="12"/>
        </w:r>
        <w:commentRangeEnd w:id="13"/>
        <w:r w:rsidR="00ED5C99">
          <w:rPr>
            <w:rStyle w:val="CommentReference"/>
            <w:sz w:val="24"/>
            <w:szCs w:val="24"/>
          </w:rPr>
          <w:commentReference w:id="13"/>
        </w:r>
      </w:hyperlink>
      <w:r w:rsidRPr="7E62AE94">
        <w:rPr>
          <w:rFonts w:ascii="Segoe UI" w:hAnsi="Segoe UI" w:cs="Segoe UI"/>
          <w:sz w:val="20"/>
          <w:szCs w:val="20"/>
        </w:rPr>
        <w:t>. The service is generally available today in wide variety of Azure regions.</w:t>
      </w:r>
    </w:p>
    <w:p w14:paraId="6CB6F21D" w14:textId="77777777" w:rsidR="00BA599F" w:rsidRPr="00CF064E" w:rsidRDefault="00BA599F" w:rsidP="00BA599F">
      <w:pPr>
        <w:pStyle w:val="ListParagraph"/>
        <w:spacing w:after="60" w:line="265" w:lineRule="auto"/>
        <w:ind w:left="405"/>
        <w:rPr>
          <w:rFonts w:ascii="Segoe UI" w:hAnsi="Segoe UI" w:cs="Segoe UI"/>
          <w:sz w:val="20"/>
          <w:szCs w:val="20"/>
        </w:rPr>
      </w:pPr>
      <w:r w:rsidRPr="00CF064E">
        <w:rPr>
          <w:rFonts w:ascii="Segoe UI" w:hAnsi="Segoe UI" w:cs="Segoe UI"/>
          <w:sz w:val="20"/>
          <w:szCs w:val="20"/>
        </w:rPr>
        <w:t xml:space="preserve">Single servers are best suited for cloud native applications designed to handle automated patching without the need for granular control on the patching schedule and custom PostgreSQL configuration settings.  </w:t>
      </w:r>
      <w:r>
        <w:rPr>
          <w:rFonts w:ascii="Segoe UI" w:hAnsi="Segoe UI" w:cs="Segoe UI"/>
          <w:sz w:val="20"/>
          <w:szCs w:val="20"/>
        </w:rPr>
        <w:br/>
      </w:r>
    </w:p>
    <w:p w14:paraId="417321B2" w14:textId="02EDC316" w:rsidR="00BA599F" w:rsidRPr="00CF064E" w:rsidRDefault="00BA599F" w:rsidP="00305FCD">
      <w:pPr>
        <w:pStyle w:val="ListParagraph"/>
        <w:numPr>
          <w:ilvl w:val="0"/>
          <w:numId w:val="17"/>
        </w:numPr>
        <w:spacing w:after="60" w:line="265" w:lineRule="auto"/>
        <w:rPr>
          <w:rFonts w:ascii="Segoe UI" w:hAnsi="Segoe UI" w:cs="Segoe UI"/>
          <w:sz w:val="20"/>
          <w:szCs w:val="20"/>
        </w:rPr>
      </w:pPr>
      <w:hyperlink r:id="rId24" w:history="1">
        <w:r w:rsidRPr="00CF064E">
          <w:rPr>
            <w:rStyle w:val="Hyperlink"/>
            <w:rFonts w:ascii="Segoe UI" w:hAnsi="Segoe UI" w:cs="Segoe UI"/>
            <w:sz w:val="20"/>
            <w:szCs w:val="20"/>
          </w:rPr>
          <w:t>Flexible Server (Preview)</w:t>
        </w:r>
      </w:hyperlink>
      <w:r w:rsidRPr="00CF064E">
        <w:rPr>
          <w:rFonts w:ascii="Segoe UI" w:hAnsi="Segoe UI" w:cs="Segoe UI"/>
          <w:sz w:val="20"/>
          <w:szCs w:val="20"/>
        </w:rPr>
        <w:t xml:space="preserve"> - Azure Database for PostgreSQL - Flexible Server is a fully managed database service designed to provide more granular control and flexibility over database management functions and configuration settings. In general, the service provides more flexibility and server configuration customizations based on the user requirements. The flexible server architecture allows users to co-locate database engine with the client-tier for lower latency, choose high availability within a single availability zone and across multiple availability zones. Flexible servers also provide better cost optimization controls with ability to stop/start your server and burstable compute tier that is ideal for workloads that do not need full compute capacity continuously. The service currently supports community version of </w:t>
      </w:r>
      <w:hyperlink r:id="rId25" w:history="1">
        <w:r w:rsidRPr="002C2360">
          <w:rPr>
            <w:rStyle w:val="Hyperlink"/>
            <w:rFonts w:ascii="Segoe UI" w:hAnsi="Segoe UI" w:cs="Segoe UI"/>
            <w:sz w:val="20"/>
            <w:szCs w:val="20"/>
          </w:rPr>
          <w:t xml:space="preserve">PostgreSQL </w:t>
        </w:r>
        <w:commentRangeStart w:id="14"/>
        <w:r w:rsidRPr="002C2360">
          <w:rPr>
            <w:rStyle w:val="Hyperlink"/>
            <w:rFonts w:ascii="Segoe UI" w:hAnsi="Segoe UI" w:cs="Segoe UI"/>
            <w:sz w:val="20"/>
            <w:szCs w:val="20"/>
          </w:rPr>
          <w:t>11</w:t>
        </w:r>
        <w:r w:rsidR="003B269D" w:rsidRPr="002C2360">
          <w:rPr>
            <w:rStyle w:val="Hyperlink"/>
            <w:rFonts w:ascii="Segoe UI" w:hAnsi="Segoe UI" w:cs="Segoe UI"/>
            <w:sz w:val="20"/>
            <w:szCs w:val="20"/>
          </w:rPr>
          <w:t>, 12</w:t>
        </w:r>
        <w:r w:rsidRPr="002C2360">
          <w:rPr>
            <w:rStyle w:val="Hyperlink"/>
            <w:rFonts w:ascii="Segoe UI" w:hAnsi="Segoe UI" w:cs="Segoe UI"/>
            <w:sz w:val="20"/>
            <w:szCs w:val="20"/>
          </w:rPr>
          <w:t xml:space="preserve"> and 1</w:t>
        </w:r>
        <w:r w:rsidR="003B269D" w:rsidRPr="002C2360">
          <w:rPr>
            <w:rStyle w:val="Hyperlink"/>
            <w:rFonts w:ascii="Segoe UI" w:hAnsi="Segoe UI" w:cs="Segoe UI"/>
            <w:sz w:val="20"/>
            <w:szCs w:val="20"/>
          </w:rPr>
          <w:t>3</w:t>
        </w:r>
        <w:commentRangeEnd w:id="14"/>
        <w:r w:rsidR="003B269D">
          <w:rPr>
            <w:rStyle w:val="CommentReference"/>
            <w:sz w:val="24"/>
            <w:szCs w:val="24"/>
          </w:rPr>
          <w:commentReference w:id="14"/>
        </w:r>
      </w:hyperlink>
      <w:r w:rsidRPr="00CF064E">
        <w:rPr>
          <w:rFonts w:ascii="Segoe UI" w:hAnsi="Segoe UI" w:cs="Segoe UI"/>
          <w:sz w:val="20"/>
          <w:szCs w:val="20"/>
        </w:rPr>
        <w:t>. The service is currently in preview, available today in wide variety of Azure regions.</w:t>
      </w:r>
      <w:r w:rsidRPr="00CF064E">
        <w:rPr>
          <w:rFonts w:ascii="Segoe UI" w:hAnsi="Segoe UI" w:cs="Segoe UI"/>
          <w:sz w:val="20"/>
          <w:szCs w:val="20"/>
        </w:rPr>
        <w:br/>
        <w:t>Flexible servers are best suited for:</w:t>
      </w:r>
    </w:p>
    <w:p w14:paraId="78E07783" w14:textId="77777777" w:rsidR="00BA599F" w:rsidRPr="00CF064E" w:rsidRDefault="00BA599F" w:rsidP="00BA599F">
      <w:pPr>
        <w:pStyle w:val="ListParagraph"/>
        <w:numPr>
          <w:ilvl w:val="0"/>
          <w:numId w:val="1"/>
        </w:numPr>
        <w:spacing w:after="60" w:line="264" w:lineRule="auto"/>
        <w:rPr>
          <w:rFonts w:ascii="Segoe UI" w:hAnsi="Segoe UI" w:cs="Segoe UI"/>
          <w:sz w:val="20"/>
          <w:szCs w:val="20"/>
        </w:rPr>
      </w:pPr>
      <w:r w:rsidRPr="00CF064E">
        <w:rPr>
          <w:rFonts w:ascii="Segoe UI" w:hAnsi="Segoe UI" w:cs="Segoe UI"/>
          <w:sz w:val="20"/>
          <w:szCs w:val="20"/>
        </w:rPr>
        <w:t>Application developments requiring better control and customizations.</w:t>
      </w:r>
    </w:p>
    <w:p w14:paraId="5655D23A" w14:textId="77777777" w:rsidR="00BA599F" w:rsidRPr="00CF064E" w:rsidRDefault="00BA599F" w:rsidP="00BA599F">
      <w:pPr>
        <w:pStyle w:val="ListParagraph"/>
        <w:numPr>
          <w:ilvl w:val="0"/>
          <w:numId w:val="1"/>
        </w:numPr>
        <w:spacing w:after="60" w:line="264" w:lineRule="auto"/>
        <w:rPr>
          <w:rFonts w:ascii="Segoe UI" w:hAnsi="Segoe UI" w:cs="Segoe UI"/>
          <w:sz w:val="20"/>
          <w:szCs w:val="20"/>
        </w:rPr>
      </w:pPr>
      <w:r w:rsidRPr="00CF064E">
        <w:rPr>
          <w:rFonts w:ascii="Segoe UI" w:hAnsi="Segoe UI" w:cs="Segoe UI"/>
          <w:sz w:val="20"/>
          <w:szCs w:val="20"/>
        </w:rPr>
        <w:t>Zone redundant high availability</w:t>
      </w:r>
    </w:p>
    <w:p w14:paraId="356EDBCE" w14:textId="77777777" w:rsidR="00BA599F" w:rsidRPr="00CF064E" w:rsidRDefault="00BA599F" w:rsidP="00BA599F">
      <w:pPr>
        <w:pStyle w:val="ListParagraph"/>
        <w:numPr>
          <w:ilvl w:val="0"/>
          <w:numId w:val="1"/>
        </w:numPr>
        <w:spacing w:after="60" w:line="264" w:lineRule="auto"/>
        <w:rPr>
          <w:rFonts w:ascii="Segoe UI" w:hAnsi="Segoe UI" w:cs="Segoe UI"/>
          <w:sz w:val="20"/>
          <w:szCs w:val="20"/>
        </w:rPr>
      </w:pPr>
      <w:r w:rsidRPr="00CF064E">
        <w:rPr>
          <w:rFonts w:ascii="Segoe UI" w:hAnsi="Segoe UI" w:cs="Segoe UI"/>
          <w:sz w:val="20"/>
          <w:szCs w:val="20"/>
        </w:rPr>
        <w:t>Managed maintenance windows</w:t>
      </w:r>
    </w:p>
    <w:p w14:paraId="78F3346A" w14:textId="77777777" w:rsidR="00BA599F" w:rsidRDefault="00BA599F" w:rsidP="00BA599F">
      <w:pPr>
        <w:spacing w:after="60" w:line="265" w:lineRule="auto"/>
      </w:pPr>
    </w:p>
    <w:p w14:paraId="43C98EB8" w14:textId="77777777" w:rsidR="00C34055" w:rsidRDefault="00C34055">
      <w:pPr>
        <w:spacing w:after="160" w:line="259" w:lineRule="auto"/>
        <w:ind w:left="0" w:firstLine="0"/>
        <w:rPr>
          <w:rFonts w:eastAsia="Calibri"/>
          <w:b/>
          <w:color w:val="0078D4"/>
          <w:sz w:val="36"/>
          <w:szCs w:val="36"/>
        </w:rPr>
      </w:pPr>
      <w:r>
        <w:br w:type="page"/>
      </w:r>
    </w:p>
    <w:p w14:paraId="04432542" w14:textId="7E34EE93" w:rsidR="00E73BEC" w:rsidRPr="00E7560C" w:rsidRDefault="3DCA7C1F" w:rsidP="00E7560C">
      <w:pPr>
        <w:pStyle w:val="Heading1"/>
      </w:pPr>
      <w:bookmarkStart w:id="15" w:name="_Toc74912797"/>
      <w:bookmarkStart w:id="16" w:name="_Toc75967737"/>
      <w:r w:rsidRPr="00E7560C">
        <w:lastRenderedPageBreak/>
        <w:t>Document contents</w:t>
      </w:r>
      <w:bookmarkEnd w:id="16"/>
    </w:p>
    <w:p w14:paraId="7BA61F28" w14:textId="30E7EFE7" w:rsidR="3DCA7C1F" w:rsidRDefault="3DCA7C1F" w:rsidP="2BDFC1D5">
      <w:pPr>
        <w:ind w:left="0" w:firstLine="0"/>
      </w:pPr>
      <w:r>
        <w:t>In this document we will be discussing the following topics related to Postgre</w:t>
      </w:r>
      <w:r w:rsidR="008C0487">
        <w:t>SQL</w:t>
      </w:r>
      <w:r>
        <w:t xml:space="preserve"> performance:</w:t>
      </w:r>
    </w:p>
    <w:p w14:paraId="6F202F3E" w14:textId="5C484D78" w:rsidR="4C2F53F8" w:rsidRDefault="3DCA7C1F" w:rsidP="00A7427B">
      <w:pPr>
        <w:pStyle w:val="ListParagraph"/>
        <w:numPr>
          <w:ilvl w:val="0"/>
          <w:numId w:val="47"/>
        </w:numPr>
        <w:rPr>
          <w:rFonts w:asciiTheme="minorHAnsi" w:eastAsiaTheme="minorEastAsia" w:hAnsiTheme="minorHAnsi" w:cstheme="minorBidi"/>
          <w:color w:val="000000" w:themeColor="text1"/>
          <w:szCs w:val="20"/>
        </w:rPr>
      </w:pPr>
      <w:r w:rsidRPr="00AD2616">
        <w:rPr>
          <w:rFonts w:ascii="Segoe UI" w:eastAsia="Segoe UI" w:hAnsi="Segoe UI" w:cs="Segoe UI"/>
          <w:b/>
          <w:bCs/>
          <w:color w:val="000000" w:themeColor="text1"/>
          <w:sz w:val="20"/>
          <w:szCs w:val="20"/>
        </w:rPr>
        <w:t xml:space="preserve">Extensions and </w:t>
      </w:r>
      <w:r w:rsidR="392ACC8C" w:rsidRPr="00AD2616">
        <w:rPr>
          <w:rFonts w:ascii="Segoe UI" w:eastAsia="Segoe UI" w:hAnsi="Segoe UI" w:cs="Segoe UI"/>
          <w:b/>
          <w:bCs/>
          <w:color w:val="000000" w:themeColor="text1"/>
          <w:sz w:val="20"/>
          <w:szCs w:val="20"/>
        </w:rPr>
        <w:t>Parameters</w:t>
      </w:r>
      <w:r w:rsidR="55F09B6B" w:rsidRPr="00AD2616">
        <w:rPr>
          <w:rFonts w:ascii="Segoe UI" w:eastAsia="Segoe UI" w:hAnsi="Segoe UI" w:cs="Segoe UI"/>
          <w:color w:val="000000" w:themeColor="text1"/>
          <w:sz w:val="20"/>
          <w:szCs w:val="20"/>
        </w:rPr>
        <w:t xml:space="preserve"> – </w:t>
      </w:r>
      <w:r w:rsidR="1CF7F616" w:rsidRPr="78F976A9">
        <w:rPr>
          <w:rFonts w:ascii="Segoe UI" w:eastAsia="Segoe UI" w:hAnsi="Segoe UI" w:cs="Segoe UI"/>
          <w:color w:val="000000" w:themeColor="text1"/>
          <w:sz w:val="20"/>
          <w:szCs w:val="20"/>
        </w:rPr>
        <w:t>Extensions</w:t>
      </w:r>
      <w:r w:rsidR="55F09B6B" w:rsidRPr="00AD2616">
        <w:rPr>
          <w:rFonts w:ascii="Segoe UI" w:eastAsia="Segoe UI" w:hAnsi="Segoe UI" w:cs="Segoe UI"/>
          <w:color w:val="000000" w:themeColor="text1"/>
          <w:sz w:val="20"/>
          <w:szCs w:val="20"/>
        </w:rPr>
        <w:t xml:space="preserve"> are SQL objects packaged together to simplify database management and development</w:t>
      </w:r>
      <w:r w:rsidR="53738C52" w:rsidRPr="00AD2616">
        <w:rPr>
          <w:rFonts w:ascii="Segoe UI" w:eastAsia="Segoe UI" w:hAnsi="Segoe UI" w:cs="Segoe UI"/>
          <w:color w:val="000000" w:themeColor="text1"/>
          <w:sz w:val="20"/>
          <w:szCs w:val="20"/>
        </w:rPr>
        <w:t xml:space="preserve">; </w:t>
      </w:r>
      <w:r w:rsidR="6CCC3BC2" w:rsidRPr="00AD2616">
        <w:rPr>
          <w:rFonts w:ascii="Segoe UI" w:eastAsia="Segoe UI" w:hAnsi="Segoe UI" w:cs="Segoe UI"/>
          <w:color w:val="000000" w:themeColor="text1"/>
          <w:sz w:val="20"/>
          <w:szCs w:val="20"/>
        </w:rPr>
        <w:t xml:space="preserve">Initial </w:t>
      </w:r>
      <w:r w:rsidR="530709C5" w:rsidRPr="78F976A9">
        <w:rPr>
          <w:rFonts w:ascii="Segoe UI" w:eastAsia="Segoe UI" w:hAnsi="Segoe UI" w:cs="Segoe UI"/>
          <w:color w:val="000000" w:themeColor="text1"/>
          <w:sz w:val="20"/>
          <w:szCs w:val="20"/>
        </w:rPr>
        <w:t>Parameters</w:t>
      </w:r>
      <w:r w:rsidR="3328E12D" w:rsidRPr="00AD2616">
        <w:rPr>
          <w:rFonts w:ascii="Segoe UI" w:eastAsia="Segoe UI" w:hAnsi="Segoe UI" w:cs="Segoe UI"/>
          <w:color w:val="000000" w:themeColor="text1"/>
          <w:sz w:val="20"/>
          <w:szCs w:val="20"/>
        </w:rPr>
        <w:t xml:space="preserve"> will determine the behavior of the Azure instance hosting the Postgres databases.</w:t>
      </w:r>
    </w:p>
    <w:p w14:paraId="15D52A78" w14:textId="23C2EA7A" w:rsidR="07700E90" w:rsidRDefault="07700E90" w:rsidP="00A7427B">
      <w:pPr>
        <w:pStyle w:val="ListParagraph"/>
        <w:numPr>
          <w:ilvl w:val="0"/>
          <w:numId w:val="47"/>
        </w:numPr>
        <w:rPr>
          <w:color w:val="000000" w:themeColor="text1"/>
          <w:szCs w:val="20"/>
        </w:rPr>
      </w:pPr>
      <w:r w:rsidRPr="00AD2616">
        <w:rPr>
          <w:rFonts w:ascii="Segoe UI" w:eastAsia="Segoe UI" w:hAnsi="Segoe UI" w:cs="Segoe UI"/>
          <w:b/>
          <w:bCs/>
          <w:color w:val="000000" w:themeColor="text1"/>
          <w:sz w:val="20"/>
          <w:szCs w:val="20"/>
        </w:rPr>
        <w:t xml:space="preserve">Logging </w:t>
      </w:r>
      <w:r w:rsidR="071D8182" w:rsidRPr="00AD2616">
        <w:rPr>
          <w:rFonts w:ascii="Segoe UI" w:eastAsia="Segoe UI" w:hAnsi="Segoe UI" w:cs="Segoe UI"/>
          <w:b/>
          <w:bCs/>
          <w:color w:val="000000" w:themeColor="text1"/>
          <w:sz w:val="20"/>
          <w:szCs w:val="20"/>
        </w:rPr>
        <w:t>methods</w:t>
      </w:r>
      <w:r w:rsidR="071D8182" w:rsidRPr="365A6EAC">
        <w:rPr>
          <w:rFonts w:ascii="Segoe UI" w:eastAsia="Segoe UI" w:hAnsi="Segoe UI" w:cs="Segoe UI"/>
          <w:b/>
          <w:bCs/>
          <w:color w:val="000000" w:themeColor="text1"/>
          <w:sz w:val="20"/>
          <w:szCs w:val="20"/>
        </w:rPr>
        <w:t xml:space="preserve"> – </w:t>
      </w:r>
      <w:r w:rsidR="071D8182" w:rsidRPr="365A6EAC">
        <w:rPr>
          <w:rFonts w:ascii="Segoe UI" w:eastAsia="Segoe UI" w:hAnsi="Segoe UI" w:cs="Segoe UI"/>
          <w:color w:val="000000" w:themeColor="text1"/>
          <w:sz w:val="20"/>
          <w:szCs w:val="20"/>
        </w:rPr>
        <w:t>what to log and how to log messages as part of a troubleshooting</w:t>
      </w:r>
      <w:r w:rsidR="09DAE77D" w:rsidRPr="365A6EAC">
        <w:rPr>
          <w:rFonts w:ascii="Segoe UI" w:eastAsia="Segoe UI" w:hAnsi="Segoe UI" w:cs="Segoe UI"/>
          <w:color w:val="000000" w:themeColor="text1"/>
          <w:sz w:val="20"/>
          <w:szCs w:val="20"/>
        </w:rPr>
        <w:t xml:space="preserve"> and Performance Tuning </w:t>
      </w:r>
      <w:r w:rsidR="49B1A5F9" w:rsidRPr="365A6EAC">
        <w:rPr>
          <w:rFonts w:ascii="Segoe UI" w:eastAsia="Segoe UI" w:hAnsi="Segoe UI" w:cs="Segoe UI"/>
          <w:color w:val="000000" w:themeColor="text1"/>
          <w:sz w:val="20"/>
          <w:szCs w:val="20"/>
        </w:rPr>
        <w:t>exercise</w:t>
      </w:r>
      <w:r w:rsidR="361A1AD1" w:rsidRPr="365A6EAC">
        <w:rPr>
          <w:rFonts w:ascii="Segoe UI" w:eastAsia="Segoe UI" w:hAnsi="Segoe UI" w:cs="Segoe UI"/>
          <w:color w:val="000000" w:themeColor="text1"/>
          <w:sz w:val="20"/>
          <w:szCs w:val="20"/>
        </w:rPr>
        <w:t>.</w:t>
      </w:r>
    </w:p>
    <w:p w14:paraId="1A387114" w14:textId="1051463E" w:rsidR="15FC32FA" w:rsidRDefault="15FC32FA" w:rsidP="00A7427B">
      <w:pPr>
        <w:pStyle w:val="ListParagraph"/>
        <w:numPr>
          <w:ilvl w:val="0"/>
          <w:numId w:val="47"/>
        </w:numPr>
        <w:rPr>
          <w:color w:val="000000" w:themeColor="text1"/>
          <w:szCs w:val="20"/>
        </w:rPr>
      </w:pPr>
      <w:r w:rsidRPr="00AD2616">
        <w:rPr>
          <w:rFonts w:ascii="Segoe UI" w:eastAsia="Segoe UI" w:hAnsi="Segoe UI" w:cs="Segoe UI"/>
          <w:b/>
          <w:bCs/>
          <w:color w:val="000000" w:themeColor="text1"/>
          <w:sz w:val="20"/>
          <w:szCs w:val="20"/>
        </w:rPr>
        <w:t>Database statistics</w:t>
      </w:r>
      <w:r w:rsidRPr="365A6EAC">
        <w:rPr>
          <w:rFonts w:ascii="Segoe UI" w:eastAsia="Segoe UI" w:hAnsi="Segoe UI" w:cs="Segoe UI"/>
          <w:b/>
          <w:bCs/>
          <w:color w:val="000000" w:themeColor="text1"/>
          <w:sz w:val="20"/>
          <w:szCs w:val="20"/>
        </w:rPr>
        <w:t xml:space="preserve"> – </w:t>
      </w:r>
      <w:r w:rsidRPr="365A6EAC">
        <w:rPr>
          <w:rFonts w:ascii="Segoe UI" w:eastAsia="Segoe UI" w:hAnsi="Segoe UI" w:cs="Segoe UI"/>
          <w:color w:val="000000" w:themeColor="text1"/>
          <w:sz w:val="20"/>
          <w:szCs w:val="20"/>
        </w:rPr>
        <w:t>what are statistics and how we can use them to troubleshoot performance issues.</w:t>
      </w:r>
    </w:p>
    <w:p w14:paraId="6E991605" w14:textId="62068931" w:rsidR="4EBEB3E9" w:rsidRDefault="4EBEB3E9" w:rsidP="00A7427B">
      <w:pPr>
        <w:pStyle w:val="ListParagraph"/>
        <w:numPr>
          <w:ilvl w:val="0"/>
          <w:numId w:val="47"/>
        </w:numPr>
        <w:rPr>
          <w:rFonts w:asciiTheme="minorHAnsi" w:eastAsiaTheme="minorEastAsia" w:hAnsiTheme="minorHAnsi" w:cstheme="minorBidi"/>
          <w:b/>
          <w:bCs/>
          <w:color w:val="000000" w:themeColor="text1"/>
          <w:szCs w:val="20"/>
        </w:rPr>
      </w:pPr>
      <w:r w:rsidRPr="00AD2616">
        <w:rPr>
          <w:rFonts w:ascii="Segoe UI" w:eastAsia="Segoe UI" w:hAnsi="Segoe UI" w:cs="Segoe UI"/>
          <w:b/>
          <w:bCs/>
          <w:color w:val="000000" w:themeColor="text1"/>
          <w:sz w:val="20"/>
          <w:szCs w:val="20"/>
        </w:rPr>
        <w:t>Query Performance Insights</w:t>
      </w:r>
      <w:r w:rsidRPr="1EE5D592">
        <w:t xml:space="preserve"> </w:t>
      </w:r>
      <w:r w:rsidRPr="1EE5D592">
        <w:rPr>
          <w:rFonts w:ascii="Segoe UI" w:eastAsia="Segoe UI" w:hAnsi="Segoe UI" w:cs="Segoe UI"/>
          <w:b/>
          <w:bCs/>
          <w:color w:val="000000" w:themeColor="text1"/>
          <w:sz w:val="20"/>
          <w:szCs w:val="20"/>
        </w:rPr>
        <w:t xml:space="preserve">– </w:t>
      </w:r>
      <w:r w:rsidRPr="00AD2616">
        <w:rPr>
          <w:rFonts w:ascii="Segoe UI" w:eastAsia="Segoe UI" w:hAnsi="Segoe UI" w:cs="Segoe UI"/>
          <w:color w:val="000000" w:themeColor="text1"/>
          <w:sz w:val="20"/>
          <w:szCs w:val="20"/>
        </w:rPr>
        <w:t xml:space="preserve">how to </w:t>
      </w:r>
      <w:r w:rsidR="13B4C607" w:rsidRPr="1EE5D592">
        <w:rPr>
          <w:rFonts w:ascii="Segoe UI" w:eastAsia="Segoe UI" w:hAnsi="Segoe UI" w:cs="Segoe UI"/>
          <w:color w:val="000000" w:themeColor="text1"/>
          <w:sz w:val="20"/>
          <w:szCs w:val="20"/>
        </w:rPr>
        <w:t xml:space="preserve">use </w:t>
      </w:r>
      <w:r w:rsidRPr="00AD2616">
        <w:rPr>
          <w:rFonts w:ascii="Segoe UI" w:eastAsia="Segoe UI" w:hAnsi="Segoe UI" w:cs="Segoe UI"/>
          <w:color w:val="000000" w:themeColor="text1"/>
          <w:sz w:val="20"/>
          <w:szCs w:val="20"/>
        </w:rPr>
        <w:t>th</w:t>
      </w:r>
      <w:r w:rsidR="3AEB9710" w:rsidRPr="1EE5D592">
        <w:rPr>
          <w:rFonts w:ascii="Segoe UI" w:eastAsia="Segoe UI" w:hAnsi="Segoe UI" w:cs="Segoe UI"/>
          <w:color w:val="000000" w:themeColor="text1"/>
          <w:sz w:val="20"/>
          <w:szCs w:val="20"/>
        </w:rPr>
        <w:t xml:space="preserve">is Azure </w:t>
      </w:r>
      <w:r w:rsidRPr="00AD2616">
        <w:rPr>
          <w:rFonts w:ascii="Segoe UI" w:eastAsia="Segoe UI" w:hAnsi="Segoe UI" w:cs="Segoe UI"/>
          <w:color w:val="000000" w:themeColor="text1"/>
          <w:sz w:val="20"/>
          <w:szCs w:val="20"/>
        </w:rPr>
        <w:t xml:space="preserve">graphical </w:t>
      </w:r>
      <w:r w:rsidR="51EAE28E" w:rsidRPr="1EE5D592">
        <w:rPr>
          <w:rFonts w:ascii="Segoe UI" w:eastAsia="Segoe UI" w:hAnsi="Segoe UI" w:cs="Segoe UI"/>
          <w:color w:val="000000" w:themeColor="text1"/>
          <w:sz w:val="20"/>
          <w:szCs w:val="20"/>
        </w:rPr>
        <w:t>view of query execution history and details</w:t>
      </w:r>
      <w:r w:rsidR="04A9256D" w:rsidRPr="1EE5D592">
        <w:rPr>
          <w:rFonts w:ascii="Segoe UI" w:eastAsia="Segoe UI" w:hAnsi="Segoe UI" w:cs="Segoe UI"/>
          <w:color w:val="000000" w:themeColor="text1"/>
          <w:sz w:val="20"/>
          <w:szCs w:val="20"/>
        </w:rPr>
        <w:t>, specifically viewing Long Running Queries and Wait Statistics information.</w:t>
      </w:r>
    </w:p>
    <w:p w14:paraId="6DBB3E92" w14:textId="6D7703D8" w:rsidR="4F970544" w:rsidRDefault="4F970544" w:rsidP="00A7427B">
      <w:pPr>
        <w:pStyle w:val="ListParagraph"/>
        <w:numPr>
          <w:ilvl w:val="0"/>
          <w:numId w:val="47"/>
        </w:numPr>
        <w:rPr>
          <w:color w:val="000000" w:themeColor="text1"/>
        </w:rPr>
      </w:pPr>
      <w:r w:rsidRPr="00AD2616">
        <w:rPr>
          <w:rFonts w:ascii="Segoe UI" w:eastAsia="Segoe UI" w:hAnsi="Segoe UI" w:cs="Segoe UI"/>
          <w:b/>
          <w:bCs/>
          <w:color w:val="000000" w:themeColor="text1"/>
          <w:sz w:val="20"/>
          <w:szCs w:val="20"/>
        </w:rPr>
        <w:t>Azure Performance Recommendations</w:t>
      </w:r>
      <w:r w:rsidRPr="67AF3E79">
        <w:rPr>
          <w:rFonts w:ascii="Segoe UI" w:eastAsia="Segoe UI" w:hAnsi="Segoe UI" w:cs="Segoe UI"/>
          <w:b/>
          <w:bCs/>
          <w:color w:val="000000" w:themeColor="text1"/>
          <w:sz w:val="20"/>
          <w:szCs w:val="20"/>
        </w:rPr>
        <w:t xml:space="preserve"> – </w:t>
      </w:r>
      <w:r w:rsidRPr="67AF3E79">
        <w:rPr>
          <w:rFonts w:ascii="Segoe UI" w:eastAsia="Segoe UI" w:hAnsi="Segoe UI" w:cs="Segoe UI"/>
          <w:color w:val="000000" w:themeColor="text1"/>
          <w:sz w:val="20"/>
          <w:szCs w:val="20"/>
        </w:rPr>
        <w:t>how to use this Azure feature, recommending index modifications.</w:t>
      </w:r>
    </w:p>
    <w:p w14:paraId="699C6C60" w14:textId="3B818899" w:rsidR="70510631" w:rsidRDefault="70510631" w:rsidP="00A7427B">
      <w:pPr>
        <w:pStyle w:val="ListParagraph"/>
        <w:numPr>
          <w:ilvl w:val="0"/>
          <w:numId w:val="47"/>
        </w:numPr>
        <w:rPr>
          <w:rFonts w:asciiTheme="minorHAnsi" w:eastAsiaTheme="minorEastAsia" w:hAnsiTheme="minorHAnsi" w:cstheme="minorBidi"/>
          <w:b/>
          <w:bCs/>
          <w:color w:val="000000" w:themeColor="text1"/>
          <w:szCs w:val="20"/>
        </w:rPr>
      </w:pPr>
      <w:commentRangeStart w:id="17"/>
      <w:commentRangeStart w:id="18"/>
      <w:r w:rsidRPr="00AD2616">
        <w:rPr>
          <w:rFonts w:ascii="Segoe UI" w:eastAsia="Segoe UI" w:hAnsi="Segoe UI" w:cs="Segoe UI"/>
          <w:b/>
          <w:bCs/>
          <w:color w:val="000000" w:themeColor="text1"/>
          <w:sz w:val="20"/>
          <w:szCs w:val="20"/>
        </w:rPr>
        <w:t xml:space="preserve">Log Analytics </w:t>
      </w:r>
      <w:r w:rsidRPr="1EE5D592">
        <w:rPr>
          <w:rFonts w:ascii="Segoe UI" w:eastAsia="Segoe UI" w:hAnsi="Segoe UI" w:cs="Segoe UI"/>
          <w:b/>
          <w:bCs/>
          <w:color w:val="000000" w:themeColor="text1"/>
          <w:sz w:val="20"/>
          <w:szCs w:val="20"/>
        </w:rPr>
        <w:t xml:space="preserve">- </w:t>
      </w:r>
      <w:r w:rsidRPr="00AD2616">
        <w:rPr>
          <w:rFonts w:ascii="Segoe UI" w:eastAsia="Segoe UI" w:hAnsi="Segoe UI" w:cs="Segoe UI"/>
          <w:color w:val="000000" w:themeColor="text1"/>
          <w:sz w:val="20"/>
          <w:szCs w:val="20"/>
        </w:rPr>
        <w:t>a tool in Azure that allows us to</w:t>
      </w:r>
      <w:r w:rsidR="5E25A749" w:rsidRPr="1EE5D592">
        <w:rPr>
          <w:rFonts w:ascii="Segoe UI" w:eastAsia="Segoe UI" w:hAnsi="Segoe UI" w:cs="Segoe UI"/>
          <w:color w:val="000000" w:themeColor="text1"/>
          <w:sz w:val="20"/>
          <w:szCs w:val="20"/>
        </w:rPr>
        <w:t xml:space="preserve"> analyze</w:t>
      </w:r>
      <w:r w:rsidRPr="00AD2616">
        <w:rPr>
          <w:rFonts w:ascii="Segoe UI" w:eastAsia="Segoe UI" w:hAnsi="Segoe UI" w:cs="Segoe UI"/>
          <w:color w:val="000000" w:themeColor="text1"/>
          <w:sz w:val="20"/>
          <w:szCs w:val="20"/>
        </w:rPr>
        <w:t xml:space="preserve"> log</w:t>
      </w:r>
      <w:r w:rsidR="312F1F3C" w:rsidRPr="1EE5D592">
        <w:rPr>
          <w:rFonts w:ascii="Segoe UI" w:eastAsia="Segoe UI" w:hAnsi="Segoe UI" w:cs="Segoe UI"/>
          <w:color w:val="000000" w:themeColor="text1"/>
          <w:sz w:val="20"/>
          <w:szCs w:val="20"/>
        </w:rPr>
        <w:t>s</w:t>
      </w:r>
      <w:r w:rsidRPr="00AD2616">
        <w:rPr>
          <w:rFonts w:ascii="Segoe UI" w:eastAsia="Segoe UI" w:hAnsi="Segoe UI" w:cs="Segoe UI"/>
          <w:color w:val="000000" w:themeColor="text1"/>
          <w:sz w:val="20"/>
          <w:szCs w:val="20"/>
        </w:rPr>
        <w:t xml:space="preserve"> from data collected by Azure Monitor Logs and interactively analyze their results</w:t>
      </w:r>
      <w:r w:rsidR="095DE143" w:rsidRPr="1EE5D592">
        <w:rPr>
          <w:rFonts w:ascii="Segoe UI" w:eastAsia="Segoe UI" w:hAnsi="Segoe UI" w:cs="Segoe UI"/>
          <w:color w:val="000000" w:themeColor="text1"/>
          <w:sz w:val="20"/>
          <w:szCs w:val="20"/>
        </w:rPr>
        <w:t xml:space="preserve"> to troubleshoot queries.</w:t>
      </w:r>
      <w:commentRangeEnd w:id="17"/>
      <w:r>
        <w:rPr>
          <w:rStyle w:val="CommentReference"/>
          <w:rFonts w:asciiTheme="minorHAnsi" w:eastAsiaTheme="minorEastAsia" w:hAnsiTheme="minorHAnsi" w:cstheme="minorBidi"/>
          <w:b/>
          <w:bCs/>
          <w:color w:val="000000" w:themeColor="text1"/>
          <w:sz w:val="24"/>
          <w:szCs w:val="20"/>
        </w:rPr>
        <w:commentReference w:id="17"/>
      </w:r>
      <w:commentRangeEnd w:id="18"/>
      <w:r>
        <w:rPr>
          <w:rStyle w:val="CommentReference"/>
          <w:rFonts w:asciiTheme="minorHAnsi" w:eastAsiaTheme="minorEastAsia" w:hAnsiTheme="minorHAnsi" w:cstheme="minorBidi"/>
          <w:b/>
          <w:bCs/>
          <w:color w:val="000000" w:themeColor="text1"/>
          <w:sz w:val="24"/>
          <w:szCs w:val="20"/>
        </w:rPr>
        <w:commentReference w:id="18"/>
      </w:r>
    </w:p>
    <w:p w14:paraId="1C43FB6D" w14:textId="08AE1158" w:rsidR="54BBBDF8" w:rsidRDefault="54BBBDF8" w:rsidP="00A7427B">
      <w:pPr>
        <w:pStyle w:val="ListParagraph"/>
        <w:numPr>
          <w:ilvl w:val="0"/>
          <w:numId w:val="47"/>
        </w:numPr>
        <w:rPr>
          <w:rFonts w:asciiTheme="minorHAnsi" w:eastAsiaTheme="minorEastAsia" w:hAnsiTheme="minorHAnsi" w:cstheme="minorBidi"/>
          <w:color w:val="000000" w:themeColor="text1"/>
        </w:rPr>
      </w:pPr>
      <w:r w:rsidRPr="1EE5D592">
        <w:rPr>
          <w:rFonts w:ascii="Segoe UI" w:eastAsia="Segoe UI" w:hAnsi="Segoe UI" w:cs="Segoe UI"/>
          <w:b/>
          <w:bCs/>
          <w:color w:val="000000" w:themeColor="text1"/>
          <w:sz w:val="20"/>
          <w:szCs w:val="20"/>
        </w:rPr>
        <w:t>The Statistics Collector</w:t>
      </w:r>
      <w:r w:rsidRPr="1EE5D592">
        <w:rPr>
          <w:rFonts w:ascii="Segoe UI" w:eastAsia="Segoe UI" w:hAnsi="Segoe UI" w:cs="Segoe UI"/>
          <w:color w:val="000000" w:themeColor="text1"/>
          <w:sz w:val="20"/>
          <w:szCs w:val="20"/>
        </w:rPr>
        <w:t xml:space="preserve"> – which is “a subsystem that supports collection and reporting of information about server activity”.</w:t>
      </w:r>
    </w:p>
    <w:p w14:paraId="48A6AC41" w14:textId="69A6DB43" w:rsidR="53AC85C2" w:rsidRDefault="53AC85C2" w:rsidP="00A7427B">
      <w:pPr>
        <w:pStyle w:val="ListParagraph"/>
        <w:numPr>
          <w:ilvl w:val="0"/>
          <w:numId w:val="47"/>
        </w:numPr>
        <w:rPr>
          <w:rFonts w:asciiTheme="minorHAnsi" w:eastAsiaTheme="minorEastAsia" w:hAnsiTheme="minorHAnsi" w:cstheme="minorBidi"/>
          <w:b/>
          <w:bCs/>
          <w:color w:val="000000" w:themeColor="text1"/>
          <w:szCs w:val="20"/>
        </w:rPr>
      </w:pPr>
      <w:r w:rsidRPr="00AD2616">
        <w:rPr>
          <w:rFonts w:ascii="Segoe UI" w:eastAsia="Segoe UI" w:hAnsi="Segoe UI" w:cs="Segoe UI"/>
          <w:b/>
          <w:bCs/>
          <w:color w:val="000000" w:themeColor="text1"/>
          <w:sz w:val="20"/>
          <w:szCs w:val="20"/>
        </w:rPr>
        <w:t>Query Store and when to use this vs enabling pg_stat_statements</w:t>
      </w:r>
      <w:r w:rsidRPr="00AD2616">
        <w:rPr>
          <w:rFonts w:ascii="Segoe UI" w:eastAsia="Segoe UI" w:hAnsi="Segoe UI" w:cs="Segoe UI"/>
          <w:color w:val="000000" w:themeColor="text1"/>
          <w:sz w:val="20"/>
          <w:szCs w:val="20"/>
        </w:rPr>
        <w:t xml:space="preserve"> – </w:t>
      </w:r>
      <w:r w:rsidR="6FE317AC" w:rsidRPr="00AD2616">
        <w:rPr>
          <w:rFonts w:ascii="Segoe UI" w:eastAsia="Segoe UI" w:hAnsi="Segoe UI" w:cs="Segoe UI"/>
          <w:color w:val="000000" w:themeColor="text1"/>
          <w:sz w:val="20"/>
          <w:szCs w:val="20"/>
        </w:rPr>
        <w:t>Q</w:t>
      </w:r>
      <w:r w:rsidRPr="00AD2616">
        <w:rPr>
          <w:rFonts w:ascii="Segoe UI" w:eastAsia="Segoe UI" w:hAnsi="Segoe UI" w:cs="Segoe UI"/>
          <w:color w:val="000000" w:themeColor="text1"/>
          <w:sz w:val="20"/>
          <w:szCs w:val="20"/>
        </w:rPr>
        <w:t xml:space="preserve">uery Store is </w:t>
      </w:r>
      <w:r w:rsidR="58C11EF0" w:rsidRPr="00AD2616">
        <w:rPr>
          <w:rFonts w:ascii="Segoe UI" w:eastAsia="Segoe UI" w:hAnsi="Segoe UI" w:cs="Segoe UI"/>
          <w:color w:val="000000" w:themeColor="text1"/>
          <w:sz w:val="20"/>
          <w:szCs w:val="20"/>
        </w:rPr>
        <w:t>a</w:t>
      </w:r>
      <w:r w:rsidR="11829073" w:rsidRPr="00AD2616">
        <w:rPr>
          <w:rFonts w:ascii="Segoe UI" w:eastAsia="Segoe UI" w:hAnsi="Segoe UI" w:cs="Segoe UI"/>
          <w:color w:val="000000" w:themeColor="text1"/>
          <w:sz w:val="20"/>
          <w:szCs w:val="20"/>
        </w:rPr>
        <w:t xml:space="preserve">n Azure </w:t>
      </w:r>
      <w:r w:rsidR="58C11EF0" w:rsidRPr="00AD2616">
        <w:rPr>
          <w:rFonts w:ascii="Segoe UI" w:eastAsia="Segoe UI" w:hAnsi="Segoe UI" w:cs="Segoe UI"/>
          <w:color w:val="000000" w:themeColor="text1"/>
          <w:sz w:val="20"/>
          <w:szCs w:val="20"/>
        </w:rPr>
        <w:t>feature that allows you to trace query performance over time</w:t>
      </w:r>
      <w:r w:rsidR="7B8AAF56" w:rsidRPr="00AD2616">
        <w:rPr>
          <w:rFonts w:ascii="Segoe UI" w:eastAsia="Segoe UI" w:hAnsi="Segoe UI" w:cs="Segoe UI"/>
          <w:color w:val="000000" w:themeColor="text1"/>
          <w:sz w:val="20"/>
          <w:szCs w:val="20"/>
        </w:rPr>
        <w:t xml:space="preserve">. </w:t>
      </w:r>
      <w:r w:rsidR="58C11EF0" w:rsidRPr="00AD2616">
        <w:rPr>
          <w:rFonts w:ascii="Segoe UI" w:eastAsia="Segoe UI" w:hAnsi="Segoe UI" w:cs="Segoe UI"/>
          <w:color w:val="000000" w:themeColor="text1"/>
          <w:sz w:val="20"/>
          <w:szCs w:val="20"/>
        </w:rPr>
        <w:t>The pg_stat_statements is a PostgreSQL extension</w:t>
      </w:r>
      <w:r w:rsidR="5EA4884D" w:rsidRPr="00AD2616">
        <w:rPr>
          <w:rFonts w:ascii="Segoe UI" w:eastAsia="Segoe UI" w:hAnsi="Segoe UI" w:cs="Segoe UI"/>
          <w:color w:val="000000" w:themeColor="text1"/>
          <w:sz w:val="20"/>
          <w:szCs w:val="20"/>
        </w:rPr>
        <w:t xml:space="preserve"> that </w:t>
      </w:r>
      <w:r w:rsidR="58C11EF0" w:rsidRPr="00AD2616">
        <w:rPr>
          <w:rFonts w:ascii="Segoe UI" w:eastAsia="Segoe UI" w:hAnsi="Segoe UI" w:cs="Segoe UI"/>
          <w:color w:val="000000" w:themeColor="text1"/>
          <w:sz w:val="20"/>
          <w:szCs w:val="20"/>
        </w:rPr>
        <w:t>can track execution statistics for all SQL statements executed by the server.</w:t>
      </w:r>
    </w:p>
    <w:p w14:paraId="59E180B3" w14:textId="7732E035" w:rsidR="741D09FC" w:rsidRDefault="741D09FC" w:rsidP="00A7427B">
      <w:pPr>
        <w:pStyle w:val="ListParagraph"/>
        <w:numPr>
          <w:ilvl w:val="0"/>
          <w:numId w:val="47"/>
        </w:numPr>
        <w:rPr>
          <w:rFonts w:asciiTheme="minorHAnsi" w:eastAsiaTheme="minorEastAsia" w:hAnsiTheme="minorHAnsi" w:cstheme="minorBidi"/>
          <w:b/>
          <w:bCs/>
          <w:color w:val="000000" w:themeColor="text1"/>
        </w:rPr>
      </w:pPr>
      <w:r w:rsidRPr="00AD2616">
        <w:rPr>
          <w:rFonts w:ascii="Segoe UI" w:eastAsia="Segoe UI" w:hAnsi="Segoe UI" w:cs="Segoe UI"/>
          <w:b/>
          <w:bCs/>
          <w:color w:val="000000" w:themeColor="text1"/>
          <w:sz w:val="20"/>
          <w:szCs w:val="20"/>
        </w:rPr>
        <w:t>The automated and background processes and how to properly configure them</w:t>
      </w:r>
      <w:r w:rsidR="242A5737" w:rsidRPr="622466E1">
        <w:rPr>
          <w:rFonts w:ascii="Segoe UI" w:eastAsia="Segoe UI" w:hAnsi="Segoe UI" w:cs="Segoe UI"/>
          <w:b/>
          <w:bCs/>
          <w:color w:val="000000" w:themeColor="text1"/>
          <w:sz w:val="20"/>
          <w:szCs w:val="20"/>
        </w:rPr>
        <w:t xml:space="preserve"> – </w:t>
      </w:r>
      <w:r w:rsidR="242A5737" w:rsidRPr="00AD2616">
        <w:rPr>
          <w:rFonts w:ascii="Segoe UI" w:eastAsia="Segoe UI" w:hAnsi="Segoe UI" w:cs="Segoe UI"/>
          <w:color w:val="000000" w:themeColor="text1"/>
          <w:sz w:val="20"/>
          <w:szCs w:val="20"/>
        </w:rPr>
        <w:t>specifically,</w:t>
      </w:r>
      <w:r w:rsidR="242A5737" w:rsidRPr="622466E1">
        <w:rPr>
          <w:rFonts w:ascii="Segoe UI" w:eastAsia="Segoe UI" w:hAnsi="Segoe UI" w:cs="Segoe UI"/>
          <w:color w:val="000000" w:themeColor="text1"/>
          <w:sz w:val="20"/>
          <w:szCs w:val="20"/>
        </w:rPr>
        <w:t xml:space="preserve"> the autovacuum and checkpoint processes.</w:t>
      </w:r>
    </w:p>
    <w:p w14:paraId="1211E4CA" w14:textId="541E5A29" w:rsidR="23EEBBC2" w:rsidRDefault="23EEBBC2" w:rsidP="00A7427B">
      <w:pPr>
        <w:pStyle w:val="ListParagraph"/>
        <w:numPr>
          <w:ilvl w:val="0"/>
          <w:numId w:val="47"/>
        </w:numPr>
        <w:rPr>
          <w:rFonts w:asciiTheme="minorHAnsi" w:eastAsiaTheme="minorEastAsia" w:hAnsiTheme="minorHAnsi" w:cstheme="minorBidi"/>
          <w:b/>
          <w:bCs/>
          <w:color w:val="000000" w:themeColor="text1"/>
        </w:rPr>
      </w:pPr>
      <w:r w:rsidRPr="00AD2616">
        <w:rPr>
          <w:rFonts w:ascii="Segoe UI" w:eastAsia="Segoe UI" w:hAnsi="Segoe UI" w:cs="Segoe UI"/>
          <w:b/>
          <w:bCs/>
          <w:color w:val="000000" w:themeColor="text1"/>
          <w:sz w:val="20"/>
          <w:szCs w:val="20"/>
        </w:rPr>
        <w:t xml:space="preserve">Troubleshooting Locks, Blocks, Deadlock, waits and user </w:t>
      </w:r>
      <w:r w:rsidR="007F656E" w:rsidRPr="00AD2616">
        <w:rPr>
          <w:rFonts w:ascii="Segoe UI" w:eastAsia="Segoe UI" w:hAnsi="Segoe UI" w:cs="Segoe UI"/>
          <w:b/>
          <w:bCs/>
          <w:color w:val="000000" w:themeColor="text1"/>
          <w:sz w:val="20"/>
          <w:szCs w:val="20"/>
        </w:rPr>
        <w:t xml:space="preserve">activity </w:t>
      </w:r>
      <w:r w:rsidR="007F656E" w:rsidRPr="67AF3E79">
        <w:rPr>
          <w:rFonts w:ascii="Segoe UI" w:eastAsia="Segoe UI" w:hAnsi="Segoe UI" w:cs="Segoe UI"/>
          <w:color w:val="000000" w:themeColor="text1"/>
          <w:sz w:val="20"/>
          <w:szCs w:val="20"/>
        </w:rPr>
        <w:t>-</w:t>
      </w:r>
      <w:r w:rsidR="6C80BF2E" w:rsidRPr="67AF3E79">
        <w:rPr>
          <w:rFonts w:ascii="Segoe UI" w:eastAsia="Segoe UI" w:hAnsi="Segoe UI" w:cs="Segoe UI"/>
          <w:color w:val="000000" w:themeColor="text1"/>
          <w:sz w:val="20"/>
          <w:szCs w:val="20"/>
        </w:rPr>
        <w:t xml:space="preserve"> how do locks, blocks and deadlocks occur, how to detect and resolve/reduce them.</w:t>
      </w:r>
    </w:p>
    <w:p w14:paraId="38679392" w14:textId="5F76D208" w:rsidR="23EEBBC2" w:rsidRDefault="23EEBBC2" w:rsidP="00A7427B">
      <w:pPr>
        <w:pStyle w:val="ListParagraph"/>
        <w:numPr>
          <w:ilvl w:val="0"/>
          <w:numId w:val="47"/>
        </w:numPr>
        <w:rPr>
          <w:rFonts w:asciiTheme="minorHAnsi" w:eastAsiaTheme="minorEastAsia" w:hAnsiTheme="minorHAnsi" w:cstheme="minorBidi"/>
          <w:b/>
          <w:bCs/>
          <w:color w:val="000000" w:themeColor="text1"/>
        </w:rPr>
      </w:pPr>
      <w:r w:rsidRPr="00AD2616">
        <w:rPr>
          <w:rFonts w:ascii="Segoe UI" w:eastAsia="Segoe UI" w:hAnsi="Segoe UI" w:cs="Segoe UI"/>
          <w:b/>
          <w:bCs/>
          <w:color w:val="000000" w:themeColor="text1"/>
          <w:sz w:val="20"/>
          <w:szCs w:val="20"/>
        </w:rPr>
        <w:t xml:space="preserve">Azure DB for PostgreSQL Best Practices for Optimal </w:t>
      </w:r>
      <w:r w:rsidR="007F656E" w:rsidRPr="00AD2616">
        <w:rPr>
          <w:rFonts w:ascii="Segoe UI" w:eastAsia="Segoe UI" w:hAnsi="Segoe UI" w:cs="Segoe UI"/>
          <w:b/>
          <w:bCs/>
          <w:color w:val="000000" w:themeColor="text1"/>
          <w:sz w:val="20"/>
          <w:szCs w:val="20"/>
        </w:rPr>
        <w:t xml:space="preserve">Performance </w:t>
      </w:r>
      <w:r w:rsidR="007F656E" w:rsidRPr="67AF3E79">
        <w:rPr>
          <w:rFonts w:ascii="Segoe UI" w:eastAsia="Segoe UI" w:hAnsi="Segoe UI" w:cs="Segoe UI"/>
          <w:color w:val="000000" w:themeColor="text1"/>
          <w:sz w:val="20"/>
          <w:szCs w:val="20"/>
        </w:rPr>
        <w:t>-</w:t>
      </w:r>
      <w:r w:rsidR="1E6DE110" w:rsidRPr="67AF3E79">
        <w:rPr>
          <w:rFonts w:ascii="Segoe UI" w:eastAsia="Segoe UI" w:hAnsi="Segoe UI" w:cs="Segoe UI"/>
          <w:color w:val="000000" w:themeColor="text1"/>
          <w:sz w:val="20"/>
          <w:szCs w:val="20"/>
        </w:rPr>
        <w:t xml:space="preserve"> list of main performance Best Practices.</w:t>
      </w:r>
    </w:p>
    <w:p w14:paraId="63A42E6B" w14:textId="0B5B984C" w:rsidR="23EEBBC2" w:rsidRDefault="23EEBBC2" w:rsidP="00A7427B">
      <w:pPr>
        <w:pStyle w:val="ListParagraph"/>
        <w:numPr>
          <w:ilvl w:val="0"/>
          <w:numId w:val="47"/>
        </w:numPr>
        <w:rPr>
          <w:rFonts w:asciiTheme="minorHAnsi" w:eastAsiaTheme="minorEastAsia" w:hAnsiTheme="minorHAnsi" w:cstheme="minorBidi"/>
          <w:b/>
          <w:bCs/>
          <w:color w:val="000000" w:themeColor="text1"/>
        </w:rPr>
      </w:pPr>
      <w:r w:rsidRPr="00AD2616">
        <w:rPr>
          <w:rFonts w:ascii="Segoe UI" w:eastAsia="Segoe UI" w:hAnsi="Segoe UI" w:cs="Segoe UI"/>
          <w:b/>
          <w:bCs/>
          <w:color w:val="000000" w:themeColor="text1"/>
          <w:sz w:val="20"/>
          <w:szCs w:val="20"/>
        </w:rPr>
        <w:t xml:space="preserve">Application Aspects </w:t>
      </w:r>
      <w:r w:rsidR="007F656E" w:rsidRPr="00AD2616">
        <w:rPr>
          <w:rFonts w:ascii="Segoe UI" w:eastAsia="Segoe UI" w:hAnsi="Segoe UI" w:cs="Segoe UI"/>
          <w:b/>
          <w:bCs/>
          <w:color w:val="000000" w:themeColor="text1"/>
          <w:sz w:val="20"/>
          <w:szCs w:val="20"/>
        </w:rPr>
        <w:t xml:space="preserve">Optimizations </w:t>
      </w:r>
      <w:r w:rsidR="007F656E" w:rsidRPr="00AD2616">
        <w:rPr>
          <w:rFonts w:ascii="Segoe UI" w:eastAsia="Segoe UI" w:hAnsi="Segoe UI" w:cs="Segoe UI"/>
          <w:color w:val="000000" w:themeColor="text1"/>
          <w:sz w:val="20"/>
          <w:szCs w:val="20"/>
        </w:rPr>
        <w:t>-</w:t>
      </w:r>
      <w:r w:rsidR="37830A98" w:rsidRPr="67AF3E79">
        <w:rPr>
          <w:rFonts w:ascii="Segoe UI" w:eastAsia="Segoe UI" w:hAnsi="Segoe UI" w:cs="Segoe UI"/>
          <w:color w:val="000000" w:themeColor="text1"/>
          <w:sz w:val="20"/>
          <w:szCs w:val="20"/>
        </w:rPr>
        <w:t xml:space="preserve"> performance is not only about database and queries. This section lists the non-database application performance Best Practices.</w:t>
      </w:r>
      <w:r w:rsidR="37830A98" w:rsidRPr="67AF3E79">
        <w:rPr>
          <w:rFonts w:ascii="Segoe UI" w:eastAsia="Segoe UI" w:hAnsi="Segoe UI" w:cs="Segoe UI"/>
          <w:b/>
          <w:bCs/>
          <w:color w:val="000000" w:themeColor="text1"/>
          <w:sz w:val="20"/>
          <w:szCs w:val="20"/>
        </w:rPr>
        <w:t xml:space="preserve"> </w:t>
      </w:r>
    </w:p>
    <w:p w14:paraId="640C7451" w14:textId="50EAA579" w:rsidR="23EEBBC2" w:rsidRDefault="23EEBBC2" w:rsidP="00A7427B">
      <w:pPr>
        <w:pStyle w:val="ListParagraph"/>
        <w:numPr>
          <w:ilvl w:val="0"/>
          <w:numId w:val="47"/>
        </w:numPr>
        <w:rPr>
          <w:rFonts w:asciiTheme="minorHAnsi" w:eastAsiaTheme="minorEastAsia" w:hAnsiTheme="minorHAnsi" w:cstheme="minorBidi"/>
          <w:b/>
          <w:bCs/>
          <w:color w:val="000000" w:themeColor="text1"/>
        </w:rPr>
      </w:pPr>
      <w:r w:rsidRPr="00AD2616">
        <w:rPr>
          <w:rFonts w:ascii="Segoe UI" w:eastAsia="Segoe UI" w:hAnsi="Segoe UI" w:cs="Segoe UI"/>
          <w:b/>
          <w:bCs/>
          <w:color w:val="000000" w:themeColor="text1"/>
          <w:sz w:val="20"/>
          <w:szCs w:val="20"/>
        </w:rPr>
        <w:t xml:space="preserve">Possible Issues and </w:t>
      </w:r>
      <w:r w:rsidR="007F656E" w:rsidRPr="00AD2616">
        <w:rPr>
          <w:rFonts w:ascii="Segoe UI" w:eastAsia="Segoe UI" w:hAnsi="Segoe UI" w:cs="Segoe UI"/>
          <w:b/>
          <w:bCs/>
          <w:color w:val="000000" w:themeColor="text1"/>
          <w:sz w:val="20"/>
          <w:szCs w:val="20"/>
        </w:rPr>
        <w:t xml:space="preserve">Solutions </w:t>
      </w:r>
      <w:r w:rsidR="007F656E" w:rsidRPr="00AD2616">
        <w:rPr>
          <w:rFonts w:ascii="Segoe UI" w:eastAsia="Segoe UI" w:hAnsi="Segoe UI" w:cs="Segoe UI"/>
          <w:color w:val="000000" w:themeColor="text1"/>
          <w:sz w:val="20"/>
          <w:szCs w:val="20"/>
        </w:rPr>
        <w:t>-</w:t>
      </w:r>
      <w:r w:rsidR="06A293A2" w:rsidRPr="67AF3E79">
        <w:rPr>
          <w:rFonts w:ascii="Segoe UI" w:eastAsia="Segoe UI" w:hAnsi="Segoe UI" w:cs="Segoe UI"/>
          <w:color w:val="000000" w:themeColor="text1"/>
          <w:sz w:val="20"/>
          <w:szCs w:val="20"/>
        </w:rPr>
        <w:t xml:space="preserve"> some examples of performance issues and how to resolve them.</w:t>
      </w:r>
      <w:r w:rsidR="06A293A2" w:rsidRPr="67AF3E79">
        <w:rPr>
          <w:rFonts w:ascii="Segoe UI" w:eastAsia="Segoe UI" w:hAnsi="Segoe UI" w:cs="Segoe UI"/>
          <w:b/>
          <w:bCs/>
          <w:color w:val="000000" w:themeColor="text1"/>
          <w:sz w:val="20"/>
          <w:szCs w:val="20"/>
        </w:rPr>
        <w:t xml:space="preserve"> </w:t>
      </w:r>
    </w:p>
    <w:p w14:paraId="51A6A8BF" w14:textId="33F1029B" w:rsidR="00E73BEC" w:rsidRDefault="23EEBBC2" w:rsidP="00A7427B">
      <w:pPr>
        <w:pStyle w:val="ListParagraph"/>
        <w:numPr>
          <w:ilvl w:val="0"/>
          <w:numId w:val="47"/>
        </w:numPr>
        <w:rPr>
          <w:rFonts w:ascii="Segoe UI" w:eastAsia="Segoe UI" w:hAnsi="Segoe UI" w:cs="Segoe UI"/>
          <w:color w:val="000000" w:themeColor="text1"/>
          <w:sz w:val="20"/>
          <w:szCs w:val="20"/>
        </w:rPr>
      </w:pPr>
      <w:r w:rsidRPr="00245BD3">
        <w:rPr>
          <w:rFonts w:ascii="Segoe UI" w:eastAsia="Segoe UI" w:hAnsi="Segoe UI" w:cs="Segoe UI"/>
          <w:b/>
          <w:bCs/>
          <w:color w:val="000000" w:themeColor="text1"/>
          <w:sz w:val="20"/>
          <w:szCs w:val="20"/>
        </w:rPr>
        <w:t>Database checklist and quick tips</w:t>
      </w:r>
      <w:r w:rsidR="07A8CCEE" w:rsidRPr="00245BD3">
        <w:rPr>
          <w:rFonts w:ascii="Segoe UI" w:eastAsia="Segoe UI" w:hAnsi="Segoe UI" w:cs="Segoe UI"/>
          <w:b/>
          <w:bCs/>
          <w:color w:val="000000" w:themeColor="text1"/>
          <w:sz w:val="20"/>
          <w:szCs w:val="20"/>
        </w:rPr>
        <w:t xml:space="preserve"> </w:t>
      </w:r>
      <w:r w:rsidR="07A8CCEE" w:rsidRPr="00245BD3">
        <w:rPr>
          <w:rFonts w:ascii="Segoe UI" w:eastAsia="Segoe UI" w:hAnsi="Segoe UI" w:cs="Segoe UI"/>
          <w:color w:val="000000" w:themeColor="text1"/>
          <w:sz w:val="20"/>
          <w:szCs w:val="20"/>
        </w:rPr>
        <w:t xml:space="preserve">– a summary of all the main </w:t>
      </w:r>
      <w:r w:rsidR="7EB96F65" w:rsidRPr="00245BD3">
        <w:rPr>
          <w:rFonts w:ascii="Segoe UI" w:eastAsia="Segoe UI" w:hAnsi="Segoe UI" w:cs="Segoe UI"/>
          <w:color w:val="000000" w:themeColor="text1"/>
          <w:sz w:val="20"/>
          <w:szCs w:val="20"/>
        </w:rPr>
        <w:t>“low-hanging-fruits" for improved performance.</w:t>
      </w:r>
      <w:r w:rsidR="07A8CCEE" w:rsidRPr="00245BD3">
        <w:rPr>
          <w:rFonts w:ascii="Segoe UI" w:eastAsia="Segoe UI" w:hAnsi="Segoe UI" w:cs="Segoe UI"/>
          <w:color w:val="000000" w:themeColor="text1"/>
          <w:sz w:val="20"/>
          <w:szCs w:val="20"/>
        </w:rPr>
        <w:t xml:space="preserve"> </w:t>
      </w:r>
    </w:p>
    <w:p w14:paraId="715F65C5" w14:textId="77777777" w:rsidR="00245BD3" w:rsidRDefault="00245BD3" w:rsidP="00245BD3">
      <w:pPr>
        <w:ind w:left="0" w:firstLine="0"/>
        <w:rPr>
          <w:color w:val="000000" w:themeColor="text1"/>
          <w:szCs w:val="20"/>
        </w:rPr>
      </w:pPr>
    </w:p>
    <w:p w14:paraId="051CDDCF" w14:textId="77777777" w:rsidR="00245BD3" w:rsidRPr="00245BD3" w:rsidRDefault="00245BD3" w:rsidP="00245BD3">
      <w:pPr>
        <w:ind w:left="0" w:firstLine="0"/>
        <w:rPr>
          <w:color w:val="000000" w:themeColor="text1"/>
          <w:szCs w:val="20"/>
        </w:rPr>
      </w:pPr>
    </w:p>
    <w:p w14:paraId="49A5A667" w14:textId="77777777" w:rsidR="00C34055" w:rsidRDefault="00C34055">
      <w:pPr>
        <w:spacing w:after="160" w:line="259" w:lineRule="auto"/>
        <w:ind w:left="0" w:firstLine="0"/>
        <w:rPr>
          <w:rFonts w:eastAsia="Calibri"/>
          <w:b/>
          <w:color w:val="0078D4"/>
          <w:sz w:val="36"/>
          <w:szCs w:val="36"/>
        </w:rPr>
      </w:pPr>
      <w:bookmarkStart w:id="19" w:name="_Toc75261630"/>
      <w:bookmarkStart w:id="20" w:name="_Toc2014077631"/>
      <w:bookmarkEnd w:id="15"/>
      <w:r>
        <w:br w:type="page"/>
      </w:r>
    </w:p>
    <w:p w14:paraId="39A66B43" w14:textId="370C14A2" w:rsidR="00BA599F" w:rsidRPr="00B0350F" w:rsidRDefault="37C575F8" w:rsidP="00E7560C">
      <w:pPr>
        <w:pStyle w:val="Heading1"/>
        <w:rPr>
          <w:highlight w:val="yellow"/>
        </w:rPr>
      </w:pPr>
      <w:bookmarkStart w:id="21" w:name="_Toc74912806"/>
      <w:bookmarkStart w:id="22" w:name="_Toc75261639"/>
      <w:bookmarkStart w:id="23" w:name="_Toc907731381"/>
      <w:bookmarkStart w:id="24" w:name="_Toc75967749"/>
      <w:bookmarkEnd w:id="19"/>
      <w:bookmarkEnd w:id="20"/>
      <w:r w:rsidRPr="172598BE">
        <w:lastRenderedPageBreak/>
        <w:t>The Automatic Maintenance Processes</w:t>
      </w:r>
      <w:bookmarkEnd w:id="24"/>
      <w:r w:rsidR="2BA79F83" w:rsidRPr="172598BE">
        <w:t xml:space="preserve"> </w:t>
      </w:r>
      <w:bookmarkEnd w:id="21"/>
      <w:bookmarkEnd w:id="22"/>
      <w:bookmarkEnd w:id="23"/>
    </w:p>
    <w:p w14:paraId="7B7DD4B9" w14:textId="69EF14EB" w:rsidR="36F95AA3" w:rsidRDefault="36F95AA3" w:rsidP="00AD2616">
      <w:pPr>
        <w:rPr>
          <w:color w:val="000000" w:themeColor="text1"/>
          <w:szCs w:val="20"/>
        </w:rPr>
      </w:pPr>
      <w:r w:rsidRPr="172598BE">
        <w:rPr>
          <w:color w:val="000000" w:themeColor="text1"/>
          <w:szCs w:val="20"/>
        </w:rPr>
        <w:t>This section discusses the automatic and background processes along with the parameters that can be used to improve their performance.</w:t>
      </w:r>
    </w:p>
    <w:p w14:paraId="62564DB8" w14:textId="07EDBCED" w:rsidR="172598BE" w:rsidRPr="00AD2616" w:rsidRDefault="172598BE" w:rsidP="172598BE">
      <w:pPr>
        <w:rPr>
          <w:color w:val="000000" w:themeColor="text1"/>
          <w:szCs w:val="20"/>
        </w:rPr>
      </w:pPr>
    </w:p>
    <w:p w14:paraId="406DBDEF" w14:textId="1C32B388" w:rsidR="00BA599F" w:rsidRPr="00B0350F" w:rsidRDefault="00BA599F" w:rsidP="00BA599F">
      <w:pPr>
        <w:pStyle w:val="Heading2"/>
        <w:spacing w:after="60" w:line="263" w:lineRule="auto"/>
        <w:ind w:left="55" w:right="330"/>
        <w:rPr>
          <w:b w:val="0"/>
        </w:rPr>
      </w:pPr>
      <w:bookmarkStart w:id="25" w:name="_Autovacuum_1"/>
      <w:bookmarkStart w:id="26" w:name="_Toc74912807"/>
      <w:bookmarkStart w:id="27" w:name="_Toc75261640"/>
      <w:bookmarkStart w:id="28" w:name="_Toc1751600411"/>
      <w:bookmarkStart w:id="29" w:name="_Toc75967750"/>
      <w:bookmarkStart w:id="30" w:name="autovacuum_desc"/>
      <w:bookmarkEnd w:id="25"/>
      <w:r w:rsidRPr="3ABA7F7A">
        <w:rPr>
          <w:rFonts w:eastAsia="@Yu Mincho"/>
        </w:rPr>
        <w:t>Autovacuum</w:t>
      </w:r>
      <w:bookmarkEnd w:id="26"/>
      <w:bookmarkEnd w:id="27"/>
      <w:bookmarkEnd w:id="28"/>
      <w:bookmarkEnd w:id="29"/>
    </w:p>
    <w:bookmarkEnd w:id="30"/>
    <w:p w14:paraId="4D1C566F" w14:textId="2B8C7CE2" w:rsidR="00BA599F" w:rsidRPr="00B0350F" w:rsidRDefault="00BA599F" w:rsidP="1EE5D592">
      <w:pPr>
        <w:rPr>
          <w:color w:val="000000" w:themeColor="text1"/>
        </w:rPr>
      </w:pPr>
      <w:r w:rsidRPr="4C4DF78F">
        <w:rPr>
          <w:color w:val="000000" w:themeColor="text1"/>
        </w:rPr>
        <w:t xml:space="preserve">Internal data consistency in PostgreSQL is based on Multi-Version Concurrency Control (MVCC) mechanism, which allows database engine to maintain multiple versions of a row providing greater concurrency with only minimal locking between the different processes. </w:t>
      </w:r>
      <w:commentRangeStart w:id="31"/>
      <w:commentRangeStart w:id="32"/>
      <w:r w:rsidRPr="4C4DF78F">
        <w:rPr>
          <w:color w:val="000000" w:themeColor="text1"/>
        </w:rPr>
        <w:t xml:space="preserve">PostgreSQL maintains both the </w:t>
      </w:r>
      <w:r w:rsidR="078239CF" w:rsidRPr="4C4DF78F">
        <w:rPr>
          <w:color w:val="000000" w:themeColor="text1"/>
        </w:rPr>
        <w:t xml:space="preserve">previous values and latest values </w:t>
      </w:r>
      <w:r w:rsidRPr="4C4DF78F">
        <w:rPr>
          <w:color w:val="000000" w:themeColor="text1"/>
        </w:rPr>
        <w:t xml:space="preserve">of </w:t>
      </w:r>
      <w:r w:rsidR="167330F8" w:rsidRPr="4C4DF78F">
        <w:rPr>
          <w:color w:val="000000" w:themeColor="text1"/>
        </w:rPr>
        <w:t xml:space="preserve">each </w:t>
      </w:r>
      <w:r w:rsidR="00CC5BC5" w:rsidRPr="4C4DF78F">
        <w:rPr>
          <w:color w:val="000000" w:themeColor="text1"/>
        </w:rPr>
        <w:t>modified row</w:t>
      </w:r>
      <w:r w:rsidRPr="4C4DF78F">
        <w:rPr>
          <w:color w:val="000000" w:themeColor="text1"/>
        </w:rPr>
        <w:t xml:space="preserve"> </w:t>
      </w:r>
      <w:r w:rsidR="063BDF50" w:rsidRPr="4C4DF78F">
        <w:rPr>
          <w:color w:val="000000" w:themeColor="text1"/>
        </w:rPr>
        <w:t>in</w:t>
      </w:r>
      <w:r w:rsidRPr="4C4DF78F">
        <w:rPr>
          <w:color w:val="000000" w:themeColor="text1"/>
        </w:rPr>
        <w:t xml:space="preserve"> internal </w:t>
      </w:r>
      <w:r w:rsidR="38DCE7A6" w:rsidRPr="4C4DF78F">
        <w:rPr>
          <w:color w:val="000000" w:themeColor="text1"/>
        </w:rPr>
        <w:t>structures</w:t>
      </w:r>
      <w:r w:rsidR="3B7589F6" w:rsidRPr="4C4DF78F">
        <w:rPr>
          <w:color w:val="000000" w:themeColor="text1"/>
        </w:rPr>
        <w:t>, including the row version</w:t>
      </w:r>
      <w:r w:rsidR="38DCE7A6" w:rsidRPr="4C4DF78F">
        <w:rPr>
          <w:color w:val="000000" w:themeColor="text1"/>
        </w:rPr>
        <w:t>.</w:t>
      </w:r>
      <w:r w:rsidRPr="4C4DF78F">
        <w:rPr>
          <w:color w:val="000000" w:themeColor="text1"/>
        </w:rPr>
        <w:t xml:space="preserve"> </w:t>
      </w:r>
      <w:commentRangeEnd w:id="31"/>
      <w:r w:rsidRPr="00B0350F">
        <w:rPr>
          <w:rStyle w:val="CommentReference"/>
          <w:color w:val="000000" w:themeColor="text1"/>
          <w:sz w:val="20"/>
          <w:szCs w:val="22"/>
        </w:rPr>
        <w:commentReference w:id="31"/>
      </w:r>
      <w:commentRangeEnd w:id="32"/>
      <w:r w:rsidRPr="00B0350F">
        <w:rPr>
          <w:rStyle w:val="CommentReference"/>
          <w:color w:val="000000" w:themeColor="text1"/>
          <w:sz w:val="20"/>
          <w:szCs w:val="22"/>
        </w:rPr>
        <w:commentReference w:id="32"/>
      </w:r>
    </w:p>
    <w:p w14:paraId="532CCDA5" w14:textId="77777777" w:rsidR="00BA599F" w:rsidRPr="00B0350F" w:rsidRDefault="00BA599F" w:rsidP="00BA599F">
      <w:pPr>
        <w:rPr>
          <w:szCs w:val="20"/>
        </w:rPr>
      </w:pPr>
    </w:p>
    <w:p w14:paraId="78DA0D4D" w14:textId="44921AF6" w:rsidR="00BA599F" w:rsidRPr="00B0350F" w:rsidRDefault="00BA599F" w:rsidP="00BA599F">
      <w:pPr>
        <w:rPr>
          <w:color w:val="000000" w:themeColor="text1"/>
          <w:szCs w:val="20"/>
        </w:rPr>
      </w:pPr>
      <w:r w:rsidRPr="00B0350F">
        <w:rPr>
          <w:color w:val="000000" w:themeColor="text1"/>
          <w:szCs w:val="20"/>
        </w:rPr>
        <w:t xml:space="preserve">For example, when a row is deleted, it is not removed physically, instead, it is marked as </w:t>
      </w:r>
      <w:r w:rsidR="00BF3B1C">
        <w:rPr>
          <w:color w:val="000000" w:themeColor="text1"/>
          <w:szCs w:val="20"/>
        </w:rPr>
        <w:t>dead</w:t>
      </w:r>
      <w:r w:rsidRPr="00B0350F">
        <w:rPr>
          <w:color w:val="000000" w:themeColor="text1"/>
          <w:szCs w:val="20"/>
        </w:rPr>
        <w:t>. Similarly for updates</w:t>
      </w:r>
      <w:r>
        <w:rPr>
          <w:color w:val="000000" w:themeColor="text1"/>
          <w:szCs w:val="20"/>
        </w:rPr>
        <w:t xml:space="preserve">, </w:t>
      </w:r>
      <w:r w:rsidRPr="00B0350F">
        <w:rPr>
          <w:color w:val="000000" w:themeColor="text1"/>
          <w:szCs w:val="20"/>
        </w:rPr>
        <w:t xml:space="preserve">it marks the existing row as “dead” and inserts a new row. These operations leave behind the dead records, called dead tuples, even after all the transactions that might see those versions finish. Unless cleaned up, these dead tuples will stay, consuming disk space, and for tables with a high update and delete rate, the dead tuples might account for most of the disk space, wasting space and slowing query performance.  </w:t>
      </w:r>
    </w:p>
    <w:p w14:paraId="603D456C" w14:textId="77777777" w:rsidR="00BA599F" w:rsidRPr="00B0350F" w:rsidRDefault="00BA599F" w:rsidP="00BA599F">
      <w:pPr>
        <w:rPr>
          <w:color w:val="000000" w:themeColor="text1"/>
          <w:szCs w:val="20"/>
        </w:rPr>
      </w:pPr>
      <w:r w:rsidRPr="00B0350F">
        <w:rPr>
          <w:color w:val="000000" w:themeColor="text1"/>
          <w:szCs w:val="20"/>
        </w:rPr>
        <w:t xml:space="preserve"> </w:t>
      </w:r>
    </w:p>
    <w:p w14:paraId="299D2337" w14:textId="34213306" w:rsidR="00BA599F" w:rsidRPr="00B0350F" w:rsidRDefault="00BA599F" w:rsidP="1EE5D592">
      <w:pPr>
        <w:rPr>
          <w:color w:val="000000" w:themeColor="text1"/>
        </w:rPr>
      </w:pPr>
      <w:r w:rsidRPr="1EE5D592">
        <w:rPr>
          <w:color w:val="000000" w:themeColor="text1"/>
        </w:rPr>
        <w:t xml:space="preserve">To reclaim the space </w:t>
      </w:r>
      <w:r w:rsidR="57ADD930" w:rsidRPr="1EE5D592">
        <w:rPr>
          <w:color w:val="000000" w:themeColor="text1"/>
        </w:rPr>
        <w:t xml:space="preserve">used </w:t>
      </w:r>
      <w:r w:rsidRPr="1EE5D592">
        <w:rPr>
          <w:color w:val="000000" w:themeColor="text1"/>
        </w:rPr>
        <w:t xml:space="preserve">by dead tuples, the VACUUM command is used. This command scans table and remove dead tuples both from table and indexes. It will not generally return the disk space back to the operating system, but it will make it usable for new rows. </w:t>
      </w:r>
    </w:p>
    <w:p w14:paraId="0C5CCCCD" w14:textId="77777777" w:rsidR="00BA599F" w:rsidRPr="00B0350F" w:rsidRDefault="00BA599F" w:rsidP="00BA599F">
      <w:pPr>
        <w:rPr>
          <w:color w:val="000000" w:themeColor="text1"/>
          <w:szCs w:val="20"/>
        </w:rPr>
      </w:pPr>
      <w:r w:rsidRPr="00B0350F">
        <w:rPr>
          <w:color w:val="000000" w:themeColor="text1"/>
          <w:szCs w:val="20"/>
        </w:rPr>
        <w:t xml:space="preserve"> </w:t>
      </w:r>
    </w:p>
    <w:p w14:paraId="5F298373" w14:textId="203A4866" w:rsidR="00BA599F" w:rsidRPr="00B0350F" w:rsidRDefault="00BA599F" w:rsidP="1EE5D592">
      <w:pPr>
        <w:rPr>
          <w:color w:val="000000" w:themeColor="text1"/>
        </w:rPr>
      </w:pPr>
      <w:r w:rsidRPr="1EE5D592">
        <w:rPr>
          <w:color w:val="000000" w:themeColor="text1"/>
        </w:rPr>
        <w:t xml:space="preserve">In contrast, VACUUM FULL reclaims the space and returns it to the operating system by writing a completely new version, but it has several disadvantages. First, it acquires an exclusive lock on a table, blocks all operations, including selects. Second, it requires additional disk space for the new copy of a table during the process. </w:t>
      </w:r>
      <w:r w:rsidR="451CF84E" w:rsidRPr="1EE5D592">
        <w:rPr>
          <w:color w:val="000000" w:themeColor="text1"/>
        </w:rPr>
        <w:t>Please note that the Autovacuum process will only run VACUUM and never VACUUM ALL.</w:t>
      </w:r>
    </w:p>
    <w:p w14:paraId="56A4CEB5" w14:textId="77777777" w:rsidR="00BA599F" w:rsidRPr="00B0350F" w:rsidRDefault="00BA599F" w:rsidP="00BA599F">
      <w:pPr>
        <w:rPr>
          <w:color w:val="000000" w:themeColor="text1"/>
          <w:szCs w:val="20"/>
        </w:rPr>
      </w:pPr>
      <w:r w:rsidRPr="00B0350F">
        <w:rPr>
          <w:color w:val="000000" w:themeColor="text1"/>
          <w:szCs w:val="20"/>
        </w:rPr>
        <w:t xml:space="preserve"> </w:t>
      </w:r>
    </w:p>
    <w:p w14:paraId="0B9AE03B" w14:textId="7EB1DEFD" w:rsidR="00BA599F" w:rsidRPr="00B0350F" w:rsidRDefault="00BA599F" w:rsidP="1EE5D592">
      <w:pPr>
        <w:rPr>
          <w:color w:val="000000" w:themeColor="text1"/>
        </w:rPr>
      </w:pPr>
      <w:r w:rsidRPr="1EE5D592">
        <w:rPr>
          <w:color w:val="000000" w:themeColor="text1"/>
        </w:rPr>
        <w:t xml:space="preserve">While VACUUM command can be run manually, it may not run when it is needed, and table may get bloated to the point that VACUUM FULL is needed. Therefore, it is recommended to use Autovacuum, which performs VACUUMs often enough to keep the bloating under control and to avoid needing </w:t>
      </w:r>
      <w:r w:rsidR="00E14F59" w:rsidRPr="1EE5D592">
        <w:rPr>
          <w:color w:val="000000" w:themeColor="text1"/>
        </w:rPr>
        <w:t>a manual</w:t>
      </w:r>
      <w:r w:rsidR="753FAF00" w:rsidRPr="1EE5D592">
        <w:rPr>
          <w:color w:val="000000" w:themeColor="text1"/>
        </w:rPr>
        <w:t xml:space="preserve"> </w:t>
      </w:r>
      <w:r w:rsidRPr="1EE5D592">
        <w:rPr>
          <w:color w:val="000000" w:themeColor="text1"/>
        </w:rPr>
        <w:t xml:space="preserve">VACUUM FULL.  </w:t>
      </w:r>
    </w:p>
    <w:p w14:paraId="4F98EF2E" w14:textId="77777777" w:rsidR="00BA599F" w:rsidRPr="00B0350F" w:rsidRDefault="00BA599F" w:rsidP="00BA599F">
      <w:pPr>
        <w:rPr>
          <w:color w:val="000000" w:themeColor="text1"/>
          <w:szCs w:val="20"/>
        </w:rPr>
      </w:pPr>
    </w:p>
    <w:p w14:paraId="391C96F2" w14:textId="77777777" w:rsidR="00BA599F" w:rsidRPr="00B0350F" w:rsidRDefault="00BA599F" w:rsidP="1EE5D592">
      <w:pPr>
        <w:rPr>
          <w:color w:val="000000" w:themeColor="text1"/>
        </w:rPr>
      </w:pPr>
      <w:r w:rsidRPr="1EE5D592">
        <w:rPr>
          <w:color w:val="000000" w:themeColor="text1"/>
        </w:rPr>
        <w:t xml:space="preserve">Autovacuum is a background process enabled automatically when PostgreSQL instance starts, and it schedules vacuuming dynamically in response to data update activity. While in most cases the default configurations can be sufficient, sometimes it is necessary to tune this </w:t>
      </w:r>
      <w:commentRangeStart w:id="33"/>
      <w:commentRangeStart w:id="34"/>
      <w:r w:rsidRPr="1EE5D592">
        <w:rPr>
          <w:color w:val="000000" w:themeColor="text1"/>
        </w:rPr>
        <w:t>process</w:t>
      </w:r>
      <w:commentRangeEnd w:id="33"/>
      <w:r w:rsidRPr="1EE5D592">
        <w:rPr>
          <w:rStyle w:val="CommentReference"/>
          <w:color w:val="000000" w:themeColor="text1"/>
          <w:sz w:val="20"/>
          <w:szCs w:val="22"/>
        </w:rPr>
        <w:commentReference w:id="33"/>
      </w:r>
      <w:commentRangeEnd w:id="34"/>
      <w:r w:rsidRPr="1EE5D592">
        <w:rPr>
          <w:rStyle w:val="CommentReference"/>
          <w:color w:val="000000" w:themeColor="text1"/>
          <w:sz w:val="20"/>
          <w:szCs w:val="22"/>
        </w:rPr>
        <w:commentReference w:id="34"/>
      </w:r>
      <w:r w:rsidRPr="1EE5D592">
        <w:rPr>
          <w:color w:val="000000" w:themeColor="text1"/>
        </w:rPr>
        <w:t xml:space="preserve">.  </w:t>
      </w:r>
    </w:p>
    <w:p w14:paraId="18D79696" w14:textId="77777777" w:rsidR="00BA599F" w:rsidRPr="00B0350F" w:rsidRDefault="00BA599F" w:rsidP="00BA599F">
      <w:pPr>
        <w:rPr>
          <w:color w:val="000000" w:themeColor="text1"/>
        </w:rPr>
      </w:pPr>
    </w:p>
    <w:p w14:paraId="21B8B5B6" w14:textId="77777777" w:rsidR="00BA599F" w:rsidRPr="00B0350F" w:rsidRDefault="00BA599F" w:rsidP="00BA599F">
      <w:pPr>
        <w:spacing w:after="60" w:line="265" w:lineRule="auto"/>
        <w:ind w:left="55"/>
        <w:rPr>
          <w:b/>
          <w:bCs/>
          <w:color w:val="000000" w:themeColor="text1"/>
          <w:szCs w:val="20"/>
        </w:rPr>
      </w:pPr>
      <w:r w:rsidRPr="00B0350F">
        <w:rPr>
          <w:b/>
          <w:color w:val="000000" w:themeColor="text1"/>
          <w:szCs w:val="20"/>
        </w:rPr>
        <w:t>Autovacuum tuning</w:t>
      </w:r>
    </w:p>
    <w:p w14:paraId="461FC9F4" w14:textId="6B79D79B" w:rsidR="00BA599F" w:rsidRPr="00B0350F" w:rsidRDefault="00BA599F">
      <w:r>
        <w:t xml:space="preserve">The </w:t>
      </w:r>
      <w:r w:rsidRPr="1EE5D592">
        <w:rPr>
          <w:i/>
          <w:iCs/>
        </w:rPr>
        <w:t xml:space="preserve">autovacuum daemon </w:t>
      </w:r>
      <w:r>
        <w:t xml:space="preserve">is enabled by default. In the default PostgreSQL configuration, the </w:t>
      </w:r>
      <w:r w:rsidRPr="00AD2616">
        <w:rPr>
          <w:i/>
          <w:iCs/>
        </w:rPr>
        <w:t>autovacuum</w:t>
      </w:r>
      <w:r>
        <w:t xml:space="preserve"> daemon takes care of automatic analyzing of tables </w:t>
      </w:r>
      <w:commentRangeStart w:id="35"/>
      <w:commentRangeStart w:id="36"/>
      <w:r>
        <w:t>when they are first populated with data</w:t>
      </w:r>
      <w:r w:rsidR="0C553766">
        <w:t xml:space="preserve"> (for the recent version of Postgres)</w:t>
      </w:r>
      <w:commentRangeEnd w:id="35"/>
      <w:r>
        <w:rPr>
          <w:rStyle w:val="CommentReference"/>
          <w:sz w:val="20"/>
          <w:szCs w:val="22"/>
        </w:rPr>
        <w:commentReference w:id="35"/>
      </w:r>
      <w:commentRangeEnd w:id="36"/>
      <w:r>
        <w:rPr>
          <w:rStyle w:val="CommentReference"/>
          <w:sz w:val="20"/>
          <w:szCs w:val="22"/>
        </w:rPr>
        <w:commentReference w:id="36"/>
      </w:r>
      <w:r>
        <w:t xml:space="preserve">, and as they change throughout regular operation. </w:t>
      </w:r>
      <w:r w:rsidR="792FAD53">
        <w:t>Click t</w:t>
      </w:r>
      <w:r w:rsidR="0B5B0C3C">
        <w:t xml:space="preserve">o learn how to </w:t>
      </w:r>
      <w:hyperlink r:id="rId26" w:history="1">
        <w:r w:rsidR="0B5B0C3C" w:rsidRPr="1EE5D592">
          <w:rPr>
            <w:rStyle w:val="Hyperlink"/>
          </w:rPr>
          <w:t>Optimize autovacuum on an Azure Database for PostgreSQL - Single Server</w:t>
        </w:r>
      </w:hyperlink>
      <w:r w:rsidR="3C9C9595" w:rsidRPr="1EE5D592">
        <w:rPr>
          <w:rStyle w:val="Hyperlink"/>
        </w:rPr>
        <w:t>.</w:t>
      </w:r>
    </w:p>
    <w:p w14:paraId="4C937061" w14:textId="77777777" w:rsidR="00BA599F" w:rsidRPr="00B0350F" w:rsidRDefault="00BA599F" w:rsidP="00BA599F">
      <w:pPr>
        <w:rPr>
          <w:b/>
          <w:bCs/>
          <w:szCs w:val="20"/>
        </w:rPr>
      </w:pPr>
    </w:p>
    <w:p w14:paraId="4F4B11CE" w14:textId="3CA2B072" w:rsidR="00BA599F" w:rsidRPr="00B0350F" w:rsidRDefault="00BA599F" w:rsidP="1EE5D592">
      <w:r w:rsidRPr="1EE5D592">
        <w:rPr>
          <w:b/>
          <w:bCs/>
        </w:rPr>
        <w:t>Note:</w:t>
      </w:r>
      <w:r>
        <w:t xml:space="preserve"> </w:t>
      </w:r>
      <w:r w:rsidR="00BA2FAC" w:rsidRPr="1EE5D592">
        <w:rPr>
          <w:i/>
          <w:iCs/>
        </w:rPr>
        <w:t xml:space="preserve">autovacuum </w:t>
      </w:r>
      <w:r w:rsidR="00BA2FAC" w:rsidRPr="00AD2616">
        <w:t>should</w:t>
      </w:r>
      <w:r w:rsidR="64CB1A92" w:rsidRPr="00AD2616">
        <w:t xml:space="preserve"> </w:t>
      </w:r>
      <w:r w:rsidR="64CB1A92" w:rsidRPr="00AD2616">
        <w:rPr>
          <w:b/>
          <w:bCs/>
          <w:u w:val="single"/>
        </w:rPr>
        <w:t>never</w:t>
      </w:r>
      <w:r w:rsidR="64CB1A92" w:rsidRPr="00AD2616">
        <w:rPr>
          <w:b/>
          <w:bCs/>
        </w:rPr>
        <w:t xml:space="preserve"> </w:t>
      </w:r>
      <w:r w:rsidR="64CB1A92" w:rsidRPr="00AD2616">
        <w:t xml:space="preserve">be disabled. In very rare cases and based </w:t>
      </w:r>
      <w:r w:rsidR="64CB1A92" w:rsidRPr="1EE5D592">
        <w:t>on specific scenarios, if</w:t>
      </w:r>
      <w:commentRangeStart w:id="37"/>
      <w:commentRangeStart w:id="38"/>
      <w:r w:rsidR="777AAB9C" w:rsidRPr="1EE5D592">
        <w:t xml:space="preserve"> </w:t>
      </w:r>
      <w:r w:rsidRPr="1EE5D592">
        <w:rPr>
          <w:i/>
          <w:iCs/>
        </w:rPr>
        <w:t xml:space="preserve">autovacuum </w:t>
      </w:r>
      <w:r>
        <w:t>is disabled</w:t>
      </w:r>
      <w:commentRangeEnd w:id="37"/>
      <w:r>
        <w:rPr>
          <w:rStyle w:val="CommentReference"/>
          <w:sz w:val="20"/>
          <w:szCs w:val="22"/>
        </w:rPr>
        <w:commentReference w:id="37"/>
      </w:r>
      <w:commentRangeEnd w:id="38"/>
      <w:r>
        <w:rPr>
          <w:rStyle w:val="CommentReference"/>
          <w:sz w:val="20"/>
          <w:szCs w:val="22"/>
        </w:rPr>
        <w:commentReference w:id="38"/>
      </w:r>
      <w:r>
        <w:t>, it is recommended to run ANALYZE periodically, or just after making significant changes in the contents of a table. More accurate statistics will help the planner to choose the best query plan, hence improve the speed of query processing. A common strategy is to run VACUUM and ANALYZE once a day during a low-usage time of day.</w:t>
      </w:r>
    </w:p>
    <w:p w14:paraId="0DF6DA24" w14:textId="77777777" w:rsidR="00BA599F" w:rsidRPr="00B0350F" w:rsidRDefault="00BA599F" w:rsidP="00BA599F">
      <w:pPr>
        <w:spacing w:line="360" w:lineRule="exact"/>
        <w:rPr>
          <w:color w:val="777777"/>
          <w:szCs w:val="20"/>
          <w:highlight w:val="yellow"/>
        </w:rPr>
      </w:pPr>
    </w:p>
    <w:p w14:paraId="521B436F" w14:textId="76877128" w:rsidR="00BA599F" w:rsidRPr="00B0350F" w:rsidRDefault="00BA599F" w:rsidP="1EE5D592">
      <w:pPr>
        <w:rPr>
          <w:color w:val="000000" w:themeColor="text1"/>
        </w:rPr>
      </w:pPr>
      <w:r>
        <w:lastRenderedPageBreak/>
        <w:t xml:space="preserve">There is another background process called </w:t>
      </w:r>
      <w:hyperlink w:anchor="_The_Statistics_Collector" w:history="1">
        <w:r w:rsidRPr="001375B9">
          <w:rPr>
            <w:rStyle w:val="Hyperlink"/>
            <w:i/>
            <w:iCs/>
          </w:rPr>
          <w:t>Stats Collector</w:t>
        </w:r>
      </w:hyperlink>
      <w:r w:rsidRPr="1EE5D592">
        <w:rPr>
          <w:i/>
          <w:iCs/>
        </w:rPr>
        <w:t xml:space="preserve"> </w:t>
      </w:r>
      <w:r w:rsidR="1A56620A" w:rsidRPr="00AD2616">
        <w:t xml:space="preserve">(discussed previously) </w:t>
      </w:r>
      <w:r>
        <w:t xml:space="preserve">that tracks the usage and activity information. The information collected by this process is used by </w:t>
      </w:r>
      <w:r w:rsidRPr="00AD2616">
        <w:rPr>
          <w:i/>
          <w:iCs/>
        </w:rPr>
        <w:t>autovacuum</w:t>
      </w:r>
      <w:r>
        <w:t xml:space="preserve"> launcher to identify the list of candidate tables for </w:t>
      </w:r>
      <w:r w:rsidRPr="00AD2616">
        <w:rPr>
          <w:i/>
          <w:iCs/>
        </w:rPr>
        <w:t>autovacuum</w:t>
      </w:r>
      <w:r>
        <w:t xml:space="preserve">. PostgreSQL identifies the tables needing vacuum or analyze automatically, but only when </w:t>
      </w:r>
      <w:r w:rsidRPr="00AD2616">
        <w:rPr>
          <w:i/>
          <w:iCs/>
        </w:rPr>
        <w:t>autovacuum</w:t>
      </w:r>
      <w:r>
        <w:t xml:space="preserve"> is enabled. This ensures that database engine heals itself and avoids creating more fragmentation.</w:t>
      </w:r>
    </w:p>
    <w:p w14:paraId="7AF6E78A" w14:textId="77777777" w:rsidR="00BA599F" w:rsidRPr="00B0350F" w:rsidRDefault="00BA599F" w:rsidP="00BA599F">
      <w:pPr>
        <w:rPr>
          <w:color w:val="000000" w:themeColor="text1"/>
          <w:szCs w:val="20"/>
        </w:rPr>
      </w:pPr>
    </w:p>
    <w:p w14:paraId="6D1DA0C0" w14:textId="77777777" w:rsidR="00BA599F" w:rsidRPr="00B0350F" w:rsidRDefault="00BA599F" w:rsidP="00BA599F">
      <w:pPr>
        <w:rPr>
          <w:color w:val="000000" w:themeColor="text1"/>
          <w:szCs w:val="20"/>
        </w:rPr>
      </w:pPr>
      <w:r w:rsidRPr="00B0350F">
        <w:rPr>
          <w:szCs w:val="20"/>
        </w:rPr>
        <w:t>The parameters that are responsible for autovacuum in PostgreSQL:</w:t>
      </w:r>
    </w:p>
    <w:p w14:paraId="24ACDD43" w14:textId="77777777" w:rsidR="00BA599F" w:rsidRPr="00B0350F" w:rsidRDefault="00BA599F" w:rsidP="00BA599F">
      <w:pPr>
        <w:ind w:firstLine="0"/>
        <w:rPr>
          <w:i/>
          <w:color w:val="000000" w:themeColor="text1"/>
          <w:szCs w:val="20"/>
        </w:rPr>
      </w:pPr>
      <w:r w:rsidRPr="00B0350F">
        <w:rPr>
          <w:i/>
          <w:szCs w:val="20"/>
        </w:rPr>
        <w:t>autovacuum = on</w:t>
      </w:r>
    </w:p>
    <w:p w14:paraId="16B12264" w14:textId="77777777" w:rsidR="00BA599F" w:rsidRPr="00B0350F" w:rsidRDefault="00BA599F" w:rsidP="00BA599F">
      <w:pPr>
        <w:ind w:firstLine="0"/>
        <w:rPr>
          <w:szCs w:val="20"/>
        </w:rPr>
      </w:pPr>
      <w:r w:rsidRPr="00B0350F">
        <w:rPr>
          <w:i/>
          <w:iCs/>
          <w:szCs w:val="20"/>
        </w:rPr>
        <w:t xml:space="preserve">track_counts = on  </w:t>
      </w:r>
    </w:p>
    <w:p w14:paraId="24812202" w14:textId="029FE3F7" w:rsidR="00BA599F" w:rsidRPr="00B0350F" w:rsidRDefault="00BA599F" w:rsidP="00BA599F">
      <w:r w:rsidRPr="1EE5D592">
        <w:rPr>
          <w:i/>
          <w:iCs/>
        </w:rPr>
        <w:t>The track_counts</w:t>
      </w:r>
      <w:r>
        <w:t xml:space="preserve"> parameter allows </w:t>
      </w:r>
      <w:r w:rsidRPr="00AD2616">
        <w:rPr>
          <w:i/>
          <w:iCs/>
        </w:rPr>
        <w:t>autovacuum</w:t>
      </w:r>
      <w:r>
        <w:t xml:space="preserve"> daemon </w:t>
      </w:r>
      <w:r w:rsidR="18100484">
        <w:t xml:space="preserve">to </w:t>
      </w:r>
      <w:r>
        <w:t>access the candidate tables.</w:t>
      </w:r>
    </w:p>
    <w:p w14:paraId="09026BBD" w14:textId="77777777" w:rsidR="00BA599F" w:rsidRPr="00B0350F" w:rsidRDefault="00BA599F" w:rsidP="00BA599F">
      <w:pPr>
        <w:rPr>
          <w:color w:val="000000" w:themeColor="text1"/>
          <w:szCs w:val="20"/>
        </w:rPr>
      </w:pPr>
    </w:p>
    <w:p w14:paraId="3CEBF04D" w14:textId="77777777" w:rsidR="00BA599F" w:rsidRPr="00B0350F" w:rsidRDefault="00BA599F" w:rsidP="00BA599F">
      <w:pPr>
        <w:rPr>
          <w:color w:val="000000" w:themeColor="text1"/>
          <w:szCs w:val="20"/>
        </w:rPr>
      </w:pPr>
      <w:r w:rsidRPr="00B0350F">
        <w:rPr>
          <w:szCs w:val="20"/>
        </w:rPr>
        <w:t xml:space="preserve">Another parameter called </w:t>
      </w:r>
      <w:r w:rsidRPr="00B0350F">
        <w:rPr>
          <w:i/>
          <w:szCs w:val="20"/>
        </w:rPr>
        <w:t xml:space="preserve">log_autovacuum_min_duration </w:t>
      </w:r>
      <w:r w:rsidRPr="00B0350F">
        <w:rPr>
          <w:szCs w:val="20"/>
        </w:rPr>
        <w:t xml:space="preserve">allows to log the tables on which </w:t>
      </w:r>
      <w:r w:rsidRPr="00AD2616">
        <w:rPr>
          <w:i/>
          <w:iCs/>
          <w:szCs w:val="20"/>
        </w:rPr>
        <w:t>autovacuum</w:t>
      </w:r>
      <w:r w:rsidRPr="00B0350F">
        <w:rPr>
          <w:szCs w:val="20"/>
        </w:rPr>
        <w:t xml:space="preserve"> spends more time. Setting this parameter to 0 will log every </w:t>
      </w:r>
      <w:r w:rsidRPr="00AD2616">
        <w:rPr>
          <w:i/>
          <w:iCs/>
          <w:szCs w:val="20"/>
        </w:rPr>
        <w:t>autovacuumed</w:t>
      </w:r>
      <w:r w:rsidRPr="00B0350F">
        <w:rPr>
          <w:szCs w:val="20"/>
        </w:rPr>
        <w:t xml:space="preserve"> table to the log file.</w:t>
      </w:r>
    </w:p>
    <w:p w14:paraId="426E8E1E" w14:textId="77777777" w:rsidR="00BA599F" w:rsidRDefault="00BA599F" w:rsidP="00BA599F">
      <w:pPr>
        <w:rPr>
          <w:szCs w:val="20"/>
        </w:rPr>
      </w:pPr>
    </w:p>
    <w:p w14:paraId="264EEE11" w14:textId="24697B62" w:rsidR="00BA599F" w:rsidRPr="00B0350F" w:rsidRDefault="7DF3FAEA" w:rsidP="1EE5D592">
      <w:pPr>
        <w:rPr>
          <w:color w:val="000000" w:themeColor="text1"/>
        </w:rPr>
      </w:pPr>
      <w:r>
        <w:t>The Autovacuum process automates both the VACUUM and ANALYZE commands</w:t>
      </w:r>
      <w:r w:rsidR="50FD72DD">
        <w:t xml:space="preserve"> on a table, each based on a threshold</w:t>
      </w:r>
      <w:r>
        <w:t>.</w:t>
      </w:r>
      <w:r w:rsidR="6C4CCE24">
        <w:t xml:space="preserve"> </w:t>
      </w:r>
      <w:commentRangeStart w:id="39"/>
      <w:commentRangeStart w:id="40"/>
      <w:commentRangeEnd w:id="39"/>
      <w:r w:rsidR="00BA599F">
        <w:rPr>
          <w:rStyle w:val="CommentReference"/>
          <w:sz w:val="20"/>
          <w:szCs w:val="22"/>
        </w:rPr>
        <w:commentReference w:id="39"/>
      </w:r>
      <w:commentRangeEnd w:id="40"/>
      <w:r w:rsidR="00BA599F">
        <w:rPr>
          <w:rStyle w:val="CommentReference"/>
          <w:sz w:val="20"/>
          <w:szCs w:val="22"/>
        </w:rPr>
        <w:commentReference w:id="40"/>
      </w:r>
      <w:r w:rsidR="722F3266">
        <w:t>This threshold</w:t>
      </w:r>
      <w:r w:rsidR="00BA599F">
        <w:t xml:space="preserve"> is calculated as the following:</w:t>
      </w:r>
    </w:p>
    <w:p w14:paraId="3D0FBB7F" w14:textId="77777777" w:rsidR="00BA599F" w:rsidRDefault="00BA599F" w:rsidP="00BA599F">
      <w:pPr>
        <w:rPr>
          <w:i/>
          <w:iCs/>
          <w:szCs w:val="20"/>
        </w:rPr>
      </w:pPr>
      <w:r w:rsidRPr="00B0350F">
        <w:rPr>
          <w:i/>
          <w:iCs/>
          <w:szCs w:val="20"/>
        </w:rPr>
        <w:t xml:space="preserve">Autovacuum </w:t>
      </w:r>
      <w:r w:rsidRPr="003F7DFD">
        <w:rPr>
          <w:b/>
          <w:szCs w:val="20"/>
          <w:u w:val="single"/>
        </w:rPr>
        <w:t>VACUUM</w:t>
      </w:r>
      <w:r w:rsidRPr="00B0350F">
        <w:rPr>
          <w:i/>
          <w:iCs/>
          <w:szCs w:val="20"/>
        </w:rPr>
        <w:t xml:space="preserve"> threshold for a table = </w:t>
      </w:r>
    </w:p>
    <w:p w14:paraId="1F98CF41" w14:textId="77777777" w:rsidR="00BA599F" w:rsidRPr="009B3EC3" w:rsidRDefault="00BA599F" w:rsidP="00BA599F">
      <w:pPr>
        <w:rPr>
          <w:i/>
          <w:iCs/>
          <w:szCs w:val="20"/>
        </w:rPr>
      </w:pPr>
      <w:r w:rsidRPr="00B0350F">
        <w:rPr>
          <w:i/>
          <w:iCs/>
          <w:szCs w:val="20"/>
        </w:rPr>
        <w:t>autovacuum_vacuum_scale_factor * number of tuples + autovacuum_vacuum_threshold</w:t>
      </w:r>
    </w:p>
    <w:p w14:paraId="4453BB77" w14:textId="77777777" w:rsidR="00BA599F" w:rsidRPr="00B0350F" w:rsidRDefault="00BA599F" w:rsidP="00BA599F">
      <w:pPr>
        <w:rPr>
          <w:i/>
          <w:szCs w:val="20"/>
        </w:rPr>
      </w:pPr>
    </w:p>
    <w:p w14:paraId="5B4BAFAD" w14:textId="77777777" w:rsidR="00BA599F" w:rsidRDefault="00BA599F" w:rsidP="00BA599F">
      <w:pPr>
        <w:rPr>
          <w:i/>
          <w:iCs/>
          <w:szCs w:val="20"/>
        </w:rPr>
      </w:pPr>
      <w:r w:rsidRPr="00B0350F">
        <w:rPr>
          <w:i/>
          <w:iCs/>
          <w:szCs w:val="20"/>
        </w:rPr>
        <w:t xml:space="preserve">Autovacuum </w:t>
      </w:r>
      <w:r w:rsidRPr="003F7DFD">
        <w:rPr>
          <w:b/>
          <w:szCs w:val="20"/>
          <w:u w:val="single"/>
        </w:rPr>
        <w:t>ANALYZE</w:t>
      </w:r>
      <w:r w:rsidRPr="00B0350F">
        <w:rPr>
          <w:i/>
          <w:iCs/>
          <w:szCs w:val="20"/>
        </w:rPr>
        <w:t xml:space="preserve"> threshold for a table = </w:t>
      </w:r>
    </w:p>
    <w:p w14:paraId="019F6BD3" w14:textId="77777777" w:rsidR="00BA599F" w:rsidRPr="00B0350F" w:rsidRDefault="00BA599F" w:rsidP="00BA599F">
      <w:pPr>
        <w:rPr>
          <w:i/>
          <w:iCs/>
          <w:szCs w:val="20"/>
        </w:rPr>
      </w:pPr>
      <w:r w:rsidRPr="00B0350F">
        <w:rPr>
          <w:i/>
          <w:iCs/>
          <w:szCs w:val="20"/>
        </w:rPr>
        <w:t>autovacuum_analyze_scale_factor * number of tuples + autovacuum_analyze_threshold</w:t>
      </w:r>
    </w:p>
    <w:p w14:paraId="5BF82750" w14:textId="77777777" w:rsidR="00BA599F" w:rsidRPr="00B0350F" w:rsidRDefault="00BA599F" w:rsidP="00BA599F">
      <w:pPr>
        <w:rPr>
          <w:i/>
          <w:iCs/>
          <w:szCs w:val="20"/>
        </w:rPr>
      </w:pPr>
    </w:p>
    <w:p w14:paraId="5A09019A" w14:textId="7DAF23AF" w:rsidR="00BA599F" w:rsidRPr="00B0350F" w:rsidRDefault="00BA599F" w:rsidP="00BA599F">
      <w:r>
        <w:t>In other words, if the actual number of dead tuples in a table exceeds this effective threshold, because of updates and deletes, the table becomes a candidate for</w:t>
      </w:r>
      <w:commentRangeStart w:id="41"/>
      <w:commentRangeStart w:id="42"/>
      <w:r>
        <w:t xml:space="preserve"> autovacuum </w:t>
      </w:r>
      <w:r w:rsidR="1F740ED3">
        <w:t>VACUUM</w:t>
      </w:r>
      <w:commentRangeEnd w:id="41"/>
      <w:r>
        <w:rPr>
          <w:rStyle w:val="CommentReference"/>
          <w:sz w:val="20"/>
          <w:szCs w:val="22"/>
        </w:rPr>
        <w:commentReference w:id="41"/>
      </w:r>
      <w:commentRangeEnd w:id="42"/>
      <w:r>
        <w:rPr>
          <w:rStyle w:val="CommentReference"/>
          <w:sz w:val="20"/>
          <w:szCs w:val="22"/>
        </w:rPr>
        <w:commentReference w:id="42"/>
      </w:r>
      <w:r>
        <w:t>.</w:t>
      </w:r>
    </w:p>
    <w:p w14:paraId="268F5893" w14:textId="77777777" w:rsidR="00BA599F" w:rsidRPr="00B0350F" w:rsidRDefault="00BA599F" w:rsidP="00BA599F">
      <w:pPr>
        <w:rPr>
          <w:color w:val="000000" w:themeColor="text1"/>
          <w:szCs w:val="20"/>
        </w:rPr>
      </w:pPr>
    </w:p>
    <w:p w14:paraId="6445BAE5" w14:textId="77777777" w:rsidR="00BA599F" w:rsidRPr="00B0350F" w:rsidRDefault="00BA599F" w:rsidP="00BA599F">
      <w:pPr>
        <w:rPr>
          <w:b/>
          <w:color w:val="000000" w:themeColor="text1"/>
          <w:szCs w:val="20"/>
        </w:rPr>
      </w:pPr>
      <w:r w:rsidRPr="00B0350F">
        <w:rPr>
          <w:i/>
          <w:szCs w:val="20"/>
        </w:rPr>
        <w:t>autovacuum_vacuum_scale_factor</w:t>
      </w:r>
      <w:r w:rsidRPr="00B0350F">
        <w:rPr>
          <w:szCs w:val="20"/>
        </w:rPr>
        <w:t xml:space="preserve"> and </w:t>
      </w:r>
      <w:r w:rsidRPr="00B0350F">
        <w:rPr>
          <w:i/>
          <w:szCs w:val="20"/>
        </w:rPr>
        <w:t>autovacuum_analyze_scale_factor</w:t>
      </w:r>
      <w:r w:rsidRPr="00B0350F">
        <w:rPr>
          <w:szCs w:val="20"/>
        </w:rPr>
        <w:t xml:space="preserve"> are fraction of the table records that will be added to the equation. For example, a value of 0.1 equals to 10% of the table records.</w:t>
      </w:r>
    </w:p>
    <w:p w14:paraId="621FC592" w14:textId="77777777" w:rsidR="00BA599F" w:rsidRPr="00B0350F" w:rsidRDefault="00BA599F" w:rsidP="00BA599F">
      <w:pPr>
        <w:rPr>
          <w:color w:val="000000" w:themeColor="text1"/>
          <w:szCs w:val="20"/>
        </w:rPr>
      </w:pPr>
    </w:p>
    <w:p w14:paraId="77EB5ED5" w14:textId="77777777" w:rsidR="00BA599F" w:rsidRPr="00B0350F" w:rsidRDefault="00BA599F" w:rsidP="00BA599F">
      <w:pPr>
        <w:rPr>
          <w:color w:val="000000" w:themeColor="text1"/>
          <w:szCs w:val="20"/>
        </w:rPr>
      </w:pPr>
      <w:r w:rsidRPr="00B0350F">
        <w:rPr>
          <w:i/>
          <w:szCs w:val="20"/>
        </w:rPr>
        <w:t>autovacuum_vacuum_threshold</w:t>
      </w:r>
      <w:r w:rsidRPr="00B0350F">
        <w:rPr>
          <w:szCs w:val="20"/>
        </w:rPr>
        <w:t xml:space="preserve"> and </w:t>
      </w:r>
      <w:r w:rsidRPr="00B0350F">
        <w:rPr>
          <w:i/>
          <w:szCs w:val="20"/>
        </w:rPr>
        <w:t>autovacuum_analyze_threshold</w:t>
      </w:r>
      <w:r w:rsidRPr="00B0350F">
        <w:rPr>
          <w:szCs w:val="20"/>
        </w:rPr>
        <w:t xml:space="preserve"> are the minimum number of obsolete records or DML operations needed to launch autovacuum.</w:t>
      </w:r>
    </w:p>
    <w:p w14:paraId="1BA207B1" w14:textId="77777777" w:rsidR="00BA599F" w:rsidRDefault="00BA599F" w:rsidP="00BA599F">
      <w:pPr>
        <w:rPr>
          <w:b/>
          <w:bCs/>
        </w:rPr>
      </w:pPr>
    </w:p>
    <w:p w14:paraId="320DE3F3" w14:textId="77777777" w:rsidR="00BA599F" w:rsidRPr="00B0350F" w:rsidRDefault="00BA599F" w:rsidP="00BA599F">
      <w:pPr>
        <w:rPr>
          <w:b/>
          <w:bCs/>
          <w:szCs w:val="20"/>
        </w:rPr>
      </w:pPr>
      <w:r w:rsidRPr="00B0350F">
        <w:rPr>
          <w:b/>
          <w:szCs w:val="20"/>
        </w:rPr>
        <w:t>Example</w:t>
      </w:r>
      <w:r w:rsidRPr="00B0350F">
        <w:rPr>
          <w:b/>
          <w:bCs/>
          <w:szCs w:val="20"/>
        </w:rPr>
        <w:t>:</w:t>
      </w:r>
    </w:p>
    <w:p w14:paraId="59EEA22A" w14:textId="77777777" w:rsidR="00BA599F" w:rsidRPr="00B0350F" w:rsidRDefault="00BA599F" w:rsidP="00BA599F">
      <w:pPr>
        <w:rPr>
          <w:color w:val="000000" w:themeColor="text1"/>
          <w:szCs w:val="20"/>
        </w:rPr>
      </w:pPr>
      <w:r w:rsidRPr="00B0350F">
        <w:rPr>
          <w:szCs w:val="20"/>
        </w:rPr>
        <w:t>Table with 1000 records and the following autovacuum parameters:</w:t>
      </w:r>
    </w:p>
    <w:p w14:paraId="32D00AA3" w14:textId="77777777" w:rsidR="00BA599F" w:rsidRPr="00B0350F" w:rsidRDefault="00BA599F" w:rsidP="00BA599F">
      <w:pPr>
        <w:ind w:firstLine="0"/>
        <w:rPr>
          <w:i/>
          <w:color w:val="000000" w:themeColor="text1"/>
          <w:szCs w:val="20"/>
        </w:rPr>
      </w:pPr>
      <w:r w:rsidRPr="00B0350F">
        <w:rPr>
          <w:i/>
          <w:szCs w:val="20"/>
        </w:rPr>
        <w:t>autovacuum_vacuum_scale_factor = 0.2</w:t>
      </w:r>
    </w:p>
    <w:p w14:paraId="7234DFD6" w14:textId="77777777" w:rsidR="00BA599F" w:rsidRPr="00B0350F" w:rsidRDefault="00BA599F" w:rsidP="00BA599F">
      <w:pPr>
        <w:ind w:firstLine="0"/>
        <w:rPr>
          <w:i/>
          <w:color w:val="000000" w:themeColor="text1"/>
          <w:szCs w:val="20"/>
        </w:rPr>
      </w:pPr>
      <w:r w:rsidRPr="00B0350F">
        <w:rPr>
          <w:i/>
          <w:szCs w:val="20"/>
        </w:rPr>
        <w:t>autovacuum_vacuum_threshold = 50</w:t>
      </w:r>
    </w:p>
    <w:p w14:paraId="717BFFAA" w14:textId="77777777" w:rsidR="00BA599F" w:rsidRPr="00B0350F" w:rsidRDefault="00BA599F" w:rsidP="00BA599F">
      <w:pPr>
        <w:ind w:firstLine="0"/>
        <w:rPr>
          <w:i/>
          <w:color w:val="000000" w:themeColor="text1"/>
          <w:szCs w:val="20"/>
        </w:rPr>
      </w:pPr>
      <w:r w:rsidRPr="00B0350F">
        <w:rPr>
          <w:i/>
          <w:szCs w:val="20"/>
        </w:rPr>
        <w:t>autovacuum_analyze_scale_factor = 0.1</w:t>
      </w:r>
    </w:p>
    <w:p w14:paraId="3D0BFE64" w14:textId="77777777" w:rsidR="00BA599F" w:rsidRPr="00B0350F" w:rsidRDefault="00BA599F" w:rsidP="00BA599F">
      <w:pPr>
        <w:ind w:firstLine="0"/>
        <w:rPr>
          <w:i/>
          <w:color w:val="000000" w:themeColor="text1"/>
          <w:szCs w:val="20"/>
        </w:rPr>
      </w:pPr>
      <w:r w:rsidRPr="00B0350F">
        <w:rPr>
          <w:i/>
          <w:szCs w:val="20"/>
        </w:rPr>
        <w:t>autovacuum_analyze_threshold = 50</w:t>
      </w:r>
    </w:p>
    <w:p w14:paraId="102B0FE2" w14:textId="77777777" w:rsidR="00BA599F" w:rsidRPr="00B0350F" w:rsidRDefault="00BA599F" w:rsidP="00BA599F">
      <w:pPr>
        <w:rPr>
          <w:szCs w:val="20"/>
        </w:rPr>
      </w:pPr>
      <w:r w:rsidRPr="00B0350F">
        <w:rPr>
          <w:szCs w:val="20"/>
        </w:rPr>
        <w:t>will become a candidate for VACUUM when the total number of obsolete records comes to (0.2 * 1000) + 50 = 250</w:t>
      </w:r>
    </w:p>
    <w:p w14:paraId="5F0D0480" w14:textId="77777777" w:rsidR="00BA599F" w:rsidRPr="00B0350F" w:rsidRDefault="00BA599F" w:rsidP="00BA599F">
      <w:pPr>
        <w:rPr>
          <w:color w:val="000000" w:themeColor="text1"/>
          <w:szCs w:val="20"/>
        </w:rPr>
      </w:pPr>
      <w:r w:rsidRPr="00B0350F">
        <w:rPr>
          <w:color w:val="000000" w:themeColor="text1"/>
          <w:szCs w:val="20"/>
        </w:rPr>
        <w:t xml:space="preserve">and </w:t>
      </w:r>
      <w:r w:rsidRPr="00B0350F">
        <w:rPr>
          <w:szCs w:val="20"/>
        </w:rPr>
        <w:t>for ANALYZE when the total number of inserts/updates/deletes makes = (0.1 * 1000) + 50 = 150.</w:t>
      </w:r>
    </w:p>
    <w:p w14:paraId="11729392" w14:textId="77777777" w:rsidR="00BA599F" w:rsidRPr="00B0350F" w:rsidRDefault="00BA599F" w:rsidP="00BA599F">
      <w:pPr>
        <w:rPr>
          <w:color w:val="000000" w:themeColor="text1"/>
          <w:szCs w:val="20"/>
        </w:rPr>
      </w:pPr>
    </w:p>
    <w:p w14:paraId="7393FF2F" w14:textId="77777777" w:rsidR="00BA599F" w:rsidRPr="00B0350F" w:rsidRDefault="00BA599F" w:rsidP="00BA599F">
      <w:pPr>
        <w:rPr>
          <w:b/>
          <w:color w:val="000000" w:themeColor="text1"/>
          <w:szCs w:val="20"/>
        </w:rPr>
      </w:pPr>
      <w:r w:rsidRPr="00B0350F">
        <w:rPr>
          <w:b/>
          <w:bCs/>
          <w:color w:val="000000" w:themeColor="text1"/>
          <w:szCs w:val="20"/>
        </w:rPr>
        <w:t>The</w:t>
      </w:r>
      <w:r w:rsidRPr="00B0350F">
        <w:rPr>
          <w:b/>
          <w:color w:val="000000" w:themeColor="text1"/>
          <w:szCs w:val="20"/>
        </w:rPr>
        <w:t xml:space="preserve"> reason to tune autovacuum</w:t>
      </w:r>
    </w:p>
    <w:p w14:paraId="0FB1A24B" w14:textId="77777777" w:rsidR="00BA599F" w:rsidRPr="0093100C" w:rsidRDefault="00BA599F" w:rsidP="00BA599F">
      <w:pPr>
        <w:rPr>
          <w:szCs w:val="20"/>
        </w:rPr>
      </w:pPr>
      <w:r w:rsidRPr="00B0350F">
        <w:rPr>
          <w:szCs w:val="20"/>
        </w:rPr>
        <w:t>In any database one table can have just a few rows, while another can contain millions of records. It is very common situation, where a large table with millions of records may be involved in transactions way more often, the frequency at which a vacuum or an analyze runs automatically could be greater for the table with just a few rows.</w:t>
      </w:r>
    </w:p>
    <w:p w14:paraId="2CABC03C" w14:textId="77777777" w:rsidR="00BA599F" w:rsidRPr="00B0350F" w:rsidRDefault="00BA599F" w:rsidP="00BA599F">
      <w:pPr>
        <w:rPr>
          <w:color w:val="000000" w:themeColor="text1"/>
          <w:szCs w:val="20"/>
        </w:rPr>
      </w:pPr>
    </w:p>
    <w:p w14:paraId="53FA7EFC" w14:textId="77777777" w:rsidR="00BA599F" w:rsidRPr="00B0350F" w:rsidRDefault="2BA79F83" w:rsidP="172598BE">
      <w:pPr>
        <w:rPr>
          <w:color w:val="000000" w:themeColor="text1"/>
        </w:rPr>
      </w:pPr>
      <w:r>
        <w:t xml:space="preserve">For that reason, PostgreSQL allows configuring autovacuum on the table level, which overrides global </w:t>
      </w:r>
      <w:commentRangeStart w:id="43"/>
      <w:commentRangeStart w:id="44"/>
      <w:r>
        <w:t>settings</w:t>
      </w:r>
      <w:commentRangeEnd w:id="43"/>
      <w:r w:rsidR="00BA599F">
        <w:rPr>
          <w:rStyle w:val="CommentReference"/>
          <w:sz w:val="20"/>
          <w:szCs w:val="22"/>
        </w:rPr>
        <w:commentReference w:id="43"/>
      </w:r>
      <w:commentRangeEnd w:id="44"/>
      <w:r w:rsidR="00BA599F">
        <w:rPr>
          <w:rStyle w:val="CommentReference"/>
          <w:sz w:val="20"/>
          <w:szCs w:val="22"/>
        </w:rPr>
        <w:commentReference w:id="44"/>
      </w:r>
      <w:r>
        <w:t>:</w:t>
      </w:r>
    </w:p>
    <w:tbl>
      <w:tblPr>
        <w:tblStyle w:val="TableGrid"/>
        <w:tblW w:w="0" w:type="auto"/>
        <w:tblInd w:w="17" w:type="dxa"/>
        <w:tblLook w:val="04A0" w:firstRow="1" w:lastRow="0" w:firstColumn="1" w:lastColumn="0" w:noHBand="0" w:noVBand="1"/>
      </w:tblPr>
      <w:tblGrid>
        <w:gridCol w:w="9338"/>
      </w:tblGrid>
      <w:tr w:rsidR="00BA599F" w14:paraId="60A7DCD3" w14:textId="77777777" w:rsidTr="00B3406E">
        <w:tc>
          <w:tcPr>
            <w:tcW w:w="9338" w:type="dxa"/>
            <w:shd w:val="clear" w:color="auto" w:fill="D9D9D9" w:themeFill="background1" w:themeFillShade="D9"/>
          </w:tcPr>
          <w:p w14:paraId="4BE6646F" w14:textId="76444493" w:rsidR="00BA599F" w:rsidRPr="00D35DD8" w:rsidRDefault="00BA599F" w:rsidP="00B3406E">
            <w:pPr>
              <w:ind w:firstLine="0"/>
              <w:rPr>
                <w:color w:val="000000" w:themeColor="text1"/>
                <w:szCs w:val="20"/>
              </w:rPr>
            </w:pPr>
            <w:r w:rsidRPr="003D4517">
              <w:rPr>
                <w:szCs w:val="20"/>
              </w:rPr>
              <w:lastRenderedPageBreak/>
              <w:t xml:space="preserve">ALTER TABLE </w:t>
            </w:r>
            <w:r w:rsidR="00C06EC0">
              <w:rPr>
                <w:szCs w:val="20"/>
              </w:rPr>
              <w:t>Test</w:t>
            </w:r>
            <w:r w:rsidRPr="003D4517">
              <w:rPr>
                <w:szCs w:val="20"/>
              </w:rPr>
              <w:t xml:space="preserve"> SET (autovacuum_vacuum_scale_factor = 0, autovacuum_vacuum_threshold = 10</w:t>
            </w:r>
            <w:r w:rsidR="00EA28AE">
              <w:rPr>
                <w:szCs w:val="20"/>
              </w:rPr>
              <w:t>0</w:t>
            </w:r>
            <w:r w:rsidR="00826F6F">
              <w:rPr>
                <w:szCs w:val="20"/>
              </w:rPr>
              <w:t>0</w:t>
            </w:r>
            <w:r w:rsidR="00EA28AE">
              <w:rPr>
                <w:szCs w:val="20"/>
              </w:rPr>
              <w:t>0</w:t>
            </w:r>
            <w:r w:rsidRPr="003D4517">
              <w:rPr>
                <w:szCs w:val="20"/>
              </w:rPr>
              <w:t>0);</w:t>
            </w:r>
          </w:p>
        </w:tc>
      </w:tr>
    </w:tbl>
    <w:p w14:paraId="22CF7713" w14:textId="77777777" w:rsidR="00BA599F" w:rsidRDefault="00BA599F" w:rsidP="00BA599F">
      <w:pPr>
        <w:rPr>
          <w:szCs w:val="20"/>
        </w:rPr>
      </w:pPr>
    </w:p>
    <w:p w14:paraId="0C17E760" w14:textId="6E44B582" w:rsidR="00BA599F" w:rsidRPr="00B0350F" w:rsidRDefault="00BA599F" w:rsidP="00BA599F">
      <w:pPr>
        <w:rPr>
          <w:szCs w:val="20"/>
        </w:rPr>
      </w:pPr>
      <w:r w:rsidRPr="00B0350F">
        <w:rPr>
          <w:szCs w:val="20"/>
        </w:rPr>
        <w:t xml:space="preserve">For a table </w:t>
      </w:r>
      <w:r>
        <w:rPr>
          <w:szCs w:val="20"/>
        </w:rPr>
        <w:t>with</w:t>
      </w:r>
      <w:r w:rsidRPr="00B0350F">
        <w:rPr>
          <w:szCs w:val="20"/>
        </w:rPr>
        <w:t xml:space="preserve"> 1</w:t>
      </w:r>
      <w:r>
        <w:rPr>
          <w:szCs w:val="20"/>
        </w:rPr>
        <w:t xml:space="preserve"> million</w:t>
      </w:r>
      <w:r w:rsidRPr="00B0350F">
        <w:rPr>
          <w:szCs w:val="20"/>
        </w:rPr>
        <w:t xml:space="preserve"> rows</w:t>
      </w:r>
      <w:r>
        <w:rPr>
          <w:szCs w:val="20"/>
        </w:rPr>
        <w:t>,</w:t>
      </w:r>
      <w:r w:rsidRPr="00B0350F">
        <w:rPr>
          <w:szCs w:val="20"/>
        </w:rPr>
        <w:t xml:space="preserve"> autovacuum will start once it has more than (0.2 * 1000000) + 50 = 200</w:t>
      </w:r>
      <w:r w:rsidR="00BB6A68">
        <w:rPr>
          <w:szCs w:val="20"/>
        </w:rPr>
        <w:t>05</w:t>
      </w:r>
      <w:r w:rsidRPr="00B0350F">
        <w:rPr>
          <w:szCs w:val="20"/>
        </w:rPr>
        <w:t>0 obsolete records.</w:t>
      </w:r>
    </w:p>
    <w:p w14:paraId="0C140EB1" w14:textId="77777777" w:rsidR="00BA599F" w:rsidRPr="00B0350F" w:rsidRDefault="00BA599F" w:rsidP="00BA599F">
      <w:pPr>
        <w:rPr>
          <w:color w:val="000000" w:themeColor="text1"/>
          <w:szCs w:val="20"/>
        </w:rPr>
      </w:pPr>
    </w:p>
    <w:p w14:paraId="78845458" w14:textId="77777777" w:rsidR="00BA599F" w:rsidRPr="00B0350F" w:rsidRDefault="00BA599F" w:rsidP="00BA599F">
      <w:pPr>
        <w:rPr>
          <w:color w:val="000000" w:themeColor="text1"/>
          <w:szCs w:val="20"/>
        </w:rPr>
      </w:pPr>
      <w:r w:rsidRPr="00B0350F">
        <w:rPr>
          <w:szCs w:val="20"/>
        </w:rPr>
        <w:t>The following query helps to identify the number of dead and live tuples and the number of inserts/deletes/updates on a table:</w:t>
      </w:r>
    </w:p>
    <w:tbl>
      <w:tblPr>
        <w:tblStyle w:val="TableGrid"/>
        <w:tblW w:w="0" w:type="auto"/>
        <w:tblInd w:w="17" w:type="dxa"/>
        <w:tblLook w:val="04A0" w:firstRow="1" w:lastRow="0" w:firstColumn="1" w:lastColumn="0" w:noHBand="0" w:noVBand="1"/>
      </w:tblPr>
      <w:tblGrid>
        <w:gridCol w:w="5468"/>
      </w:tblGrid>
      <w:tr w:rsidR="00BA599F" w14:paraId="7E43AA99" w14:textId="77777777" w:rsidTr="1EE5D592">
        <w:tc>
          <w:tcPr>
            <w:tcW w:w="5468" w:type="dxa"/>
            <w:shd w:val="clear" w:color="auto" w:fill="D9D9D9" w:themeFill="background1" w:themeFillShade="D9"/>
          </w:tcPr>
          <w:p w14:paraId="07A4AF14" w14:textId="77777777" w:rsidR="00BA599F" w:rsidRPr="00B64816" w:rsidRDefault="00BA599F" w:rsidP="00B3406E">
            <w:pPr>
              <w:ind w:firstLine="0"/>
              <w:rPr>
                <w:color w:val="000000" w:themeColor="text1"/>
                <w:szCs w:val="20"/>
              </w:rPr>
            </w:pPr>
            <w:r w:rsidRPr="00B64816">
              <w:rPr>
                <w:color w:val="000000" w:themeColor="text1"/>
                <w:szCs w:val="20"/>
              </w:rPr>
              <w:t>SELECT</w:t>
            </w:r>
            <w:r w:rsidRPr="00B0350F">
              <w:rPr>
                <w:szCs w:val="20"/>
              </w:rPr>
              <w:tab/>
            </w:r>
          </w:p>
          <w:p w14:paraId="53DD5686" w14:textId="77777777" w:rsidR="00BA599F" w:rsidRPr="00B64816" w:rsidRDefault="00BA599F" w:rsidP="00B3406E">
            <w:pPr>
              <w:ind w:firstLine="703"/>
              <w:rPr>
                <w:color w:val="000000" w:themeColor="text1"/>
                <w:szCs w:val="20"/>
              </w:rPr>
            </w:pPr>
            <w:r w:rsidRPr="00B64816">
              <w:rPr>
                <w:color w:val="000000" w:themeColor="text1"/>
                <w:szCs w:val="20"/>
              </w:rPr>
              <w:t>relname,</w:t>
            </w:r>
          </w:p>
          <w:p w14:paraId="6D4D3EB9" w14:textId="77777777" w:rsidR="00BA599F" w:rsidRPr="00B64816" w:rsidRDefault="00BA599F" w:rsidP="00B3406E">
            <w:pPr>
              <w:ind w:firstLine="703"/>
              <w:rPr>
                <w:color w:val="000000" w:themeColor="text1"/>
                <w:szCs w:val="20"/>
              </w:rPr>
            </w:pPr>
            <w:r w:rsidRPr="00B64816">
              <w:rPr>
                <w:color w:val="000000" w:themeColor="text1"/>
                <w:szCs w:val="20"/>
              </w:rPr>
              <w:t>n_dead_tup,</w:t>
            </w:r>
          </w:p>
          <w:p w14:paraId="476C3C90" w14:textId="77777777" w:rsidR="00BA599F" w:rsidRPr="00B64816" w:rsidRDefault="00BA599F" w:rsidP="00B3406E">
            <w:pPr>
              <w:ind w:firstLine="703"/>
              <w:rPr>
                <w:color w:val="000000" w:themeColor="text1"/>
                <w:szCs w:val="20"/>
              </w:rPr>
            </w:pPr>
            <w:r w:rsidRPr="00B64816">
              <w:rPr>
                <w:color w:val="000000" w:themeColor="text1"/>
                <w:szCs w:val="20"/>
              </w:rPr>
              <w:t>n_live_tup,</w:t>
            </w:r>
          </w:p>
          <w:p w14:paraId="1E5C35CF" w14:textId="77777777" w:rsidR="00BA599F" w:rsidRPr="00B64816" w:rsidRDefault="00BA599F" w:rsidP="00B3406E">
            <w:pPr>
              <w:ind w:firstLine="703"/>
              <w:rPr>
                <w:color w:val="000000" w:themeColor="text1"/>
                <w:szCs w:val="20"/>
              </w:rPr>
            </w:pPr>
            <w:r w:rsidRPr="00B64816">
              <w:rPr>
                <w:color w:val="000000" w:themeColor="text1"/>
                <w:szCs w:val="20"/>
              </w:rPr>
              <w:t>(n_dead_tup / n_live_tup) as DeadTuplesRatio,</w:t>
            </w:r>
          </w:p>
          <w:p w14:paraId="52890357" w14:textId="77777777" w:rsidR="00BA599F" w:rsidRPr="00B64816" w:rsidRDefault="00BA599F" w:rsidP="00B3406E">
            <w:pPr>
              <w:ind w:firstLine="703"/>
              <w:rPr>
                <w:color w:val="000000" w:themeColor="text1"/>
                <w:szCs w:val="20"/>
              </w:rPr>
            </w:pPr>
            <w:r w:rsidRPr="00B64816">
              <w:rPr>
                <w:color w:val="000000" w:themeColor="text1"/>
                <w:szCs w:val="20"/>
              </w:rPr>
              <w:t>last_vacuum,</w:t>
            </w:r>
          </w:p>
          <w:p w14:paraId="6D5202D6" w14:textId="07B027BD" w:rsidR="00BA599F" w:rsidRDefault="00BA599F" w:rsidP="1EE5D592">
            <w:pPr>
              <w:ind w:firstLine="703"/>
              <w:rPr>
                <w:color w:val="000000" w:themeColor="text1"/>
              </w:rPr>
            </w:pPr>
            <w:r w:rsidRPr="1EE5D592">
              <w:rPr>
                <w:color w:val="000000" w:themeColor="text1"/>
              </w:rPr>
              <w:t>last_autovacuum</w:t>
            </w:r>
            <w:r>
              <w:br/>
            </w:r>
            <w:r w:rsidRPr="1EE5D592">
              <w:rPr>
                <w:color w:val="000000" w:themeColor="text1"/>
              </w:rPr>
              <w:t>FROM pg_stat_</w:t>
            </w:r>
            <w:r w:rsidR="638A1AAB" w:rsidRPr="1EE5D592">
              <w:rPr>
                <w:color w:val="000000" w:themeColor="text1"/>
              </w:rPr>
              <w:t>user</w:t>
            </w:r>
            <w:r w:rsidRPr="1EE5D592">
              <w:rPr>
                <w:color w:val="000000" w:themeColor="text1"/>
              </w:rPr>
              <w:t>_tables</w:t>
            </w:r>
            <w:r>
              <w:br/>
            </w:r>
            <w:commentRangeStart w:id="45"/>
            <w:commentRangeStart w:id="46"/>
            <w:r w:rsidRPr="1EE5D592">
              <w:rPr>
                <w:color w:val="000000" w:themeColor="text1"/>
              </w:rPr>
              <w:t>WHERE relname = 'TABLE_NAME'</w:t>
            </w:r>
            <w:r>
              <w:br/>
            </w:r>
            <w:commentRangeEnd w:id="45"/>
            <w:r>
              <w:rPr>
                <w:rStyle w:val="CommentReference"/>
                <w:color w:val="000000" w:themeColor="text1"/>
                <w:sz w:val="20"/>
                <w:szCs w:val="22"/>
              </w:rPr>
              <w:commentReference w:id="45"/>
            </w:r>
            <w:commentRangeEnd w:id="46"/>
            <w:r>
              <w:rPr>
                <w:rStyle w:val="CommentReference"/>
                <w:color w:val="000000" w:themeColor="text1"/>
                <w:sz w:val="20"/>
                <w:szCs w:val="22"/>
              </w:rPr>
              <w:commentReference w:id="46"/>
            </w:r>
          </w:p>
        </w:tc>
      </w:tr>
    </w:tbl>
    <w:p w14:paraId="04F4AE4A" w14:textId="77777777" w:rsidR="00BA599F" w:rsidRPr="00B0350F" w:rsidRDefault="00BA599F" w:rsidP="00BA599F">
      <w:pPr>
        <w:rPr>
          <w:color w:val="000000" w:themeColor="text1"/>
          <w:szCs w:val="20"/>
        </w:rPr>
      </w:pPr>
    </w:p>
    <w:p w14:paraId="39CF065B" w14:textId="77777777" w:rsidR="00BA599F" w:rsidRPr="00B0350F" w:rsidRDefault="00BA599F" w:rsidP="00BA599F">
      <w:pPr>
        <w:rPr>
          <w:color w:val="000000" w:themeColor="text1"/>
          <w:szCs w:val="20"/>
        </w:rPr>
      </w:pPr>
      <w:r w:rsidRPr="00B0350F">
        <w:rPr>
          <w:szCs w:val="20"/>
        </w:rPr>
        <w:t>Tracking this data for a specific interval should help to understand the frequency of DML operations on each table and how to tune autovacuum settings for individual tables.</w:t>
      </w:r>
    </w:p>
    <w:p w14:paraId="563390BF" w14:textId="77777777" w:rsidR="00BA599F" w:rsidRPr="00B0350F" w:rsidRDefault="00BA599F" w:rsidP="00BA599F">
      <w:pPr>
        <w:rPr>
          <w:color w:val="000000" w:themeColor="text1"/>
          <w:szCs w:val="20"/>
        </w:rPr>
      </w:pPr>
    </w:p>
    <w:p w14:paraId="1344D85D" w14:textId="24DBC624" w:rsidR="00BA599F" w:rsidRPr="00B0350F" w:rsidRDefault="0C70E971" w:rsidP="1EE5D592">
      <w:pPr>
        <w:rPr>
          <w:b/>
          <w:bCs/>
          <w:color w:val="777777"/>
          <w:highlight w:val="yellow"/>
        </w:rPr>
      </w:pPr>
      <w:r>
        <w:t xml:space="preserve">The </w:t>
      </w:r>
      <w:r w:rsidR="00BA599F" w:rsidRPr="1EE5D592">
        <w:rPr>
          <w:b/>
          <w:bCs/>
          <w:i/>
          <w:iCs/>
        </w:rPr>
        <w:t>autovacuum_max_workers</w:t>
      </w:r>
      <w:r w:rsidR="1D25E8F9" w:rsidRPr="1EE5D592">
        <w:rPr>
          <w:b/>
          <w:bCs/>
          <w:i/>
          <w:iCs/>
        </w:rPr>
        <w:t xml:space="preserve"> Server parameter </w:t>
      </w:r>
      <w:r w:rsidR="007F5324" w:rsidRPr="1EE5D592">
        <w:rPr>
          <w:b/>
          <w:bCs/>
          <w:i/>
          <w:iCs/>
        </w:rPr>
        <w:t xml:space="preserve">defines </w:t>
      </w:r>
      <w:r w:rsidR="007F5324">
        <w:t>how</w:t>
      </w:r>
      <w:r w:rsidR="00BA599F">
        <w:t xml:space="preserve"> many autovacuum processes can be running </w:t>
      </w:r>
      <w:r w:rsidR="08C7B908">
        <w:t xml:space="preserve">in parallel </w:t>
      </w:r>
      <w:r w:rsidR="5A446325">
        <w:t xml:space="preserve">within the </w:t>
      </w:r>
      <w:r w:rsidR="00BA599F">
        <w:t xml:space="preserve">PostgreSQL instance. </w:t>
      </w:r>
      <w:r w:rsidR="093681B2">
        <w:t xml:space="preserve">The </w:t>
      </w:r>
      <w:r w:rsidR="00BA599F">
        <w:t xml:space="preserve">Autovacuum </w:t>
      </w:r>
      <w:r w:rsidR="26CF4A95">
        <w:t xml:space="preserve">daemon </w:t>
      </w:r>
      <w:r w:rsidR="00BA599F">
        <w:t xml:space="preserve">background process starts a worker process for a table that needs a vacuum or an analyze. Which means that if there are 5 databases hosted in the instance with autovacuum_max_workers set to 4, then, the 5th database will wait until one of the existing worker processes complete, and only after it waits for the </w:t>
      </w:r>
      <w:r w:rsidR="00BA599F" w:rsidRPr="1EE5D592">
        <w:rPr>
          <w:b/>
          <w:bCs/>
          <w:i/>
          <w:iCs/>
        </w:rPr>
        <w:t>autovacuum_naptime</w:t>
      </w:r>
      <w:r w:rsidR="00BA599F" w:rsidRPr="1EE5D592">
        <w:rPr>
          <w:i/>
          <w:iCs/>
        </w:rPr>
        <w:t>/</w:t>
      </w:r>
      <w:r w:rsidR="00BA599F">
        <w:t>total number of databases</w:t>
      </w:r>
      <w:r w:rsidR="00BA599F" w:rsidRPr="1EE5D592">
        <w:rPr>
          <w:i/>
          <w:iCs/>
        </w:rPr>
        <w:t xml:space="preserve">. </w:t>
      </w:r>
    </w:p>
    <w:p w14:paraId="532D2D9E" w14:textId="77777777" w:rsidR="00BA599F" w:rsidRPr="00B0350F" w:rsidRDefault="00BA599F" w:rsidP="00BA599F">
      <w:pPr>
        <w:rPr>
          <w:szCs w:val="20"/>
          <w:highlight w:val="yellow"/>
        </w:rPr>
      </w:pPr>
    </w:p>
    <w:p w14:paraId="073BEB55" w14:textId="77777777" w:rsidR="00BA599F" w:rsidRPr="00B0350F" w:rsidRDefault="00BA599F" w:rsidP="00BA599F">
      <w:pPr>
        <w:rPr>
          <w:b/>
          <w:color w:val="000000" w:themeColor="text1"/>
          <w:szCs w:val="20"/>
        </w:rPr>
      </w:pPr>
      <w:r w:rsidRPr="00B0350F">
        <w:rPr>
          <w:b/>
          <w:bCs/>
          <w:szCs w:val="20"/>
        </w:rPr>
        <w:t>Autovacuum from the I</w:t>
      </w:r>
      <w:r>
        <w:rPr>
          <w:b/>
          <w:bCs/>
          <w:szCs w:val="20"/>
        </w:rPr>
        <w:t>/</w:t>
      </w:r>
      <w:r w:rsidRPr="00B0350F">
        <w:rPr>
          <w:b/>
          <w:bCs/>
          <w:szCs w:val="20"/>
        </w:rPr>
        <w:t>O perspective</w:t>
      </w:r>
    </w:p>
    <w:p w14:paraId="779CDD95" w14:textId="3A871BB1" w:rsidR="00BA599F" w:rsidRPr="00B0350F" w:rsidRDefault="2C583CD9" w:rsidP="00BA599F">
      <w:pPr>
        <w:rPr>
          <w:szCs w:val="20"/>
        </w:rPr>
      </w:pPr>
      <w:commentRangeStart w:id="47"/>
      <w:commentRangeStart w:id="48"/>
      <w:r>
        <w:t>Auto</w:t>
      </w:r>
      <w:r w:rsidR="00C11166">
        <w:t>vacuum</w:t>
      </w:r>
      <w:r>
        <w:t xml:space="preserve"> can become very I/O intensive when running on large tables with lots of dead tu</w:t>
      </w:r>
      <w:r w:rsidR="20080AA5">
        <w:t xml:space="preserve">ples during </w:t>
      </w:r>
      <w:r w:rsidR="680DD521">
        <w:t xml:space="preserve">a </w:t>
      </w:r>
      <w:r w:rsidR="005E5412">
        <w:t>high-volume</w:t>
      </w:r>
      <w:r w:rsidR="20080AA5">
        <w:t xml:space="preserve"> workload. </w:t>
      </w:r>
      <w:r w:rsidR="2BA79F83">
        <w:t>Each autovacuum worker reads 8KB</w:t>
      </w:r>
      <w:r w:rsidR="526B109F">
        <w:t xml:space="preserve"> </w:t>
      </w:r>
      <w:r w:rsidR="00667DF8">
        <w:t>pages from</w:t>
      </w:r>
      <w:r w:rsidR="1878E066">
        <w:t xml:space="preserve"> the storage</w:t>
      </w:r>
      <w:r w:rsidR="5A437650">
        <w:t xml:space="preserve"> or OS cache </w:t>
      </w:r>
      <w:r w:rsidR="2BA79F83">
        <w:t>(</w:t>
      </w:r>
      <w:r w:rsidR="6AB69F35">
        <w:t xml:space="preserve">which </w:t>
      </w:r>
      <w:r w:rsidR="398F4F1A">
        <w:t xml:space="preserve">is </w:t>
      </w:r>
      <w:r w:rsidR="392201B4">
        <w:t xml:space="preserve">the </w:t>
      </w:r>
      <w:r w:rsidR="2BA79F83">
        <w:t xml:space="preserve">default </w:t>
      </w:r>
      <w:r w:rsidR="2BA79F83" w:rsidRPr="172598BE">
        <w:rPr>
          <w:i/>
          <w:iCs/>
        </w:rPr>
        <w:t>block_siz</w:t>
      </w:r>
      <w:r w:rsidR="005E5412">
        <w:rPr>
          <w:i/>
          <w:iCs/>
        </w:rPr>
        <w:t>e</w:t>
      </w:r>
      <w:r w:rsidR="00F101F4">
        <w:rPr>
          <w:i/>
          <w:iCs/>
        </w:rPr>
        <w:t xml:space="preserve"> </w:t>
      </w:r>
      <w:r w:rsidR="45A38AE5">
        <w:t xml:space="preserve">in Postgres) </w:t>
      </w:r>
      <w:commentRangeStart w:id="49"/>
      <w:commentRangeStart w:id="50"/>
      <w:commentRangeEnd w:id="49"/>
      <w:r w:rsidR="2BBE4088">
        <w:rPr>
          <w:rStyle w:val="CommentReference"/>
          <w:sz w:val="20"/>
          <w:szCs w:val="22"/>
        </w:rPr>
        <w:commentReference w:id="49"/>
      </w:r>
      <w:commentRangeEnd w:id="50"/>
      <w:r w:rsidR="2BBE4088">
        <w:rPr>
          <w:rStyle w:val="CommentReference"/>
          <w:sz w:val="20"/>
          <w:szCs w:val="22"/>
        </w:rPr>
        <w:commentReference w:id="50"/>
      </w:r>
      <w:r w:rsidR="2BA79F83">
        <w:t>and modifies</w:t>
      </w:r>
      <w:r w:rsidR="00F101F4">
        <w:t xml:space="preserve"> </w:t>
      </w:r>
      <w:r w:rsidR="2BA79F83">
        <w:t>the pages containing dead tuples</w:t>
      </w:r>
      <w:r w:rsidR="3539C586">
        <w:t>. This results in potentially huge Read and Write operations.</w:t>
      </w:r>
      <w:r w:rsidR="2BA79F83">
        <w:t xml:space="preserve">   </w:t>
      </w:r>
      <w:commentRangeEnd w:id="47"/>
      <w:r w:rsidR="2BBE4088" w:rsidRPr="00B0350F">
        <w:rPr>
          <w:rStyle w:val="CommentReference"/>
          <w:sz w:val="20"/>
          <w:szCs w:val="20"/>
        </w:rPr>
        <w:commentReference w:id="47"/>
      </w:r>
      <w:commentRangeEnd w:id="48"/>
      <w:r w:rsidR="2BBE4088" w:rsidRPr="00B0350F">
        <w:rPr>
          <w:rStyle w:val="CommentReference"/>
          <w:sz w:val="20"/>
          <w:szCs w:val="20"/>
        </w:rPr>
        <w:commentReference w:id="48"/>
      </w:r>
    </w:p>
    <w:p w14:paraId="57EDA2CD" w14:textId="7C47F1CA" w:rsidR="00BA599F" w:rsidRPr="00B0350F" w:rsidRDefault="00BA599F" w:rsidP="1EE5D592">
      <w:pPr>
        <w:rPr>
          <w:b/>
          <w:bCs/>
        </w:rPr>
      </w:pPr>
      <w:r w:rsidRPr="1EE5D592">
        <w:rPr>
          <w:b/>
          <w:bCs/>
        </w:rPr>
        <w:t>Here are some parameters that can help reduce the impact on the I/O:</w:t>
      </w:r>
    </w:p>
    <w:tbl>
      <w:tblPr>
        <w:tblStyle w:val="TableGrid"/>
        <w:tblW w:w="0" w:type="auto"/>
        <w:tblLayout w:type="fixed"/>
        <w:tblLook w:val="06A0" w:firstRow="1" w:lastRow="0" w:firstColumn="1" w:lastColumn="0" w:noHBand="1" w:noVBand="1"/>
      </w:tblPr>
      <w:tblGrid>
        <w:gridCol w:w="3060"/>
        <w:gridCol w:w="5940"/>
        <w:gridCol w:w="1545"/>
      </w:tblGrid>
      <w:tr w:rsidR="00BA599F" w:rsidRPr="00B0350F" w14:paraId="349C5E08" w14:textId="77777777" w:rsidTr="00B3406E">
        <w:tc>
          <w:tcPr>
            <w:tcW w:w="3060" w:type="dxa"/>
            <w:tcBorders>
              <w:top w:val="single" w:sz="0" w:space="0" w:color="auto"/>
              <w:left w:val="single" w:sz="0" w:space="0" w:color="auto"/>
              <w:bottom w:val="single" w:sz="6" w:space="0" w:color="auto"/>
              <w:right w:val="single" w:sz="0" w:space="0" w:color="auto"/>
            </w:tcBorders>
          </w:tcPr>
          <w:p w14:paraId="528B6E1C" w14:textId="77777777" w:rsidR="00BA599F" w:rsidRPr="00B0350F" w:rsidRDefault="00BA599F" w:rsidP="00B3406E">
            <w:pPr>
              <w:rPr>
                <w:szCs w:val="20"/>
              </w:rPr>
            </w:pPr>
            <w:hyperlink r:id="rId27" w:history="1">
              <w:r w:rsidRPr="00D75F08">
                <w:rPr>
                  <w:rStyle w:val="Hyperlink"/>
                  <w:b/>
                  <w:bCs/>
                  <w:szCs w:val="20"/>
                </w:rPr>
                <w:t>Parameter</w:t>
              </w:r>
            </w:hyperlink>
          </w:p>
        </w:tc>
        <w:tc>
          <w:tcPr>
            <w:tcW w:w="5940" w:type="dxa"/>
            <w:tcBorders>
              <w:top w:val="single" w:sz="0" w:space="0" w:color="auto"/>
              <w:left w:val="single" w:sz="0" w:space="0" w:color="auto"/>
              <w:bottom w:val="single" w:sz="6" w:space="0" w:color="auto"/>
              <w:right w:val="single" w:sz="0" w:space="0" w:color="auto"/>
            </w:tcBorders>
          </w:tcPr>
          <w:p w14:paraId="4A0C07A1" w14:textId="77777777" w:rsidR="00BA599F" w:rsidRPr="00B0350F" w:rsidRDefault="00BA599F" w:rsidP="00B3406E">
            <w:pPr>
              <w:rPr>
                <w:szCs w:val="20"/>
              </w:rPr>
            </w:pPr>
            <w:r w:rsidRPr="00B0350F">
              <w:rPr>
                <w:b/>
                <w:bCs/>
                <w:color w:val="171717" w:themeColor="background2" w:themeShade="1A"/>
                <w:szCs w:val="20"/>
              </w:rPr>
              <w:t>Description</w:t>
            </w:r>
          </w:p>
        </w:tc>
        <w:tc>
          <w:tcPr>
            <w:tcW w:w="1545" w:type="dxa"/>
            <w:tcBorders>
              <w:top w:val="single" w:sz="0" w:space="0" w:color="auto"/>
              <w:left w:val="single" w:sz="0" w:space="0" w:color="auto"/>
              <w:bottom w:val="single" w:sz="6" w:space="0" w:color="auto"/>
              <w:right w:val="single" w:sz="0" w:space="0" w:color="auto"/>
            </w:tcBorders>
          </w:tcPr>
          <w:p w14:paraId="4A8D9510" w14:textId="77777777" w:rsidR="00BA599F" w:rsidRPr="00B0350F" w:rsidRDefault="00BA599F" w:rsidP="00B3406E">
            <w:pPr>
              <w:rPr>
                <w:szCs w:val="20"/>
              </w:rPr>
            </w:pPr>
            <w:r w:rsidRPr="00B0350F">
              <w:rPr>
                <w:b/>
                <w:bCs/>
                <w:color w:val="171717" w:themeColor="background2" w:themeShade="1A"/>
                <w:szCs w:val="20"/>
              </w:rPr>
              <w:t>Default value</w:t>
            </w:r>
          </w:p>
        </w:tc>
      </w:tr>
      <w:tr w:rsidR="00BA599F" w:rsidRPr="00B0350F" w14:paraId="782FC1AA" w14:textId="77777777" w:rsidTr="00B3406E">
        <w:tc>
          <w:tcPr>
            <w:tcW w:w="3060" w:type="dxa"/>
            <w:tcBorders>
              <w:top w:val="single" w:sz="0" w:space="0" w:color="auto"/>
              <w:left w:val="single" w:sz="0" w:space="0" w:color="auto"/>
              <w:bottom w:val="single" w:sz="0" w:space="0" w:color="auto"/>
              <w:right w:val="single" w:sz="0" w:space="0" w:color="auto"/>
            </w:tcBorders>
          </w:tcPr>
          <w:p w14:paraId="6DD01CDD" w14:textId="77777777" w:rsidR="00BA599F" w:rsidRPr="00B0350F" w:rsidRDefault="00BA599F" w:rsidP="00B3406E">
            <w:pPr>
              <w:rPr>
                <w:i/>
                <w:color w:val="171717" w:themeColor="background2" w:themeShade="1A"/>
                <w:szCs w:val="20"/>
              </w:rPr>
            </w:pPr>
            <w:r w:rsidRPr="00B0350F">
              <w:rPr>
                <w:i/>
                <w:color w:val="171717" w:themeColor="background2" w:themeShade="1A"/>
                <w:szCs w:val="20"/>
              </w:rPr>
              <w:t>autovacuum_vacuum_cost_limit</w:t>
            </w:r>
          </w:p>
        </w:tc>
        <w:tc>
          <w:tcPr>
            <w:tcW w:w="5940" w:type="dxa"/>
            <w:tcBorders>
              <w:top w:val="single" w:sz="0" w:space="0" w:color="auto"/>
              <w:left w:val="single" w:sz="0" w:space="0" w:color="auto"/>
              <w:bottom w:val="single" w:sz="0" w:space="0" w:color="auto"/>
              <w:right w:val="single" w:sz="0" w:space="0" w:color="auto"/>
            </w:tcBorders>
          </w:tcPr>
          <w:p w14:paraId="63F040D2" w14:textId="77777777" w:rsidR="00BA599F" w:rsidRPr="00B0350F" w:rsidRDefault="00BA599F" w:rsidP="00B3406E">
            <w:pPr>
              <w:rPr>
                <w:color w:val="000000" w:themeColor="text1"/>
                <w:szCs w:val="20"/>
              </w:rPr>
            </w:pPr>
            <w:r w:rsidRPr="00B0350F">
              <w:rPr>
                <w:szCs w:val="20"/>
              </w:rPr>
              <w:t xml:space="preserve">Total cost limit autovacuum could reach (combined by all autovacuum jobs). When default value -1 is specified, the regular </w:t>
            </w:r>
            <w:r w:rsidRPr="00B0350F">
              <w:rPr>
                <w:i/>
                <w:szCs w:val="20"/>
              </w:rPr>
              <w:t xml:space="preserve">vacuum_cost_limit </w:t>
            </w:r>
            <w:r w:rsidRPr="00B0350F">
              <w:rPr>
                <w:szCs w:val="20"/>
              </w:rPr>
              <w:t xml:space="preserve">(the accumulated cost that will cause the vacuuming process to sleep. The default value is 200) value will be used. </w:t>
            </w:r>
          </w:p>
          <w:p w14:paraId="12F39FEB" w14:textId="77777777" w:rsidR="00BA599F" w:rsidRPr="00B0350F" w:rsidRDefault="00BA599F" w:rsidP="00B3406E">
            <w:pPr>
              <w:rPr>
                <w:color w:val="000000" w:themeColor="text1"/>
                <w:szCs w:val="20"/>
              </w:rPr>
            </w:pPr>
          </w:p>
        </w:tc>
        <w:tc>
          <w:tcPr>
            <w:tcW w:w="1545" w:type="dxa"/>
            <w:tcBorders>
              <w:top w:val="single" w:sz="0" w:space="0" w:color="auto"/>
              <w:left w:val="single" w:sz="0" w:space="0" w:color="auto"/>
              <w:bottom w:val="single" w:sz="0" w:space="0" w:color="auto"/>
              <w:right w:val="single" w:sz="0" w:space="0" w:color="auto"/>
            </w:tcBorders>
          </w:tcPr>
          <w:p w14:paraId="274AB5DE" w14:textId="77777777" w:rsidR="00BA599F" w:rsidRPr="00B0350F" w:rsidRDefault="00BA599F" w:rsidP="00B3406E">
            <w:pPr>
              <w:rPr>
                <w:szCs w:val="20"/>
              </w:rPr>
            </w:pPr>
            <w:r w:rsidRPr="00B0350F">
              <w:rPr>
                <w:color w:val="171717" w:themeColor="background2" w:themeShade="1A"/>
                <w:szCs w:val="20"/>
              </w:rPr>
              <w:t>-1</w:t>
            </w:r>
          </w:p>
        </w:tc>
      </w:tr>
      <w:tr w:rsidR="00BA599F" w:rsidRPr="00B0350F" w14:paraId="5EC7A2F6" w14:textId="77777777" w:rsidTr="00B3406E">
        <w:tc>
          <w:tcPr>
            <w:tcW w:w="3060" w:type="dxa"/>
            <w:tcBorders>
              <w:top w:val="single" w:sz="0" w:space="0" w:color="auto"/>
              <w:left w:val="single" w:sz="0" w:space="0" w:color="auto"/>
              <w:bottom w:val="single" w:sz="0" w:space="0" w:color="auto"/>
              <w:right w:val="single" w:sz="0" w:space="0" w:color="auto"/>
            </w:tcBorders>
          </w:tcPr>
          <w:p w14:paraId="5B25838D" w14:textId="77777777" w:rsidR="00BA599F" w:rsidRPr="00B0350F" w:rsidRDefault="00BA599F" w:rsidP="00B3406E">
            <w:pPr>
              <w:rPr>
                <w:i/>
                <w:color w:val="171717" w:themeColor="background2" w:themeShade="1A"/>
                <w:szCs w:val="20"/>
              </w:rPr>
            </w:pPr>
            <w:r w:rsidRPr="00B0350F">
              <w:rPr>
                <w:i/>
                <w:color w:val="171717" w:themeColor="background2" w:themeShade="1A"/>
                <w:szCs w:val="20"/>
              </w:rPr>
              <w:t>autovacuum_vacuum_cost_delay</w:t>
            </w:r>
          </w:p>
        </w:tc>
        <w:tc>
          <w:tcPr>
            <w:tcW w:w="5940" w:type="dxa"/>
            <w:tcBorders>
              <w:top w:val="single" w:sz="0" w:space="0" w:color="auto"/>
              <w:left w:val="single" w:sz="0" w:space="0" w:color="auto"/>
              <w:bottom w:val="single" w:sz="0" w:space="0" w:color="auto"/>
              <w:right w:val="single" w:sz="0" w:space="0" w:color="auto"/>
            </w:tcBorders>
          </w:tcPr>
          <w:p w14:paraId="4934AE89" w14:textId="77777777" w:rsidR="00BA599F" w:rsidRPr="00B0350F" w:rsidRDefault="00BA599F" w:rsidP="00B3406E">
            <w:pPr>
              <w:rPr>
                <w:szCs w:val="20"/>
              </w:rPr>
            </w:pPr>
            <w:r>
              <w:rPr>
                <w:color w:val="171717" w:themeColor="background2" w:themeShade="1A"/>
                <w:szCs w:val="20"/>
              </w:rPr>
              <w:t>T</w:t>
            </w:r>
            <w:r w:rsidRPr="00B0350F">
              <w:rPr>
                <w:color w:val="171717" w:themeColor="background2" w:themeShade="1A"/>
                <w:szCs w:val="20"/>
              </w:rPr>
              <w:t xml:space="preserve">he cost delay value used in automatic vacuum operations. If -1 is specified, </w:t>
            </w:r>
            <w:r>
              <w:rPr>
                <w:color w:val="171717" w:themeColor="background2" w:themeShade="1A"/>
                <w:szCs w:val="20"/>
              </w:rPr>
              <w:t xml:space="preserve">it will use the value of </w:t>
            </w:r>
            <w:r w:rsidRPr="00B0350F">
              <w:rPr>
                <w:color w:val="171717" w:themeColor="background2" w:themeShade="1A"/>
                <w:szCs w:val="20"/>
              </w:rPr>
              <w:t>the regular vacuum_cost_delay. The default value is 20 milliseconds.</w:t>
            </w:r>
          </w:p>
          <w:p w14:paraId="05189058" w14:textId="77777777" w:rsidR="00BA599F" w:rsidRPr="00B0350F" w:rsidRDefault="00BA599F" w:rsidP="00B3406E">
            <w:pPr>
              <w:rPr>
                <w:color w:val="000000" w:themeColor="text1"/>
                <w:szCs w:val="20"/>
              </w:rPr>
            </w:pPr>
          </w:p>
        </w:tc>
        <w:tc>
          <w:tcPr>
            <w:tcW w:w="1545" w:type="dxa"/>
            <w:tcBorders>
              <w:top w:val="single" w:sz="0" w:space="0" w:color="auto"/>
              <w:left w:val="single" w:sz="0" w:space="0" w:color="auto"/>
              <w:bottom w:val="single" w:sz="0" w:space="0" w:color="auto"/>
              <w:right w:val="single" w:sz="0" w:space="0" w:color="auto"/>
            </w:tcBorders>
          </w:tcPr>
          <w:p w14:paraId="1A6639E4" w14:textId="77777777" w:rsidR="00BA599F" w:rsidRPr="00B0350F" w:rsidRDefault="00BA599F" w:rsidP="00B3406E">
            <w:pPr>
              <w:rPr>
                <w:szCs w:val="20"/>
              </w:rPr>
            </w:pPr>
            <w:r w:rsidRPr="00B0350F">
              <w:rPr>
                <w:color w:val="171717" w:themeColor="background2" w:themeShade="1A"/>
                <w:szCs w:val="20"/>
              </w:rPr>
              <w:t>20 ms</w:t>
            </w:r>
          </w:p>
        </w:tc>
      </w:tr>
      <w:tr w:rsidR="00BA599F" w:rsidRPr="00B0350F" w14:paraId="34CD3BAA" w14:textId="77777777" w:rsidTr="00B3406E">
        <w:tc>
          <w:tcPr>
            <w:tcW w:w="3060" w:type="dxa"/>
            <w:tcBorders>
              <w:top w:val="single" w:sz="0" w:space="0" w:color="auto"/>
              <w:left w:val="single" w:sz="0" w:space="0" w:color="auto"/>
              <w:bottom w:val="single" w:sz="0" w:space="0" w:color="auto"/>
              <w:right w:val="single" w:sz="0" w:space="0" w:color="auto"/>
            </w:tcBorders>
          </w:tcPr>
          <w:p w14:paraId="2BC3ADFB" w14:textId="77777777" w:rsidR="00BA599F" w:rsidRPr="00B0350F" w:rsidRDefault="00BA599F" w:rsidP="00B3406E">
            <w:pPr>
              <w:rPr>
                <w:i/>
                <w:color w:val="171717" w:themeColor="background2" w:themeShade="1A"/>
                <w:szCs w:val="20"/>
              </w:rPr>
            </w:pPr>
            <w:r w:rsidRPr="00B0350F">
              <w:rPr>
                <w:i/>
                <w:color w:val="171717" w:themeColor="background2" w:themeShade="1A"/>
                <w:szCs w:val="20"/>
              </w:rPr>
              <w:lastRenderedPageBreak/>
              <w:t>autovacuum_naptime</w:t>
            </w:r>
          </w:p>
        </w:tc>
        <w:tc>
          <w:tcPr>
            <w:tcW w:w="5940" w:type="dxa"/>
            <w:tcBorders>
              <w:top w:val="single" w:sz="0" w:space="0" w:color="auto"/>
              <w:left w:val="single" w:sz="0" w:space="0" w:color="auto"/>
              <w:bottom w:val="single" w:sz="0" w:space="0" w:color="auto"/>
              <w:right w:val="single" w:sz="0" w:space="0" w:color="auto"/>
            </w:tcBorders>
          </w:tcPr>
          <w:p w14:paraId="0CF63E45" w14:textId="77777777" w:rsidR="00BA599F" w:rsidRPr="00B0350F" w:rsidRDefault="00BA599F" w:rsidP="00B3406E">
            <w:pPr>
              <w:rPr>
                <w:szCs w:val="20"/>
              </w:rPr>
            </w:pPr>
            <w:r>
              <w:rPr>
                <w:color w:val="171717" w:themeColor="background2" w:themeShade="1A"/>
                <w:szCs w:val="20"/>
              </w:rPr>
              <w:t xml:space="preserve">The </w:t>
            </w:r>
            <w:r w:rsidRPr="00B0350F">
              <w:rPr>
                <w:color w:val="171717" w:themeColor="background2" w:themeShade="1A"/>
                <w:szCs w:val="20"/>
              </w:rPr>
              <w:t xml:space="preserve">minimum delay between autovacuum runs on any given database. In each round, the daemon examines the database and issues VACUUM and ANALYZE commands as needed for tables in that database. The delay is measured in seconds. </w:t>
            </w:r>
          </w:p>
          <w:p w14:paraId="5DBF8680" w14:textId="77777777" w:rsidR="00BA599F" w:rsidRPr="00B0350F" w:rsidRDefault="00BA599F" w:rsidP="00B3406E">
            <w:pPr>
              <w:rPr>
                <w:color w:val="000000" w:themeColor="text1"/>
                <w:szCs w:val="20"/>
              </w:rPr>
            </w:pPr>
          </w:p>
        </w:tc>
        <w:tc>
          <w:tcPr>
            <w:tcW w:w="1545" w:type="dxa"/>
            <w:tcBorders>
              <w:top w:val="single" w:sz="0" w:space="0" w:color="auto"/>
              <w:left w:val="single" w:sz="0" w:space="0" w:color="auto"/>
              <w:bottom w:val="single" w:sz="0" w:space="0" w:color="auto"/>
              <w:right w:val="single" w:sz="0" w:space="0" w:color="auto"/>
            </w:tcBorders>
          </w:tcPr>
          <w:p w14:paraId="1797C780" w14:textId="77777777" w:rsidR="00BA599F" w:rsidRPr="00B0350F" w:rsidRDefault="00BA599F" w:rsidP="00B3406E">
            <w:pPr>
              <w:rPr>
                <w:szCs w:val="20"/>
              </w:rPr>
            </w:pPr>
            <w:r w:rsidRPr="00B0350F">
              <w:rPr>
                <w:color w:val="171717" w:themeColor="background2" w:themeShade="1A"/>
                <w:szCs w:val="20"/>
              </w:rPr>
              <w:t>15 s</w:t>
            </w:r>
          </w:p>
        </w:tc>
      </w:tr>
      <w:tr w:rsidR="00BA599F" w:rsidRPr="00B0350F" w14:paraId="668D6A2F" w14:textId="77777777" w:rsidTr="00B3406E">
        <w:tc>
          <w:tcPr>
            <w:tcW w:w="3060" w:type="dxa"/>
            <w:tcBorders>
              <w:top w:val="single" w:sz="0" w:space="0" w:color="auto"/>
              <w:left w:val="single" w:sz="0" w:space="0" w:color="auto"/>
              <w:bottom w:val="single" w:sz="0" w:space="0" w:color="auto"/>
              <w:right w:val="single" w:sz="0" w:space="0" w:color="auto"/>
            </w:tcBorders>
          </w:tcPr>
          <w:p w14:paraId="4076AB25" w14:textId="77777777" w:rsidR="00BA599F" w:rsidRPr="00B0350F" w:rsidRDefault="00BA599F" w:rsidP="00B3406E">
            <w:pPr>
              <w:rPr>
                <w:i/>
                <w:color w:val="171717" w:themeColor="background2" w:themeShade="1A"/>
                <w:szCs w:val="20"/>
              </w:rPr>
            </w:pPr>
            <w:r w:rsidRPr="00B0350F">
              <w:rPr>
                <w:i/>
                <w:color w:val="171717" w:themeColor="background2" w:themeShade="1A"/>
                <w:szCs w:val="20"/>
              </w:rPr>
              <w:t>autovacuum_max_workers</w:t>
            </w:r>
          </w:p>
        </w:tc>
        <w:tc>
          <w:tcPr>
            <w:tcW w:w="5940" w:type="dxa"/>
            <w:tcBorders>
              <w:top w:val="single" w:sz="0" w:space="0" w:color="auto"/>
              <w:left w:val="single" w:sz="0" w:space="0" w:color="auto"/>
              <w:bottom w:val="single" w:sz="0" w:space="0" w:color="auto"/>
              <w:right w:val="single" w:sz="0" w:space="0" w:color="auto"/>
            </w:tcBorders>
          </w:tcPr>
          <w:p w14:paraId="239081BC" w14:textId="77777777" w:rsidR="00BA599F" w:rsidRPr="00B0350F" w:rsidRDefault="00BA599F" w:rsidP="00B3406E">
            <w:pPr>
              <w:rPr>
                <w:color w:val="171717" w:themeColor="background2" w:themeShade="1A"/>
                <w:szCs w:val="20"/>
              </w:rPr>
            </w:pPr>
            <w:r>
              <w:rPr>
                <w:color w:val="171717" w:themeColor="background2" w:themeShade="1A"/>
                <w:szCs w:val="20"/>
              </w:rPr>
              <w:t>T</w:t>
            </w:r>
            <w:r w:rsidRPr="00B0350F">
              <w:rPr>
                <w:color w:val="171717" w:themeColor="background2" w:themeShade="1A"/>
                <w:szCs w:val="20"/>
              </w:rPr>
              <w:t xml:space="preserve">he maximum number of autovacuum processes, other than the autovacuum launcher, that can run at any one time. </w:t>
            </w:r>
          </w:p>
          <w:p w14:paraId="79CDD439" w14:textId="77777777" w:rsidR="00BA599F" w:rsidRPr="00B0350F" w:rsidRDefault="00BA599F" w:rsidP="00B3406E">
            <w:pPr>
              <w:rPr>
                <w:color w:val="000000" w:themeColor="text1"/>
                <w:szCs w:val="20"/>
              </w:rPr>
            </w:pPr>
          </w:p>
        </w:tc>
        <w:tc>
          <w:tcPr>
            <w:tcW w:w="1545" w:type="dxa"/>
            <w:tcBorders>
              <w:top w:val="single" w:sz="0" w:space="0" w:color="auto"/>
              <w:left w:val="single" w:sz="0" w:space="0" w:color="auto"/>
              <w:bottom w:val="single" w:sz="0" w:space="0" w:color="auto"/>
              <w:right w:val="single" w:sz="0" w:space="0" w:color="auto"/>
            </w:tcBorders>
          </w:tcPr>
          <w:p w14:paraId="6853811F" w14:textId="77777777" w:rsidR="00BA599F" w:rsidRPr="00B0350F" w:rsidRDefault="00BA599F" w:rsidP="00B3406E">
            <w:pPr>
              <w:rPr>
                <w:szCs w:val="20"/>
              </w:rPr>
            </w:pPr>
            <w:r w:rsidRPr="00B0350F">
              <w:rPr>
                <w:color w:val="171717" w:themeColor="background2" w:themeShade="1A"/>
                <w:szCs w:val="20"/>
              </w:rPr>
              <w:t>3</w:t>
            </w:r>
          </w:p>
        </w:tc>
      </w:tr>
      <w:tr w:rsidR="00BA599F" w:rsidRPr="00B0350F" w14:paraId="7CA2737C" w14:textId="77777777" w:rsidTr="00B3406E">
        <w:tc>
          <w:tcPr>
            <w:tcW w:w="3060" w:type="dxa"/>
            <w:tcBorders>
              <w:top w:val="single" w:sz="0" w:space="0" w:color="auto"/>
              <w:left w:val="single" w:sz="0" w:space="0" w:color="auto"/>
              <w:bottom w:val="single" w:sz="0" w:space="0" w:color="auto"/>
              <w:right w:val="single" w:sz="0" w:space="0" w:color="auto"/>
            </w:tcBorders>
          </w:tcPr>
          <w:p w14:paraId="5A2F8ACD" w14:textId="77777777" w:rsidR="00BA599F" w:rsidRPr="00B0350F" w:rsidRDefault="00BA599F" w:rsidP="00B3406E">
            <w:pPr>
              <w:rPr>
                <w:b/>
                <w:i/>
                <w:color w:val="000000" w:themeColor="text1"/>
                <w:szCs w:val="20"/>
              </w:rPr>
            </w:pPr>
            <w:r w:rsidRPr="00B0350F">
              <w:rPr>
                <w:i/>
                <w:iCs/>
                <w:szCs w:val="20"/>
              </w:rPr>
              <w:t>vacuum_cost_page_hit</w:t>
            </w:r>
          </w:p>
        </w:tc>
        <w:tc>
          <w:tcPr>
            <w:tcW w:w="5940" w:type="dxa"/>
            <w:tcBorders>
              <w:top w:val="single" w:sz="0" w:space="0" w:color="auto"/>
              <w:left w:val="single" w:sz="0" w:space="0" w:color="auto"/>
              <w:bottom w:val="single" w:sz="0" w:space="0" w:color="auto"/>
              <w:right w:val="single" w:sz="0" w:space="0" w:color="auto"/>
            </w:tcBorders>
          </w:tcPr>
          <w:p w14:paraId="6CECD2BB" w14:textId="77777777" w:rsidR="00BA599F" w:rsidRPr="00B0350F" w:rsidRDefault="00BA599F" w:rsidP="00B3406E">
            <w:pPr>
              <w:rPr>
                <w:color w:val="000000" w:themeColor="text1"/>
                <w:szCs w:val="20"/>
              </w:rPr>
            </w:pPr>
            <w:r w:rsidRPr="00B0350F">
              <w:rPr>
                <w:szCs w:val="20"/>
              </w:rPr>
              <w:t>Cost of reading a page that is already in shared buffers and does not need a disk read.</w:t>
            </w:r>
          </w:p>
          <w:p w14:paraId="545D3E3A" w14:textId="77777777" w:rsidR="00BA599F" w:rsidRPr="00B0350F" w:rsidRDefault="00BA599F" w:rsidP="00B3406E">
            <w:pPr>
              <w:rPr>
                <w:color w:val="000000" w:themeColor="text1"/>
                <w:szCs w:val="20"/>
              </w:rPr>
            </w:pPr>
          </w:p>
        </w:tc>
        <w:tc>
          <w:tcPr>
            <w:tcW w:w="1545" w:type="dxa"/>
            <w:tcBorders>
              <w:top w:val="single" w:sz="0" w:space="0" w:color="auto"/>
              <w:left w:val="single" w:sz="0" w:space="0" w:color="auto"/>
              <w:bottom w:val="single" w:sz="0" w:space="0" w:color="auto"/>
              <w:right w:val="single" w:sz="0" w:space="0" w:color="auto"/>
            </w:tcBorders>
          </w:tcPr>
          <w:p w14:paraId="18291F4C" w14:textId="77777777" w:rsidR="00BA599F" w:rsidRPr="00B0350F" w:rsidRDefault="00BA599F" w:rsidP="00B3406E">
            <w:pPr>
              <w:rPr>
                <w:color w:val="000000" w:themeColor="text1"/>
                <w:szCs w:val="20"/>
              </w:rPr>
            </w:pPr>
            <w:r w:rsidRPr="00B0350F">
              <w:rPr>
                <w:color w:val="000000" w:themeColor="text1"/>
                <w:szCs w:val="20"/>
              </w:rPr>
              <w:t>1</w:t>
            </w:r>
          </w:p>
        </w:tc>
      </w:tr>
      <w:tr w:rsidR="00BA599F" w:rsidRPr="00B0350F" w14:paraId="1BC2D6C0" w14:textId="77777777" w:rsidTr="00B3406E">
        <w:tc>
          <w:tcPr>
            <w:tcW w:w="3060" w:type="dxa"/>
            <w:tcBorders>
              <w:top w:val="single" w:sz="0" w:space="0" w:color="auto"/>
              <w:left w:val="single" w:sz="0" w:space="0" w:color="auto"/>
              <w:bottom w:val="single" w:sz="0" w:space="0" w:color="auto"/>
              <w:right w:val="single" w:sz="0" w:space="0" w:color="auto"/>
            </w:tcBorders>
          </w:tcPr>
          <w:p w14:paraId="7F3543D2" w14:textId="77777777" w:rsidR="00BA599F" w:rsidRPr="00B0350F" w:rsidRDefault="00BA599F" w:rsidP="00B3406E">
            <w:pPr>
              <w:rPr>
                <w:b/>
                <w:i/>
                <w:color w:val="000000" w:themeColor="text1"/>
                <w:szCs w:val="20"/>
              </w:rPr>
            </w:pPr>
            <w:r w:rsidRPr="00B0350F">
              <w:rPr>
                <w:i/>
                <w:szCs w:val="20"/>
              </w:rPr>
              <w:t>vacuum_cost_page_miss</w:t>
            </w:r>
          </w:p>
        </w:tc>
        <w:tc>
          <w:tcPr>
            <w:tcW w:w="5940" w:type="dxa"/>
            <w:tcBorders>
              <w:top w:val="single" w:sz="0" w:space="0" w:color="auto"/>
              <w:left w:val="single" w:sz="0" w:space="0" w:color="auto"/>
              <w:bottom w:val="single" w:sz="0" w:space="0" w:color="auto"/>
              <w:right w:val="single" w:sz="0" w:space="0" w:color="auto"/>
            </w:tcBorders>
          </w:tcPr>
          <w:p w14:paraId="3977BF28" w14:textId="77777777" w:rsidR="00BA599F" w:rsidRPr="00B0350F" w:rsidRDefault="00BA599F" w:rsidP="00B3406E">
            <w:pPr>
              <w:rPr>
                <w:b/>
                <w:bCs/>
                <w:color w:val="000000" w:themeColor="text1"/>
                <w:szCs w:val="20"/>
              </w:rPr>
            </w:pPr>
            <w:r w:rsidRPr="00B0350F">
              <w:rPr>
                <w:szCs w:val="20"/>
              </w:rPr>
              <w:t>Cost of fetching a page that is not in shared buffers.</w:t>
            </w:r>
          </w:p>
          <w:p w14:paraId="41ED42B7" w14:textId="77777777" w:rsidR="00BA599F" w:rsidRPr="00B0350F" w:rsidRDefault="00BA599F" w:rsidP="00B3406E">
            <w:pPr>
              <w:rPr>
                <w:color w:val="000000" w:themeColor="text1"/>
                <w:szCs w:val="20"/>
              </w:rPr>
            </w:pPr>
          </w:p>
        </w:tc>
        <w:tc>
          <w:tcPr>
            <w:tcW w:w="1545" w:type="dxa"/>
            <w:tcBorders>
              <w:top w:val="single" w:sz="0" w:space="0" w:color="auto"/>
              <w:left w:val="single" w:sz="0" w:space="0" w:color="auto"/>
              <w:bottom w:val="single" w:sz="0" w:space="0" w:color="auto"/>
              <w:right w:val="single" w:sz="0" w:space="0" w:color="auto"/>
            </w:tcBorders>
          </w:tcPr>
          <w:p w14:paraId="46253082" w14:textId="77777777" w:rsidR="00BA599F" w:rsidRPr="00B0350F" w:rsidRDefault="00BA599F" w:rsidP="00B3406E">
            <w:pPr>
              <w:rPr>
                <w:color w:val="000000" w:themeColor="text1"/>
                <w:szCs w:val="20"/>
              </w:rPr>
            </w:pPr>
            <w:r w:rsidRPr="00B0350F">
              <w:rPr>
                <w:color w:val="000000" w:themeColor="text1"/>
                <w:szCs w:val="20"/>
              </w:rPr>
              <w:t>10</w:t>
            </w:r>
          </w:p>
        </w:tc>
      </w:tr>
      <w:tr w:rsidR="00BA599F" w:rsidRPr="00B0350F" w14:paraId="1A388FAA" w14:textId="77777777" w:rsidTr="00B3406E">
        <w:tc>
          <w:tcPr>
            <w:tcW w:w="3060" w:type="dxa"/>
            <w:tcBorders>
              <w:top w:val="single" w:sz="0" w:space="0" w:color="auto"/>
              <w:left w:val="single" w:sz="0" w:space="0" w:color="auto"/>
              <w:bottom w:val="single" w:sz="0" w:space="0" w:color="auto"/>
              <w:right w:val="single" w:sz="0" w:space="0" w:color="auto"/>
            </w:tcBorders>
          </w:tcPr>
          <w:p w14:paraId="1CB55054" w14:textId="77777777" w:rsidR="00BA599F" w:rsidRPr="00B0350F" w:rsidRDefault="00BA599F" w:rsidP="00B3406E">
            <w:pPr>
              <w:rPr>
                <w:b/>
                <w:i/>
                <w:color w:val="000000" w:themeColor="text1"/>
                <w:szCs w:val="20"/>
              </w:rPr>
            </w:pPr>
            <w:r w:rsidRPr="00B0350F">
              <w:rPr>
                <w:i/>
                <w:szCs w:val="20"/>
              </w:rPr>
              <w:t>vacuum_cost_page_dirty</w:t>
            </w:r>
          </w:p>
        </w:tc>
        <w:tc>
          <w:tcPr>
            <w:tcW w:w="5940" w:type="dxa"/>
            <w:tcBorders>
              <w:top w:val="single" w:sz="0" w:space="0" w:color="auto"/>
              <w:left w:val="single" w:sz="0" w:space="0" w:color="auto"/>
              <w:bottom w:val="single" w:sz="0" w:space="0" w:color="auto"/>
              <w:right w:val="single" w:sz="0" w:space="0" w:color="auto"/>
            </w:tcBorders>
          </w:tcPr>
          <w:p w14:paraId="4E4D4CC9" w14:textId="4FDE48A8" w:rsidR="00BA599F" w:rsidRPr="00B0350F" w:rsidRDefault="00BA599F" w:rsidP="00354C17">
            <w:pPr>
              <w:ind w:left="0" w:firstLine="0"/>
              <w:rPr>
                <w:color w:val="000000" w:themeColor="text1"/>
                <w:szCs w:val="20"/>
              </w:rPr>
            </w:pPr>
            <w:r w:rsidRPr="00B0350F">
              <w:rPr>
                <w:szCs w:val="20"/>
              </w:rPr>
              <w:t>Cost of writing to each page when dead tuples are found in it.</w:t>
            </w:r>
          </w:p>
        </w:tc>
        <w:tc>
          <w:tcPr>
            <w:tcW w:w="1545" w:type="dxa"/>
            <w:tcBorders>
              <w:top w:val="single" w:sz="0" w:space="0" w:color="auto"/>
              <w:left w:val="single" w:sz="0" w:space="0" w:color="auto"/>
              <w:bottom w:val="single" w:sz="0" w:space="0" w:color="auto"/>
              <w:right w:val="single" w:sz="0" w:space="0" w:color="auto"/>
            </w:tcBorders>
          </w:tcPr>
          <w:p w14:paraId="068793AA" w14:textId="77777777" w:rsidR="00BA599F" w:rsidRPr="00B0350F" w:rsidRDefault="00BA599F" w:rsidP="00B3406E">
            <w:pPr>
              <w:rPr>
                <w:color w:val="000000" w:themeColor="text1"/>
                <w:szCs w:val="20"/>
              </w:rPr>
            </w:pPr>
            <w:r w:rsidRPr="00B0350F">
              <w:rPr>
                <w:color w:val="000000" w:themeColor="text1"/>
                <w:szCs w:val="20"/>
              </w:rPr>
              <w:t>20</w:t>
            </w:r>
          </w:p>
        </w:tc>
      </w:tr>
    </w:tbl>
    <w:p w14:paraId="06EC3B5D" w14:textId="77777777" w:rsidR="00BA599F" w:rsidRPr="00B0350F" w:rsidRDefault="00BA599F" w:rsidP="00BA599F">
      <w:pPr>
        <w:rPr>
          <w:i/>
          <w:iCs/>
          <w:szCs w:val="20"/>
        </w:rPr>
      </w:pPr>
    </w:p>
    <w:p w14:paraId="2FAE00A7" w14:textId="77777777" w:rsidR="00BA599F" w:rsidRPr="00B0350F" w:rsidRDefault="00BA599F" w:rsidP="00BA599F">
      <w:pPr>
        <w:spacing w:line="270" w:lineRule="exact"/>
        <w:ind w:left="7" w:firstLine="0"/>
        <w:rPr>
          <w:color w:val="000000" w:themeColor="text1"/>
          <w:szCs w:val="20"/>
        </w:rPr>
      </w:pPr>
      <w:r w:rsidRPr="00B0350F">
        <w:rPr>
          <w:b/>
          <w:bCs/>
          <w:szCs w:val="20"/>
        </w:rPr>
        <w:t xml:space="preserve">Note: </w:t>
      </w:r>
      <w:r w:rsidRPr="00B0350F">
        <w:rPr>
          <w:szCs w:val="20"/>
        </w:rPr>
        <w:t>These settings can be overridden for individual tables by changing table storage parameters.</w:t>
      </w:r>
    </w:p>
    <w:p w14:paraId="415BE467" w14:textId="77777777" w:rsidR="00BA599F" w:rsidRPr="00B0350F" w:rsidRDefault="00BA599F" w:rsidP="00BA599F">
      <w:pPr>
        <w:spacing w:line="270" w:lineRule="exact"/>
        <w:rPr>
          <w:i/>
          <w:color w:val="000000" w:themeColor="text1"/>
          <w:szCs w:val="20"/>
        </w:rPr>
      </w:pPr>
    </w:p>
    <w:p w14:paraId="2A7EB003" w14:textId="0D5B6493" w:rsidR="00BA599F" w:rsidRPr="00B0350F" w:rsidRDefault="2BA79F83" w:rsidP="172598BE">
      <w:pPr>
        <w:rPr>
          <w:color w:val="000000" w:themeColor="text1"/>
        </w:rPr>
      </w:pPr>
      <w:r>
        <w:t xml:space="preserve">Keeping in mind that the </w:t>
      </w:r>
      <w:r w:rsidR="783F15AF">
        <w:t xml:space="preserve">work </w:t>
      </w:r>
      <w:r w:rsidR="5E523B3D">
        <w:t>is</w:t>
      </w:r>
      <w:r>
        <w:t xml:space="preserve"> equally divided by all the </w:t>
      </w:r>
      <w:r w:rsidR="4D2971B6">
        <w:t>A</w:t>
      </w:r>
      <w:r w:rsidR="5E523B3D">
        <w:t>utovacuum</w:t>
      </w:r>
      <w:r>
        <w:t xml:space="preserve"> processes running in the instance, </w:t>
      </w:r>
      <w:r w:rsidR="4C741EE4">
        <w:t xml:space="preserve">up to </w:t>
      </w:r>
      <w:r w:rsidR="4C741EE4" w:rsidRPr="233DE417">
        <w:rPr>
          <w:i/>
          <w:iCs/>
        </w:rPr>
        <w:t xml:space="preserve">autovacuum_max_workers. </w:t>
      </w:r>
      <w:r w:rsidR="4C741EE4" w:rsidRPr="233DE417">
        <w:t>I</w:t>
      </w:r>
      <w:r w:rsidR="5E523B3D">
        <w:t>ncreasing</w:t>
      </w:r>
      <w:r>
        <w:t xml:space="preserve"> the value of </w:t>
      </w:r>
      <w:r w:rsidRPr="172598BE">
        <w:rPr>
          <w:i/>
          <w:iCs/>
        </w:rPr>
        <w:t>autovacuum_max_workers</w:t>
      </w:r>
      <w:r>
        <w:t xml:space="preserve"> may cause </w:t>
      </w:r>
      <w:r w:rsidR="61BEF0B4">
        <w:t xml:space="preserve">a </w:t>
      </w:r>
      <w:r>
        <w:t xml:space="preserve">delay </w:t>
      </w:r>
      <w:r w:rsidR="2883BBAF">
        <w:t xml:space="preserve">with the </w:t>
      </w:r>
      <w:r>
        <w:t xml:space="preserve">autovacuum execution for the currently running autovacuum workers. Also, increasing the </w:t>
      </w:r>
      <w:r w:rsidRPr="172598BE">
        <w:rPr>
          <w:i/>
          <w:iCs/>
        </w:rPr>
        <w:t xml:space="preserve">autovacuum_vacuum_cost_limit </w:t>
      </w:r>
      <w:r>
        <w:t xml:space="preserve">value may </w:t>
      </w:r>
      <w:r w:rsidR="4AEBA201">
        <w:t xml:space="preserve">increase the amount of I/O and result in </w:t>
      </w:r>
      <w:r w:rsidR="3C219E3C">
        <w:t>performance</w:t>
      </w:r>
      <w:r w:rsidR="4AEBA201">
        <w:t xml:space="preserve"> degradation</w:t>
      </w:r>
      <w:r>
        <w:t xml:space="preserve">. </w:t>
      </w:r>
    </w:p>
    <w:p w14:paraId="5933276C" w14:textId="77777777" w:rsidR="00BA599F" w:rsidRPr="00B0350F" w:rsidRDefault="00BA599F" w:rsidP="00BA599F">
      <w:pPr>
        <w:rPr>
          <w:color w:val="000000" w:themeColor="text1"/>
          <w:szCs w:val="20"/>
        </w:rPr>
      </w:pPr>
    </w:p>
    <w:p w14:paraId="1A7C4D40" w14:textId="77777777" w:rsidR="00BA599F" w:rsidRPr="00B0350F" w:rsidRDefault="00BA599F" w:rsidP="00BA599F">
      <w:pPr>
        <w:rPr>
          <w:color w:val="000000" w:themeColor="text1"/>
          <w:szCs w:val="20"/>
        </w:rPr>
      </w:pPr>
      <w:r w:rsidRPr="00B0350F">
        <w:rPr>
          <w:b/>
          <w:szCs w:val="20"/>
        </w:rPr>
        <w:t xml:space="preserve">Note: </w:t>
      </w:r>
      <w:r w:rsidRPr="00B0350F">
        <w:rPr>
          <w:szCs w:val="20"/>
        </w:rPr>
        <w:t>Global configuration can be bypassed by setting storage parameters of individual tables.</w:t>
      </w:r>
    </w:p>
    <w:p w14:paraId="2DAC631F" w14:textId="77777777" w:rsidR="00BA599F" w:rsidRPr="00B0350F" w:rsidRDefault="00BA599F" w:rsidP="00BA599F">
      <w:pPr>
        <w:rPr>
          <w:color w:val="000000" w:themeColor="text1"/>
          <w:szCs w:val="20"/>
        </w:rPr>
      </w:pPr>
    </w:p>
    <w:p w14:paraId="4963720E" w14:textId="6C147646" w:rsidR="00BA599F" w:rsidRPr="00B0350F" w:rsidRDefault="2BA79F83" w:rsidP="172598BE">
      <w:pPr>
        <w:spacing w:after="60" w:line="265" w:lineRule="auto"/>
        <w:ind w:left="55"/>
        <w:rPr>
          <w:color w:val="000000" w:themeColor="text1"/>
        </w:rPr>
      </w:pPr>
      <w:r w:rsidRPr="172598BE">
        <w:rPr>
          <w:color w:val="000000" w:themeColor="text1"/>
        </w:rPr>
        <w:t xml:space="preserve">In OLTP databases with a high workload, the general rule is always recommended to implement a manual VACUUM strategy on frequently changing tables during </w:t>
      </w:r>
      <w:r w:rsidR="06726C1C" w:rsidRPr="172598BE">
        <w:rPr>
          <w:color w:val="000000" w:themeColor="text1"/>
        </w:rPr>
        <w:t>a time slot of low activity</w:t>
      </w:r>
      <w:r w:rsidRPr="172598BE">
        <w:rPr>
          <w:color w:val="000000" w:themeColor="text1"/>
        </w:rPr>
        <w:t>.</w:t>
      </w:r>
    </w:p>
    <w:p w14:paraId="071B5C1B" w14:textId="77777777" w:rsidR="00BA599F" w:rsidRDefault="00BA599F" w:rsidP="00BA599F"/>
    <w:p w14:paraId="5CA6693C" w14:textId="4A200640" w:rsidR="00BA599F" w:rsidRPr="00AF2483" w:rsidRDefault="00BA599F" w:rsidP="00E7560C">
      <w:pPr>
        <w:pStyle w:val="Heading1"/>
      </w:pPr>
      <w:bookmarkStart w:id="51" w:name="_Writes_(checkpoints,_bgwriter)"/>
      <w:bookmarkStart w:id="52" w:name="_Toc987908765"/>
      <w:bookmarkStart w:id="53" w:name="_Toc75967765"/>
      <w:bookmarkEnd w:id="51"/>
      <w:r w:rsidRPr="3ABA7F7A">
        <w:t>General recommendations for optimize performance - Single server</w:t>
      </w:r>
      <w:bookmarkEnd w:id="52"/>
      <w:bookmarkEnd w:id="53"/>
    </w:p>
    <w:p w14:paraId="772012D0" w14:textId="4A200640" w:rsidR="00BA599F" w:rsidRPr="00122946" w:rsidRDefault="00BA599F" w:rsidP="00BA599F">
      <w:pPr>
        <w:pStyle w:val="Heading2"/>
      </w:pPr>
      <w:bookmarkStart w:id="54" w:name="_Autovacuum"/>
      <w:bookmarkStart w:id="55" w:name="_Toc1197827652"/>
      <w:bookmarkStart w:id="56" w:name="_Toc75967766"/>
      <w:bookmarkEnd w:id="54"/>
      <w:r>
        <w:t>Autovacuum</w:t>
      </w:r>
      <w:bookmarkEnd w:id="55"/>
      <w:bookmarkEnd w:id="56"/>
    </w:p>
    <w:p w14:paraId="247EA49C" w14:textId="77777777" w:rsidR="00BA599F" w:rsidRPr="00582426" w:rsidRDefault="00BA599F" w:rsidP="00BA599F">
      <w:pPr>
        <w:rPr>
          <w:color w:val="171717" w:themeColor="background2" w:themeShade="1A"/>
          <w:szCs w:val="20"/>
        </w:rPr>
      </w:pPr>
      <w:r w:rsidRPr="00582426">
        <w:rPr>
          <w:color w:val="171717" w:themeColor="background2" w:themeShade="1A"/>
          <w:szCs w:val="20"/>
        </w:rPr>
        <w:t>As PostgreSQL uses multi</w:t>
      </w:r>
      <w:r>
        <w:rPr>
          <w:color w:val="171717" w:themeColor="background2" w:themeShade="1A"/>
          <w:szCs w:val="20"/>
        </w:rPr>
        <w:t>-</w:t>
      </w:r>
      <w:r w:rsidRPr="00582426">
        <w:rPr>
          <w:color w:val="171717" w:themeColor="background2" w:themeShade="1A"/>
          <w:szCs w:val="20"/>
        </w:rPr>
        <w:t xml:space="preserve">version concurrency control (MVCC) which allow greater database concurrency, the downside of it is it need appropriate maintenance done by VACUUM and ANALYZE commands. </w:t>
      </w:r>
    </w:p>
    <w:p w14:paraId="297DAFA4" w14:textId="77777777" w:rsidR="00BA599F" w:rsidRPr="00582426" w:rsidRDefault="00BA599F" w:rsidP="00BA599F">
      <w:pPr>
        <w:rPr>
          <w:color w:val="171717" w:themeColor="background2" w:themeShade="1A"/>
          <w:szCs w:val="20"/>
        </w:rPr>
      </w:pPr>
      <w:r w:rsidRPr="00582426">
        <w:rPr>
          <w:color w:val="171717" w:themeColor="background2" w:themeShade="1A"/>
          <w:szCs w:val="20"/>
        </w:rPr>
        <w:t>Azure database for PostgreSQL offers automated maintenance feature called Autovacuum.</w:t>
      </w:r>
      <w:r>
        <w:rPr>
          <w:color w:val="171717" w:themeColor="background2" w:themeShade="1A"/>
          <w:szCs w:val="20"/>
        </w:rPr>
        <w:t xml:space="preserve"> </w:t>
      </w:r>
      <w:r w:rsidRPr="00582426">
        <w:rPr>
          <w:color w:val="171717" w:themeColor="background2" w:themeShade="1A"/>
          <w:szCs w:val="20"/>
        </w:rPr>
        <w:t>Autovacuum is a maintenance key process in PostgreSQL that has a direct impact on how efficient the database will operate.</w:t>
      </w:r>
    </w:p>
    <w:p w14:paraId="55C7FE8B" w14:textId="77777777" w:rsidR="00BA599F" w:rsidRPr="00582426" w:rsidRDefault="00BA599F" w:rsidP="00BA599F">
      <w:pPr>
        <w:rPr>
          <w:color w:val="171717" w:themeColor="background2" w:themeShade="1A"/>
          <w:szCs w:val="20"/>
        </w:rPr>
      </w:pPr>
      <w:r w:rsidRPr="00582426">
        <w:rPr>
          <w:color w:val="171717" w:themeColor="background2" w:themeShade="1A"/>
          <w:szCs w:val="20"/>
        </w:rPr>
        <w:t xml:space="preserve">However, Autovacuum should be configured wisely because this operation </w:t>
      </w:r>
      <w:r>
        <w:rPr>
          <w:color w:val="171717" w:themeColor="background2" w:themeShade="1A"/>
          <w:szCs w:val="20"/>
        </w:rPr>
        <w:t>h</w:t>
      </w:r>
      <w:r w:rsidRPr="00582426">
        <w:rPr>
          <w:color w:val="171717" w:themeColor="background2" w:themeShade="1A"/>
          <w:szCs w:val="20"/>
        </w:rPr>
        <w:t>as a high cost on the overall database resources in the aspects of compute and memory resources, and the locks on database pages.</w:t>
      </w:r>
    </w:p>
    <w:p w14:paraId="747CFDC6" w14:textId="77777777" w:rsidR="00BA599F" w:rsidRPr="00582426" w:rsidRDefault="00BA599F" w:rsidP="00BA599F">
      <w:pPr>
        <w:rPr>
          <w:color w:val="000000" w:themeColor="text1"/>
          <w:szCs w:val="20"/>
        </w:rPr>
      </w:pPr>
    </w:p>
    <w:p w14:paraId="7A20889E" w14:textId="77777777" w:rsidR="00BA599F" w:rsidRPr="00582426" w:rsidRDefault="00BA599F" w:rsidP="00BA599F">
      <w:pPr>
        <w:rPr>
          <w:color w:val="171717" w:themeColor="background2" w:themeShade="1A"/>
          <w:szCs w:val="20"/>
        </w:rPr>
      </w:pPr>
      <w:r>
        <w:rPr>
          <w:color w:val="171717" w:themeColor="background2" w:themeShade="1A"/>
          <w:szCs w:val="20"/>
        </w:rPr>
        <w:t>To</w:t>
      </w:r>
      <w:r w:rsidRPr="00582426">
        <w:rPr>
          <w:color w:val="171717" w:themeColor="background2" w:themeShade="1A"/>
          <w:szCs w:val="20"/>
        </w:rPr>
        <w:t xml:space="preserve"> achieve best and smooth database operation, autovacuuming parameters adjustment need to be done related to your database characteristics. This Autovacuum maintenance guideline</w:t>
      </w:r>
      <w:r>
        <w:rPr>
          <w:color w:val="171717" w:themeColor="background2" w:themeShade="1A"/>
          <w:szCs w:val="20"/>
        </w:rPr>
        <w:t xml:space="preserve"> is</w:t>
      </w:r>
      <w:r w:rsidRPr="00582426">
        <w:rPr>
          <w:color w:val="171717" w:themeColor="background2" w:themeShade="1A"/>
          <w:szCs w:val="20"/>
        </w:rPr>
        <w:t xml:space="preserve"> based on two abstract parameters: need and frequency. </w:t>
      </w:r>
      <w:r w:rsidRPr="00582426">
        <w:rPr>
          <w:szCs w:val="20"/>
        </w:rPr>
        <w:br/>
      </w:r>
    </w:p>
    <w:p w14:paraId="4D26009F" w14:textId="47C1397F" w:rsidR="00BA599F" w:rsidRPr="00582426" w:rsidRDefault="00BA599F" w:rsidP="00BA599F">
      <w:pPr>
        <w:spacing w:after="60" w:line="265" w:lineRule="auto"/>
        <w:rPr>
          <w:color w:val="171717" w:themeColor="background2" w:themeShade="1A"/>
          <w:szCs w:val="20"/>
        </w:rPr>
      </w:pPr>
      <w:r w:rsidRPr="00582426">
        <w:rPr>
          <w:color w:val="171717" w:themeColor="background2" w:themeShade="1A"/>
          <w:szCs w:val="20"/>
        </w:rPr>
        <w:t xml:space="preserve">“Need” parameter can be determined by amount of DML operations that evaluates soft-marked rows for deletion. </w:t>
      </w:r>
      <w:r w:rsidR="00C06EC0" w:rsidRPr="00582426">
        <w:rPr>
          <w:color w:val="171717" w:themeColor="background2" w:themeShade="1A"/>
          <w:szCs w:val="20"/>
        </w:rPr>
        <w:t>Soft marking</w:t>
      </w:r>
      <w:r w:rsidRPr="00582426">
        <w:rPr>
          <w:color w:val="171717" w:themeColor="background2" w:themeShade="1A"/>
          <w:szCs w:val="20"/>
        </w:rPr>
        <w:t xml:space="preserve"> identifies dead tuples, that will be purged later to keep the database healthy. The more dead tuples exist, the </w:t>
      </w:r>
      <w:r w:rsidRPr="00582426">
        <w:rPr>
          <w:color w:val="171717" w:themeColor="background2" w:themeShade="1A"/>
          <w:szCs w:val="20"/>
        </w:rPr>
        <w:lastRenderedPageBreak/>
        <w:t>more the database will experience heavy update or delete operations.</w:t>
      </w:r>
      <w:r>
        <w:rPr>
          <w:color w:val="171717" w:themeColor="background2" w:themeShade="1A"/>
          <w:szCs w:val="20"/>
        </w:rPr>
        <w:t xml:space="preserve"> </w:t>
      </w:r>
      <w:r w:rsidRPr="00582426">
        <w:rPr>
          <w:color w:val="171717" w:themeColor="background2" w:themeShade="1A"/>
          <w:szCs w:val="20"/>
        </w:rPr>
        <w:t>The fewer dead tuples exist, the more the database is idle and efficient.</w:t>
      </w:r>
    </w:p>
    <w:p w14:paraId="45F2AAE7" w14:textId="77777777" w:rsidR="00BA599F" w:rsidRPr="00582426" w:rsidRDefault="00BA599F" w:rsidP="00BA599F">
      <w:pPr>
        <w:rPr>
          <w:color w:val="000000" w:themeColor="text1"/>
          <w:szCs w:val="20"/>
        </w:rPr>
      </w:pPr>
    </w:p>
    <w:p w14:paraId="09934347" w14:textId="77777777" w:rsidR="00BA599F" w:rsidRDefault="00BA599F" w:rsidP="00BA599F">
      <w:pPr>
        <w:rPr>
          <w:color w:val="171717" w:themeColor="background2" w:themeShade="1A"/>
          <w:szCs w:val="20"/>
        </w:rPr>
      </w:pPr>
      <w:r w:rsidRPr="00582426">
        <w:rPr>
          <w:color w:val="171717" w:themeColor="background2" w:themeShade="1A"/>
          <w:szCs w:val="20"/>
        </w:rPr>
        <w:t>The following sample query monitor the ratio between dead and live tuples that identify the “need” per table</w:t>
      </w:r>
      <w:r>
        <w:rPr>
          <w:color w:val="171717" w:themeColor="background2" w:themeShade="1A"/>
          <w:szCs w:val="20"/>
        </w:rPr>
        <w:t>.</w:t>
      </w:r>
    </w:p>
    <w:tbl>
      <w:tblPr>
        <w:tblStyle w:val="TableGrid"/>
        <w:tblW w:w="0" w:type="auto"/>
        <w:tblInd w:w="17" w:type="dxa"/>
        <w:tblLook w:val="04A0" w:firstRow="1" w:lastRow="0" w:firstColumn="1" w:lastColumn="0" w:noHBand="0" w:noVBand="1"/>
      </w:tblPr>
      <w:tblGrid>
        <w:gridCol w:w="10530"/>
      </w:tblGrid>
      <w:tr w:rsidR="00BA599F" w:rsidRPr="00AD525E" w14:paraId="47AA16B9" w14:textId="77777777" w:rsidTr="00B3406E">
        <w:tc>
          <w:tcPr>
            <w:tcW w:w="10547" w:type="dxa"/>
            <w:shd w:val="clear" w:color="auto" w:fill="D9D9D9" w:themeFill="background1" w:themeFillShade="D9"/>
          </w:tcPr>
          <w:p w14:paraId="7188A8B9" w14:textId="77777777" w:rsidR="00BA599F" w:rsidRPr="00AD525E" w:rsidRDefault="00BA599F" w:rsidP="00B3406E">
            <w:pPr>
              <w:rPr>
                <w:color w:val="auto"/>
                <w:szCs w:val="20"/>
              </w:rPr>
            </w:pPr>
            <w:r w:rsidRPr="00AD525E">
              <w:rPr>
                <w:color w:val="auto"/>
                <w:szCs w:val="20"/>
              </w:rPr>
              <w:t xml:space="preserve">SELECT relname, n_dead_tup, n_live_tup,  (n_dead_tup/ n_live_tup::float) AS DeadTuplesRatio,  last_vacuum, last_autovacuum </w:t>
            </w:r>
          </w:p>
          <w:p w14:paraId="22BDA84F" w14:textId="77777777" w:rsidR="00BA599F" w:rsidRPr="00AD525E" w:rsidRDefault="00BA599F" w:rsidP="00B3406E">
            <w:pPr>
              <w:rPr>
                <w:color w:val="auto"/>
                <w:szCs w:val="20"/>
              </w:rPr>
            </w:pPr>
            <w:r w:rsidRPr="00AD525E">
              <w:rPr>
                <w:color w:val="auto"/>
                <w:szCs w:val="20"/>
              </w:rPr>
              <w:t xml:space="preserve">FROM pg_catalog.pg_stat_all_tables </w:t>
            </w:r>
          </w:p>
          <w:p w14:paraId="60EEB624" w14:textId="77777777" w:rsidR="00BA599F" w:rsidRPr="00AD525E" w:rsidRDefault="00BA599F" w:rsidP="00B3406E">
            <w:pPr>
              <w:rPr>
                <w:color w:val="auto"/>
                <w:szCs w:val="20"/>
              </w:rPr>
            </w:pPr>
            <w:r w:rsidRPr="00AD525E">
              <w:rPr>
                <w:color w:val="auto"/>
                <w:szCs w:val="20"/>
              </w:rPr>
              <w:t>WHERE n_live_tup &lt;&gt; 0</w:t>
            </w:r>
          </w:p>
          <w:p w14:paraId="40CE5BF1" w14:textId="77777777" w:rsidR="00BA599F" w:rsidRPr="00AD525E" w:rsidRDefault="00BA599F" w:rsidP="00B3406E">
            <w:pPr>
              <w:rPr>
                <w:color w:val="auto"/>
                <w:szCs w:val="20"/>
              </w:rPr>
            </w:pPr>
            <w:r w:rsidRPr="00AD525E">
              <w:rPr>
                <w:color w:val="auto"/>
                <w:szCs w:val="20"/>
              </w:rPr>
              <w:t>ORDER BY n_dead_tup DESC;</w:t>
            </w:r>
          </w:p>
        </w:tc>
      </w:tr>
    </w:tbl>
    <w:p w14:paraId="63369FCE" w14:textId="77777777" w:rsidR="00BA599F" w:rsidRPr="00582426" w:rsidRDefault="00BA599F" w:rsidP="00BA599F">
      <w:pPr>
        <w:rPr>
          <w:color w:val="000000" w:themeColor="text1"/>
          <w:szCs w:val="20"/>
        </w:rPr>
      </w:pPr>
    </w:p>
    <w:p w14:paraId="419D918E" w14:textId="77777777" w:rsidR="00BA599F" w:rsidRPr="00582426" w:rsidRDefault="00BA599F" w:rsidP="00BA599F">
      <w:pPr>
        <w:rPr>
          <w:color w:val="000000" w:themeColor="text1"/>
          <w:szCs w:val="20"/>
        </w:rPr>
      </w:pPr>
      <w:r w:rsidRPr="00582426">
        <w:rPr>
          <w:color w:val="171717" w:themeColor="background2" w:themeShade="1A"/>
          <w:szCs w:val="20"/>
        </w:rPr>
        <w:t>“Frequency” parameter can be determined when the database load is become heavy.</w:t>
      </w:r>
      <w:r>
        <w:rPr>
          <w:color w:val="171717" w:themeColor="background2" w:themeShade="1A"/>
          <w:szCs w:val="20"/>
        </w:rPr>
        <w:t xml:space="preserve"> </w:t>
      </w:r>
      <w:r w:rsidRPr="00582426">
        <w:rPr>
          <w:color w:val="171717" w:themeColor="background2" w:themeShade="1A"/>
          <w:szCs w:val="20"/>
        </w:rPr>
        <w:t>For example, database can work intensively on working hours during the day, as a result evaluates more dead tuples than in the night, which makes the need of vacuum process to run more frequently.</w:t>
      </w:r>
      <w:r>
        <w:rPr>
          <w:color w:val="171717" w:themeColor="background2" w:themeShade="1A"/>
          <w:szCs w:val="20"/>
        </w:rPr>
        <w:t xml:space="preserve"> </w:t>
      </w:r>
      <w:r w:rsidRPr="00582426">
        <w:rPr>
          <w:color w:val="171717" w:themeColor="background2" w:themeShade="1A"/>
          <w:szCs w:val="20"/>
        </w:rPr>
        <w:t>The variant frequency makes running vacuum jobs manually is inconvenient for maintenance.</w:t>
      </w:r>
    </w:p>
    <w:p w14:paraId="7A3AE83C" w14:textId="77777777" w:rsidR="00CA26BD" w:rsidRDefault="00CA26BD" w:rsidP="00BA599F">
      <w:pPr>
        <w:rPr>
          <w:color w:val="171717" w:themeColor="background2" w:themeShade="1A"/>
          <w:szCs w:val="20"/>
        </w:rPr>
      </w:pPr>
    </w:p>
    <w:p w14:paraId="0E2D28C8" w14:textId="729C88D9" w:rsidR="00BA599F" w:rsidRPr="00582426" w:rsidRDefault="00BA599F" w:rsidP="00BA599F">
      <w:pPr>
        <w:rPr>
          <w:color w:val="000000" w:themeColor="text1"/>
          <w:szCs w:val="20"/>
        </w:rPr>
      </w:pPr>
      <w:r w:rsidRPr="00582426">
        <w:rPr>
          <w:color w:val="171717" w:themeColor="background2" w:themeShade="1A"/>
          <w:szCs w:val="20"/>
        </w:rPr>
        <w:t>Autovacuum can be configured and benefits from tuning based on need and frequency.</w:t>
      </w:r>
    </w:p>
    <w:p w14:paraId="7582492F" w14:textId="77777777" w:rsidR="00BA599F" w:rsidRPr="00582426" w:rsidRDefault="00BA599F" w:rsidP="00BA599F">
      <w:pPr>
        <w:rPr>
          <w:color w:val="000000" w:themeColor="text1"/>
          <w:szCs w:val="20"/>
        </w:rPr>
      </w:pPr>
      <w:r w:rsidRPr="00582426">
        <w:rPr>
          <w:color w:val="171717" w:themeColor="background2" w:themeShade="1A"/>
          <w:szCs w:val="20"/>
        </w:rPr>
        <w:t>Here are some autovacuum configuration parameters that you can update, along with some guidance:</w:t>
      </w:r>
    </w:p>
    <w:tbl>
      <w:tblPr>
        <w:tblStyle w:val="TableGrid"/>
        <w:tblW w:w="10530" w:type="dxa"/>
        <w:tblInd w:w="17" w:type="dxa"/>
        <w:tblLook w:val="06A0" w:firstRow="1" w:lastRow="0" w:firstColumn="1" w:lastColumn="0" w:noHBand="1" w:noVBand="1"/>
      </w:tblPr>
      <w:tblGrid>
        <w:gridCol w:w="3510"/>
        <w:gridCol w:w="5655"/>
        <w:gridCol w:w="1365"/>
      </w:tblGrid>
      <w:tr w:rsidR="00BA599F" w:rsidRPr="00582426" w14:paraId="51D6F165" w14:textId="77777777" w:rsidTr="00B3406E">
        <w:tc>
          <w:tcPr>
            <w:tcW w:w="3510" w:type="dxa"/>
          </w:tcPr>
          <w:p w14:paraId="5434D0EB" w14:textId="77777777" w:rsidR="00BA599F" w:rsidRPr="00582426" w:rsidRDefault="00BA599F" w:rsidP="00B3406E">
            <w:pPr>
              <w:ind w:left="7" w:firstLine="0"/>
              <w:rPr>
                <w:szCs w:val="20"/>
              </w:rPr>
            </w:pPr>
            <w:r w:rsidRPr="00582426">
              <w:rPr>
                <w:b/>
                <w:bCs/>
                <w:szCs w:val="20"/>
              </w:rPr>
              <w:t>Parameter</w:t>
            </w:r>
          </w:p>
        </w:tc>
        <w:tc>
          <w:tcPr>
            <w:tcW w:w="5655" w:type="dxa"/>
          </w:tcPr>
          <w:p w14:paraId="093FB91E" w14:textId="77777777" w:rsidR="00BA599F" w:rsidRPr="00582426" w:rsidRDefault="00BA599F" w:rsidP="00B3406E">
            <w:pPr>
              <w:rPr>
                <w:b/>
                <w:bCs/>
                <w:color w:val="000000" w:themeColor="text1"/>
                <w:szCs w:val="20"/>
              </w:rPr>
            </w:pPr>
            <w:r w:rsidRPr="00582426">
              <w:rPr>
                <w:b/>
                <w:bCs/>
                <w:szCs w:val="20"/>
              </w:rPr>
              <w:t>Description</w:t>
            </w:r>
          </w:p>
        </w:tc>
        <w:tc>
          <w:tcPr>
            <w:tcW w:w="1365" w:type="dxa"/>
          </w:tcPr>
          <w:p w14:paraId="6CAD5D08" w14:textId="77777777" w:rsidR="00BA599F" w:rsidRPr="00582426" w:rsidRDefault="00BA599F" w:rsidP="00B3406E">
            <w:pPr>
              <w:jc w:val="center"/>
              <w:rPr>
                <w:b/>
                <w:bCs/>
                <w:color w:val="000000" w:themeColor="text1"/>
                <w:szCs w:val="20"/>
              </w:rPr>
            </w:pPr>
            <w:r w:rsidRPr="00582426">
              <w:rPr>
                <w:b/>
                <w:bCs/>
                <w:szCs w:val="20"/>
              </w:rPr>
              <w:t>Default</w:t>
            </w:r>
          </w:p>
        </w:tc>
      </w:tr>
      <w:tr w:rsidR="00BA599F" w:rsidRPr="00582426" w14:paraId="6DEF17CA" w14:textId="77777777" w:rsidTr="00B3406E">
        <w:tc>
          <w:tcPr>
            <w:tcW w:w="3510" w:type="dxa"/>
          </w:tcPr>
          <w:p w14:paraId="3DF78256" w14:textId="77777777" w:rsidR="00BA599F" w:rsidRPr="00582426" w:rsidRDefault="00BA599F" w:rsidP="00B3406E">
            <w:pPr>
              <w:rPr>
                <w:color w:val="000000" w:themeColor="text1"/>
                <w:szCs w:val="20"/>
              </w:rPr>
            </w:pPr>
            <w:r w:rsidRPr="00582426">
              <w:rPr>
                <w:color w:val="171717" w:themeColor="background2" w:themeShade="1A"/>
                <w:szCs w:val="20"/>
              </w:rPr>
              <w:t>autovacuum_vacuum_threshold</w:t>
            </w:r>
          </w:p>
        </w:tc>
        <w:tc>
          <w:tcPr>
            <w:tcW w:w="5655" w:type="dxa"/>
          </w:tcPr>
          <w:p w14:paraId="5B50047E" w14:textId="77777777" w:rsidR="00BA599F" w:rsidRPr="00582426" w:rsidRDefault="00BA599F" w:rsidP="00B3406E">
            <w:pPr>
              <w:rPr>
                <w:color w:val="000000" w:themeColor="text1"/>
                <w:szCs w:val="20"/>
              </w:rPr>
            </w:pPr>
            <w:r w:rsidRPr="00582426">
              <w:rPr>
                <w:color w:val="171717" w:themeColor="background2" w:themeShade="1A"/>
                <w:szCs w:val="20"/>
              </w:rPr>
              <w:t xml:space="preserve">Specifies the minimum number of updated or deleted tuples needed to trigger a vacuum operation in any one table.  </w:t>
            </w:r>
            <w:r w:rsidRPr="00582426">
              <w:rPr>
                <w:szCs w:val="20"/>
              </w:rPr>
              <w:br/>
            </w:r>
            <w:r w:rsidRPr="00582426">
              <w:rPr>
                <w:color w:val="171717" w:themeColor="background2" w:themeShade="1A"/>
                <w:szCs w:val="20"/>
              </w:rPr>
              <w:t>Set this parameter only in the postgresql.conf file or on the server command line. To override the setting for individual tables, change the table storage parameters.</w:t>
            </w:r>
          </w:p>
        </w:tc>
        <w:tc>
          <w:tcPr>
            <w:tcW w:w="1365" w:type="dxa"/>
          </w:tcPr>
          <w:p w14:paraId="27C93B27" w14:textId="77777777" w:rsidR="00BA599F" w:rsidRPr="00582426" w:rsidRDefault="00BA599F" w:rsidP="00B3406E">
            <w:pPr>
              <w:jc w:val="center"/>
              <w:rPr>
                <w:color w:val="000000" w:themeColor="text1"/>
                <w:szCs w:val="20"/>
              </w:rPr>
            </w:pPr>
            <w:r w:rsidRPr="00582426">
              <w:rPr>
                <w:szCs w:val="20"/>
              </w:rPr>
              <w:t>50</w:t>
            </w:r>
          </w:p>
        </w:tc>
      </w:tr>
      <w:tr w:rsidR="00BA599F" w:rsidRPr="00582426" w14:paraId="2714FED6" w14:textId="77777777" w:rsidTr="00B3406E">
        <w:tc>
          <w:tcPr>
            <w:tcW w:w="3510" w:type="dxa"/>
          </w:tcPr>
          <w:p w14:paraId="08708B4F" w14:textId="77777777" w:rsidR="00BA599F" w:rsidRPr="00582426" w:rsidRDefault="00BA599F" w:rsidP="00B3406E">
            <w:pPr>
              <w:rPr>
                <w:color w:val="000000" w:themeColor="text1"/>
                <w:szCs w:val="20"/>
              </w:rPr>
            </w:pPr>
            <w:r w:rsidRPr="00582426">
              <w:rPr>
                <w:color w:val="171717" w:themeColor="background2" w:themeShade="1A"/>
                <w:szCs w:val="20"/>
              </w:rPr>
              <w:t>autovacuum_vacuum_scale_factor</w:t>
            </w:r>
          </w:p>
        </w:tc>
        <w:tc>
          <w:tcPr>
            <w:tcW w:w="5655" w:type="dxa"/>
          </w:tcPr>
          <w:p w14:paraId="609D10F7" w14:textId="77777777" w:rsidR="00BA599F" w:rsidRPr="00582426" w:rsidRDefault="00BA599F" w:rsidP="00B3406E">
            <w:pPr>
              <w:rPr>
                <w:color w:val="000000" w:themeColor="text1"/>
                <w:szCs w:val="20"/>
              </w:rPr>
            </w:pPr>
            <w:r w:rsidRPr="00582426">
              <w:rPr>
                <w:color w:val="171717" w:themeColor="background2" w:themeShade="1A"/>
                <w:szCs w:val="20"/>
              </w:rPr>
              <w:t xml:space="preserve">Specifies a fraction of the table size to add to autovacuum_vacuum_threshold when deciding whether to trigger a vacuum operation.  </w:t>
            </w:r>
            <w:r w:rsidRPr="00582426">
              <w:rPr>
                <w:szCs w:val="20"/>
              </w:rPr>
              <w:br/>
            </w:r>
            <w:r w:rsidRPr="00582426">
              <w:rPr>
                <w:color w:val="171717" w:themeColor="background2" w:themeShade="1A"/>
                <w:szCs w:val="20"/>
              </w:rPr>
              <w:t>Set this parameter only in the postgresql.conf file or on the server command line. To override the setting for individual tables, change the table storage parameters.</w:t>
            </w:r>
          </w:p>
        </w:tc>
        <w:tc>
          <w:tcPr>
            <w:tcW w:w="1365" w:type="dxa"/>
          </w:tcPr>
          <w:p w14:paraId="04A0C793" w14:textId="77777777" w:rsidR="00BA599F" w:rsidRPr="00582426" w:rsidRDefault="00BA599F" w:rsidP="00B3406E">
            <w:pPr>
              <w:jc w:val="center"/>
              <w:rPr>
                <w:color w:val="000000" w:themeColor="text1"/>
                <w:szCs w:val="20"/>
              </w:rPr>
            </w:pPr>
            <w:r w:rsidRPr="00582426">
              <w:rPr>
                <w:szCs w:val="20"/>
              </w:rPr>
              <w:t xml:space="preserve">0.2 </w:t>
            </w:r>
            <w:r w:rsidRPr="00582426">
              <w:rPr>
                <w:szCs w:val="20"/>
              </w:rPr>
              <w:br/>
              <w:t>(20% of table)</w:t>
            </w:r>
          </w:p>
        </w:tc>
      </w:tr>
      <w:tr w:rsidR="00BA599F" w:rsidRPr="00582426" w14:paraId="536F6D93" w14:textId="77777777" w:rsidTr="00B3406E">
        <w:tc>
          <w:tcPr>
            <w:tcW w:w="3510" w:type="dxa"/>
          </w:tcPr>
          <w:p w14:paraId="6B812690" w14:textId="77777777" w:rsidR="00BA599F" w:rsidRPr="00582426" w:rsidRDefault="00BA599F" w:rsidP="00B3406E">
            <w:pPr>
              <w:rPr>
                <w:color w:val="000000" w:themeColor="text1"/>
                <w:szCs w:val="20"/>
              </w:rPr>
            </w:pPr>
            <w:r w:rsidRPr="00582426">
              <w:rPr>
                <w:color w:val="171717" w:themeColor="background2" w:themeShade="1A"/>
                <w:szCs w:val="20"/>
              </w:rPr>
              <w:t>autovacuum_vacuum_cost_limit</w:t>
            </w:r>
          </w:p>
        </w:tc>
        <w:tc>
          <w:tcPr>
            <w:tcW w:w="5655" w:type="dxa"/>
          </w:tcPr>
          <w:p w14:paraId="54B165D0" w14:textId="77777777" w:rsidR="00BA599F" w:rsidRPr="00582426" w:rsidRDefault="00BA599F" w:rsidP="00B3406E">
            <w:pPr>
              <w:rPr>
                <w:color w:val="000000" w:themeColor="text1"/>
                <w:szCs w:val="20"/>
              </w:rPr>
            </w:pPr>
            <w:r w:rsidRPr="00582426">
              <w:rPr>
                <w:color w:val="171717" w:themeColor="background2" w:themeShade="1A"/>
                <w:szCs w:val="20"/>
              </w:rPr>
              <w:t xml:space="preserve">Specifies the cost limit value used in automatic vacuum operations. If -1 is specified, the regular vacuum_cost_limit value is used. If there's more than one worker, the value is distributed proportionally among the running autovacuum workers. The sum of the limits for each worker doesn't exceed the value of this variable. </w:t>
            </w:r>
            <w:r w:rsidRPr="00582426">
              <w:rPr>
                <w:szCs w:val="20"/>
              </w:rPr>
              <w:br/>
            </w:r>
            <w:r w:rsidRPr="00582426">
              <w:rPr>
                <w:color w:val="171717" w:themeColor="background2" w:themeShade="1A"/>
                <w:szCs w:val="20"/>
              </w:rPr>
              <w:t xml:space="preserve">Set this parameter only in the postgresql.conf file or on the server command line. </w:t>
            </w:r>
            <w:r w:rsidRPr="00582426">
              <w:rPr>
                <w:szCs w:val="20"/>
              </w:rPr>
              <w:br/>
            </w:r>
            <w:r w:rsidRPr="00582426">
              <w:rPr>
                <w:color w:val="171717" w:themeColor="background2" w:themeShade="1A"/>
                <w:szCs w:val="20"/>
              </w:rPr>
              <w:t>To override the setting for individual tables, change the table storage parameters.</w:t>
            </w:r>
          </w:p>
        </w:tc>
        <w:tc>
          <w:tcPr>
            <w:tcW w:w="1365" w:type="dxa"/>
          </w:tcPr>
          <w:p w14:paraId="349BAE03" w14:textId="77777777" w:rsidR="00BA599F" w:rsidRPr="00582426" w:rsidRDefault="00BA599F" w:rsidP="00B3406E">
            <w:pPr>
              <w:jc w:val="center"/>
              <w:rPr>
                <w:color w:val="000000" w:themeColor="text1"/>
                <w:szCs w:val="20"/>
              </w:rPr>
            </w:pPr>
            <w:r w:rsidRPr="00582426">
              <w:rPr>
                <w:color w:val="171717" w:themeColor="background2" w:themeShade="1A"/>
                <w:szCs w:val="20"/>
              </w:rPr>
              <w:t>-1</w:t>
            </w:r>
          </w:p>
        </w:tc>
      </w:tr>
      <w:tr w:rsidR="00BA599F" w:rsidRPr="00582426" w14:paraId="5FBC30D6" w14:textId="77777777" w:rsidTr="00B3406E">
        <w:tc>
          <w:tcPr>
            <w:tcW w:w="3510" w:type="dxa"/>
          </w:tcPr>
          <w:p w14:paraId="74CB7AFD" w14:textId="77777777" w:rsidR="00BA599F" w:rsidRPr="00582426" w:rsidRDefault="00BA599F" w:rsidP="00B3406E">
            <w:pPr>
              <w:rPr>
                <w:color w:val="000000" w:themeColor="text1"/>
                <w:szCs w:val="20"/>
              </w:rPr>
            </w:pPr>
            <w:r w:rsidRPr="00582426">
              <w:rPr>
                <w:color w:val="171717" w:themeColor="background2" w:themeShade="1A"/>
                <w:szCs w:val="20"/>
              </w:rPr>
              <w:t>autovacuum_vacuum_cost_delay</w:t>
            </w:r>
          </w:p>
        </w:tc>
        <w:tc>
          <w:tcPr>
            <w:tcW w:w="5655" w:type="dxa"/>
          </w:tcPr>
          <w:p w14:paraId="3D3A2CE7" w14:textId="77777777" w:rsidR="00BA599F" w:rsidRPr="00582426" w:rsidRDefault="00BA599F" w:rsidP="00B3406E">
            <w:pPr>
              <w:rPr>
                <w:color w:val="000000" w:themeColor="text1"/>
                <w:szCs w:val="20"/>
              </w:rPr>
            </w:pPr>
            <w:r w:rsidRPr="00582426">
              <w:rPr>
                <w:color w:val="171717" w:themeColor="background2" w:themeShade="1A"/>
                <w:szCs w:val="20"/>
              </w:rPr>
              <w:t xml:space="preserve">Specifies the cost delay value used in automatic vacuum operations. If -1 is specified, the regular vacuum_cost_delay value is used. The default value is 20 milliseconds. </w:t>
            </w:r>
            <w:r w:rsidRPr="00582426">
              <w:rPr>
                <w:szCs w:val="20"/>
              </w:rPr>
              <w:br/>
            </w:r>
            <w:r w:rsidRPr="00582426">
              <w:rPr>
                <w:color w:val="171717" w:themeColor="background2" w:themeShade="1A"/>
                <w:szCs w:val="20"/>
              </w:rPr>
              <w:t xml:space="preserve">Set this parameter only in the postgresql.conf file or on the server command line. </w:t>
            </w:r>
            <w:r w:rsidRPr="00582426">
              <w:rPr>
                <w:szCs w:val="20"/>
              </w:rPr>
              <w:br/>
            </w:r>
            <w:r w:rsidRPr="00582426">
              <w:rPr>
                <w:color w:val="171717" w:themeColor="background2" w:themeShade="1A"/>
                <w:szCs w:val="20"/>
              </w:rPr>
              <w:t>To override the setting for individual tables, change the table storage parameters.</w:t>
            </w:r>
          </w:p>
        </w:tc>
        <w:tc>
          <w:tcPr>
            <w:tcW w:w="1365" w:type="dxa"/>
          </w:tcPr>
          <w:p w14:paraId="7BD97075" w14:textId="77777777" w:rsidR="00BA599F" w:rsidRPr="00582426" w:rsidRDefault="00BA599F" w:rsidP="00B3406E">
            <w:pPr>
              <w:jc w:val="center"/>
              <w:rPr>
                <w:color w:val="000000" w:themeColor="text1"/>
                <w:szCs w:val="20"/>
              </w:rPr>
            </w:pPr>
            <w:r w:rsidRPr="00582426">
              <w:rPr>
                <w:color w:val="171717" w:themeColor="background2" w:themeShade="1A"/>
                <w:szCs w:val="20"/>
              </w:rPr>
              <w:t>20 ms</w:t>
            </w:r>
          </w:p>
        </w:tc>
      </w:tr>
      <w:tr w:rsidR="00BA599F" w:rsidRPr="00582426" w14:paraId="3B8FB821" w14:textId="77777777" w:rsidTr="00B3406E">
        <w:tc>
          <w:tcPr>
            <w:tcW w:w="3510" w:type="dxa"/>
          </w:tcPr>
          <w:p w14:paraId="51AA7727" w14:textId="77777777" w:rsidR="00BA599F" w:rsidRPr="00582426" w:rsidRDefault="00BA599F" w:rsidP="00B3406E">
            <w:pPr>
              <w:rPr>
                <w:color w:val="000000" w:themeColor="text1"/>
                <w:szCs w:val="20"/>
              </w:rPr>
            </w:pPr>
            <w:r w:rsidRPr="00582426">
              <w:rPr>
                <w:color w:val="171717" w:themeColor="background2" w:themeShade="1A"/>
                <w:szCs w:val="20"/>
              </w:rPr>
              <w:lastRenderedPageBreak/>
              <w:t>autovacuum_naptime</w:t>
            </w:r>
          </w:p>
        </w:tc>
        <w:tc>
          <w:tcPr>
            <w:tcW w:w="5655" w:type="dxa"/>
          </w:tcPr>
          <w:p w14:paraId="13AA0536" w14:textId="77777777" w:rsidR="00BA599F" w:rsidRPr="00582426" w:rsidRDefault="00BA599F" w:rsidP="00B3406E">
            <w:pPr>
              <w:rPr>
                <w:color w:val="000000" w:themeColor="text1"/>
                <w:szCs w:val="20"/>
              </w:rPr>
            </w:pPr>
            <w:r w:rsidRPr="00582426">
              <w:rPr>
                <w:color w:val="171717" w:themeColor="background2" w:themeShade="1A"/>
                <w:szCs w:val="20"/>
              </w:rPr>
              <w:t xml:space="preserve">Specifies the minimum delay between autovacuum runs on any given database. In each round, the daemon examines the database and issues VACUUM and ANALYZE commands as needed for tables in that database. The delay is measured in seconds. </w:t>
            </w:r>
            <w:r w:rsidRPr="00582426">
              <w:rPr>
                <w:szCs w:val="20"/>
              </w:rPr>
              <w:br/>
            </w:r>
            <w:r w:rsidRPr="00582426">
              <w:rPr>
                <w:color w:val="171717" w:themeColor="background2" w:themeShade="1A"/>
                <w:szCs w:val="20"/>
              </w:rPr>
              <w:t>Set this parameter only in the postgresql.conf file or on the server command line.</w:t>
            </w:r>
          </w:p>
        </w:tc>
        <w:tc>
          <w:tcPr>
            <w:tcW w:w="1365" w:type="dxa"/>
          </w:tcPr>
          <w:p w14:paraId="7C96AD9F" w14:textId="77777777" w:rsidR="00BA599F" w:rsidRPr="00582426" w:rsidRDefault="00BA599F" w:rsidP="00B3406E">
            <w:pPr>
              <w:jc w:val="center"/>
              <w:rPr>
                <w:color w:val="000000" w:themeColor="text1"/>
                <w:szCs w:val="20"/>
              </w:rPr>
            </w:pPr>
            <w:r w:rsidRPr="00582426">
              <w:rPr>
                <w:color w:val="171717" w:themeColor="background2" w:themeShade="1A"/>
                <w:szCs w:val="20"/>
              </w:rPr>
              <w:t>15 sec</w:t>
            </w:r>
          </w:p>
        </w:tc>
      </w:tr>
      <w:tr w:rsidR="00BA599F" w:rsidRPr="00582426" w14:paraId="6ECB6ABB" w14:textId="77777777" w:rsidTr="00B3406E">
        <w:tc>
          <w:tcPr>
            <w:tcW w:w="3510" w:type="dxa"/>
          </w:tcPr>
          <w:p w14:paraId="13979E23" w14:textId="77777777" w:rsidR="00BA599F" w:rsidRPr="00582426" w:rsidRDefault="00BA599F" w:rsidP="00B3406E">
            <w:pPr>
              <w:rPr>
                <w:color w:val="000000" w:themeColor="text1"/>
                <w:szCs w:val="20"/>
              </w:rPr>
            </w:pPr>
            <w:r w:rsidRPr="00582426">
              <w:rPr>
                <w:color w:val="171717" w:themeColor="background2" w:themeShade="1A"/>
                <w:szCs w:val="20"/>
              </w:rPr>
              <w:t>autovacuum_max_workers</w:t>
            </w:r>
          </w:p>
        </w:tc>
        <w:tc>
          <w:tcPr>
            <w:tcW w:w="5655" w:type="dxa"/>
          </w:tcPr>
          <w:p w14:paraId="3A9A5784" w14:textId="77777777" w:rsidR="00BA599F" w:rsidRPr="00582426" w:rsidRDefault="00BA599F" w:rsidP="00B3406E">
            <w:pPr>
              <w:rPr>
                <w:color w:val="000000" w:themeColor="text1"/>
                <w:szCs w:val="20"/>
              </w:rPr>
            </w:pPr>
            <w:r w:rsidRPr="00582426">
              <w:rPr>
                <w:color w:val="171717" w:themeColor="background2" w:themeShade="1A"/>
                <w:szCs w:val="20"/>
              </w:rPr>
              <w:t xml:space="preserve">Specifies the maximum number of autovacuum processes, other than the autovacuum launcher, that can run at any one time. </w:t>
            </w:r>
            <w:r w:rsidRPr="00582426">
              <w:rPr>
                <w:szCs w:val="20"/>
              </w:rPr>
              <w:br/>
            </w:r>
            <w:r w:rsidRPr="00582426">
              <w:rPr>
                <w:color w:val="171717" w:themeColor="background2" w:themeShade="1A"/>
                <w:szCs w:val="20"/>
              </w:rPr>
              <w:t>Set this parameter only at server start.</w:t>
            </w:r>
          </w:p>
        </w:tc>
        <w:tc>
          <w:tcPr>
            <w:tcW w:w="1365" w:type="dxa"/>
          </w:tcPr>
          <w:p w14:paraId="4E1C42A3" w14:textId="77777777" w:rsidR="00BA599F" w:rsidRPr="00582426" w:rsidRDefault="00BA599F" w:rsidP="00B3406E">
            <w:pPr>
              <w:jc w:val="center"/>
              <w:rPr>
                <w:color w:val="000000" w:themeColor="text1"/>
                <w:szCs w:val="20"/>
              </w:rPr>
            </w:pPr>
            <w:r w:rsidRPr="00582426">
              <w:rPr>
                <w:color w:val="171717" w:themeColor="background2" w:themeShade="1A"/>
                <w:szCs w:val="20"/>
              </w:rPr>
              <w:t>3</w:t>
            </w:r>
          </w:p>
          <w:p w14:paraId="2D353F55" w14:textId="77777777" w:rsidR="00BA599F" w:rsidRPr="00582426" w:rsidRDefault="00BA599F" w:rsidP="00B3406E">
            <w:pPr>
              <w:ind w:left="0" w:firstLine="0"/>
              <w:jc w:val="center"/>
              <w:rPr>
                <w:color w:val="000000" w:themeColor="text1"/>
                <w:szCs w:val="20"/>
              </w:rPr>
            </w:pPr>
            <w:r w:rsidRPr="00582426">
              <w:rPr>
                <w:szCs w:val="20"/>
              </w:rPr>
              <w:br/>
            </w:r>
          </w:p>
        </w:tc>
      </w:tr>
    </w:tbl>
    <w:p w14:paraId="0CCA7362" w14:textId="77777777" w:rsidR="00BA599F" w:rsidRPr="00582426" w:rsidRDefault="00BA599F" w:rsidP="00BA599F">
      <w:pPr>
        <w:rPr>
          <w:color w:val="000000" w:themeColor="text1"/>
          <w:szCs w:val="20"/>
        </w:rPr>
      </w:pPr>
    </w:p>
    <w:p w14:paraId="4DB93C5C" w14:textId="77777777" w:rsidR="00BA599F" w:rsidRPr="00582426" w:rsidRDefault="00BA599F" w:rsidP="00BA599F">
      <w:pPr>
        <w:rPr>
          <w:i/>
          <w:color w:val="171717" w:themeColor="background2" w:themeShade="1A"/>
          <w:szCs w:val="20"/>
        </w:rPr>
      </w:pPr>
      <w:r w:rsidRPr="00582426">
        <w:rPr>
          <w:color w:val="171717" w:themeColor="background2" w:themeShade="1A"/>
          <w:szCs w:val="20"/>
        </w:rPr>
        <w:t>Based on the above, Autovacuum is triggered to work when the number of dead tuples exceeds:</w:t>
      </w:r>
      <w:r w:rsidRPr="00582426">
        <w:rPr>
          <w:szCs w:val="20"/>
        </w:rPr>
        <w:br/>
      </w:r>
      <w:r w:rsidRPr="00582426">
        <w:rPr>
          <w:i/>
          <w:color w:val="171717" w:themeColor="background2" w:themeShade="1A"/>
          <w:szCs w:val="20"/>
        </w:rPr>
        <w:t>autovacuum_vacuum_threshold + autovacuum_vacuum_scale_factor * reltuples</w:t>
      </w:r>
    </w:p>
    <w:p w14:paraId="564D7362" w14:textId="77777777" w:rsidR="00BA599F" w:rsidRPr="00582426" w:rsidRDefault="00BA599F" w:rsidP="00BA599F">
      <w:pPr>
        <w:rPr>
          <w:color w:val="171717" w:themeColor="background2" w:themeShade="1A"/>
          <w:szCs w:val="20"/>
        </w:rPr>
      </w:pPr>
      <w:r w:rsidRPr="00582426">
        <w:rPr>
          <w:color w:val="171717" w:themeColor="background2" w:themeShade="1A"/>
          <w:szCs w:val="20"/>
        </w:rPr>
        <w:t>Here, reltuples is a constant.</w:t>
      </w:r>
    </w:p>
    <w:p w14:paraId="745047E5" w14:textId="77777777" w:rsidR="00BA599F" w:rsidRPr="00582426" w:rsidRDefault="00BA599F" w:rsidP="00BA599F">
      <w:pPr>
        <w:rPr>
          <w:color w:val="000000" w:themeColor="text1"/>
          <w:szCs w:val="20"/>
        </w:rPr>
      </w:pPr>
    </w:p>
    <w:p w14:paraId="46E31F77" w14:textId="77777777" w:rsidR="00BA599F" w:rsidRPr="00582426" w:rsidRDefault="00BA599F" w:rsidP="00BA599F">
      <w:pPr>
        <w:rPr>
          <w:color w:val="000000" w:themeColor="text1"/>
          <w:szCs w:val="20"/>
        </w:rPr>
      </w:pPr>
      <w:r w:rsidRPr="00582426">
        <w:rPr>
          <w:color w:val="000000" w:themeColor="text1"/>
          <w:szCs w:val="20"/>
        </w:rPr>
        <w:t>Some rules of thumb that you need bear in mind when using autovacuum:</w:t>
      </w:r>
    </w:p>
    <w:p w14:paraId="123AFB10" w14:textId="77777777" w:rsidR="00BA599F" w:rsidRPr="00582426" w:rsidRDefault="00BA599F" w:rsidP="00305FCD">
      <w:pPr>
        <w:pStyle w:val="ListParagraph"/>
        <w:numPr>
          <w:ilvl w:val="0"/>
          <w:numId w:val="21"/>
        </w:numPr>
        <w:rPr>
          <w:rFonts w:ascii="Segoe UI" w:eastAsiaTheme="minorEastAsia" w:hAnsi="Segoe UI" w:cs="Segoe UI"/>
          <w:color w:val="171717" w:themeColor="background2" w:themeShade="1A"/>
          <w:sz w:val="20"/>
          <w:szCs w:val="20"/>
        </w:rPr>
      </w:pPr>
      <w:r w:rsidRPr="00582426">
        <w:rPr>
          <w:rFonts w:ascii="Segoe UI" w:hAnsi="Segoe UI" w:cs="Segoe UI"/>
          <w:color w:val="171717" w:themeColor="background2" w:themeShade="1A"/>
          <w:sz w:val="20"/>
          <w:szCs w:val="20"/>
        </w:rPr>
        <w:t>Cleanup from autovacuum must keep up with the database load. Otherwise, you might run out of storage and experience a general slowdown in queries as well. Over time, the rate at which a vacuum operation cleans up dead tuples should equal the rate at which dead tuples are created, as a result, the storage usage will be stabilized.</w:t>
      </w:r>
    </w:p>
    <w:p w14:paraId="7BBE5EB0" w14:textId="77777777" w:rsidR="00BA599F" w:rsidRPr="00582426" w:rsidRDefault="00BA599F" w:rsidP="00305FCD">
      <w:pPr>
        <w:pStyle w:val="ListParagraph"/>
        <w:numPr>
          <w:ilvl w:val="0"/>
          <w:numId w:val="21"/>
        </w:numPr>
        <w:rPr>
          <w:rFonts w:ascii="Segoe UI" w:hAnsi="Segoe UI" w:cs="Segoe UI"/>
          <w:color w:val="171717" w:themeColor="background2" w:themeShade="1A"/>
          <w:sz w:val="20"/>
          <w:szCs w:val="20"/>
        </w:rPr>
      </w:pPr>
      <w:r w:rsidRPr="00582426">
        <w:rPr>
          <w:rFonts w:ascii="Segoe UI" w:hAnsi="Segoe UI" w:cs="Segoe UI"/>
          <w:color w:val="171717" w:themeColor="background2" w:themeShade="1A"/>
          <w:sz w:val="20"/>
          <w:szCs w:val="20"/>
        </w:rPr>
        <w:t xml:space="preserve">Databases with many updates and deletes have more dead tuples and need more space. Generally, databases with many updates and deletes benefit from low values of autovacuum_vacuum_scale_factor and autovacuum_vacuum_threshold. </w:t>
      </w:r>
    </w:p>
    <w:p w14:paraId="514389E3" w14:textId="77777777" w:rsidR="00BA599F" w:rsidRPr="00582426" w:rsidRDefault="00BA599F" w:rsidP="00305FCD">
      <w:pPr>
        <w:pStyle w:val="ListParagraph"/>
        <w:numPr>
          <w:ilvl w:val="0"/>
          <w:numId w:val="21"/>
        </w:numPr>
        <w:rPr>
          <w:rFonts w:ascii="Segoe UI" w:eastAsiaTheme="minorEastAsia" w:hAnsi="Segoe UI" w:cs="Segoe UI"/>
          <w:color w:val="171717" w:themeColor="background2" w:themeShade="1A"/>
          <w:sz w:val="20"/>
          <w:szCs w:val="20"/>
        </w:rPr>
      </w:pPr>
      <w:r w:rsidRPr="00582426">
        <w:rPr>
          <w:rFonts w:ascii="Segoe UI" w:hAnsi="Segoe UI" w:cs="Segoe UI"/>
          <w:color w:val="171717" w:themeColor="background2" w:themeShade="1A"/>
          <w:sz w:val="20"/>
          <w:szCs w:val="20"/>
        </w:rPr>
        <w:t>The low values prevent prolonged accumulation of dead tuples. You can use higher values for both parameters with smaller databases because the need for vacuuming is less urgent.</w:t>
      </w:r>
    </w:p>
    <w:p w14:paraId="270D9E5C" w14:textId="77777777" w:rsidR="00BA599F" w:rsidRPr="00592427" w:rsidRDefault="00BA599F" w:rsidP="00305FCD">
      <w:pPr>
        <w:pStyle w:val="ListParagraph"/>
        <w:numPr>
          <w:ilvl w:val="0"/>
          <w:numId w:val="21"/>
        </w:numPr>
        <w:rPr>
          <w:color w:val="171717" w:themeColor="background2" w:themeShade="1A"/>
        </w:rPr>
      </w:pPr>
      <w:r w:rsidRPr="00582426">
        <w:rPr>
          <w:rFonts w:ascii="Segoe UI" w:hAnsi="Segoe UI" w:cs="Segoe UI"/>
          <w:color w:val="171717" w:themeColor="background2" w:themeShade="1A"/>
          <w:sz w:val="20"/>
          <w:szCs w:val="20"/>
        </w:rPr>
        <w:t>Frequent vacuuming comes at the cost of compute and memory.</w:t>
      </w:r>
    </w:p>
    <w:p w14:paraId="5081018B" w14:textId="77777777" w:rsidR="00BA599F" w:rsidRPr="00582426" w:rsidRDefault="00BA599F" w:rsidP="00BA599F">
      <w:pPr>
        <w:rPr>
          <w:color w:val="000000" w:themeColor="text1"/>
          <w:szCs w:val="20"/>
        </w:rPr>
      </w:pPr>
    </w:p>
    <w:p w14:paraId="00250E56" w14:textId="77777777" w:rsidR="00BA599F" w:rsidRPr="00582426" w:rsidRDefault="00BA599F" w:rsidP="00BA599F">
      <w:pPr>
        <w:rPr>
          <w:color w:val="171717" w:themeColor="background2" w:themeShade="1A"/>
          <w:szCs w:val="20"/>
        </w:rPr>
      </w:pPr>
      <w:r w:rsidRPr="00582426">
        <w:rPr>
          <w:color w:val="171717" w:themeColor="background2" w:themeShade="1A"/>
          <w:szCs w:val="20"/>
        </w:rPr>
        <w:t>At the bottom line, autovacuum should be used with a balance between the need and frequency based on the database characteristics and workload behavior.</w:t>
      </w:r>
    </w:p>
    <w:p w14:paraId="28A3AEBE" w14:textId="77777777" w:rsidR="00BA599F" w:rsidRPr="00582426" w:rsidRDefault="00BA599F" w:rsidP="00BA599F">
      <w:pPr>
        <w:rPr>
          <w:color w:val="000000" w:themeColor="text1"/>
          <w:szCs w:val="20"/>
        </w:rPr>
      </w:pPr>
    </w:p>
    <w:p w14:paraId="2A737D07" w14:textId="77777777" w:rsidR="00BA599F" w:rsidRPr="00582426" w:rsidRDefault="00BA599F" w:rsidP="00BA599F">
      <w:pPr>
        <w:rPr>
          <w:rStyle w:val="Hyperlink"/>
          <w:szCs w:val="20"/>
        </w:rPr>
      </w:pPr>
      <w:r w:rsidRPr="00582426">
        <w:rPr>
          <w:color w:val="171717" w:themeColor="background2" w:themeShade="1A"/>
          <w:szCs w:val="20"/>
        </w:rPr>
        <w:t xml:space="preserve">For more information: </w:t>
      </w:r>
      <w:hyperlink r:id="rId28">
        <w:r w:rsidRPr="00582426">
          <w:rPr>
            <w:rStyle w:val="Hyperlink"/>
            <w:szCs w:val="20"/>
          </w:rPr>
          <w:t>Optimize autovacuum on an Azure Database for PostgreSQL - Single Server</w:t>
        </w:r>
      </w:hyperlink>
    </w:p>
    <w:p w14:paraId="2B903AC7" w14:textId="77777777" w:rsidR="00BA599F" w:rsidRPr="00582426" w:rsidRDefault="00BA599F" w:rsidP="00BA599F">
      <w:pPr>
        <w:spacing w:after="60" w:line="265" w:lineRule="auto"/>
        <w:rPr>
          <w:color w:val="000000" w:themeColor="text1"/>
          <w:szCs w:val="20"/>
        </w:rPr>
      </w:pPr>
    </w:p>
    <w:p w14:paraId="572BB7D6" w14:textId="4A200640" w:rsidR="00BA599F" w:rsidRPr="00582426" w:rsidRDefault="00BA599F" w:rsidP="00BA599F">
      <w:pPr>
        <w:pStyle w:val="Heading2"/>
        <w:rPr>
          <w:rFonts w:eastAsia="@Yu Mincho"/>
          <w:color w:val="000000" w:themeColor="text1"/>
        </w:rPr>
      </w:pPr>
      <w:bookmarkStart w:id="57" w:name="_Toc127957852"/>
      <w:bookmarkStart w:id="58" w:name="_Toc75967767"/>
      <w:r w:rsidRPr="3ABA7F7A">
        <w:rPr>
          <w:rFonts w:eastAsia="@Yu Mincho"/>
          <w:color w:val="000000" w:themeColor="text1"/>
        </w:rPr>
        <w:t>Bulk inserts</w:t>
      </w:r>
      <w:bookmarkEnd w:id="57"/>
      <w:bookmarkEnd w:id="58"/>
    </w:p>
    <w:p w14:paraId="43387AE3" w14:textId="77777777" w:rsidR="00BA599F" w:rsidRPr="00582426" w:rsidRDefault="00BA599F" w:rsidP="00BA599F">
      <w:pPr>
        <w:spacing w:after="60" w:line="265" w:lineRule="auto"/>
        <w:rPr>
          <w:color w:val="171717" w:themeColor="background2" w:themeShade="1A"/>
          <w:szCs w:val="20"/>
        </w:rPr>
      </w:pPr>
      <w:r w:rsidRPr="00582426">
        <w:rPr>
          <w:color w:val="171717" w:themeColor="background2" w:themeShade="1A"/>
          <w:szCs w:val="20"/>
        </w:rPr>
        <w:t>For environments involving workload operations that insert large datasets in bulk, consider using unlogged tables.</w:t>
      </w:r>
    </w:p>
    <w:p w14:paraId="68CF30C0" w14:textId="77777777" w:rsidR="00BA599F" w:rsidRDefault="00BA599F" w:rsidP="00BA599F">
      <w:pPr>
        <w:spacing w:after="60" w:line="265" w:lineRule="auto"/>
        <w:rPr>
          <w:color w:val="171717" w:themeColor="background2" w:themeShade="1A"/>
          <w:szCs w:val="20"/>
        </w:rPr>
      </w:pPr>
      <w:r w:rsidRPr="00582426">
        <w:rPr>
          <w:color w:val="171717" w:themeColor="background2" w:themeShade="1A"/>
          <w:szCs w:val="20"/>
        </w:rPr>
        <w:t>“Unlogged tables” is a PostgreSQL feature that can be used effectively to optimize bulk inserts while it uses Write-Ahead Logging (WAL). It provides atomicity and durability by default, which are you need to support reliable relational database.</w:t>
      </w:r>
    </w:p>
    <w:p w14:paraId="6F8E313B" w14:textId="77777777" w:rsidR="00BA599F" w:rsidRPr="00582426" w:rsidRDefault="00BA599F" w:rsidP="00BA599F">
      <w:pPr>
        <w:spacing w:after="60" w:line="265" w:lineRule="auto"/>
        <w:rPr>
          <w:color w:val="171717" w:themeColor="background2" w:themeShade="1A"/>
          <w:szCs w:val="20"/>
        </w:rPr>
      </w:pPr>
    </w:p>
    <w:p w14:paraId="3D038B76" w14:textId="77777777" w:rsidR="00BA599F" w:rsidRPr="00582426" w:rsidRDefault="00BA599F" w:rsidP="00BA599F">
      <w:pPr>
        <w:spacing w:after="60" w:line="265" w:lineRule="auto"/>
        <w:rPr>
          <w:color w:val="171717" w:themeColor="background2" w:themeShade="1A"/>
          <w:szCs w:val="20"/>
        </w:rPr>
      </w:pPr>
      <w:r w:rsidRPr="00582426">
        <w:rPr>
          <w:color w:val="171717" w:themeColor="background2" w:themeShade="1A"/>
          <w:szCs w:val="20"/>
        </w:rPr>
        <w:t>Inserting into an unlogged table means that PostgreSQL does inserts without writing into the transaction log, which is more efficient because the log writing itself is an I/O intensive operation. As a result, these tables are considerably faster than ordinary tables.</w:t>
      </w:r>
    </w:p>
    <w:p w14:paraId="4C09FE6A" w14:textId="77777777" w:rsidR="00BA599F" w:rsidRPr="00582426" w:rsidRDefault="00BA599F" w:rsidP="00BA599F">
      <w:pPr>
        <w:spacing w:after="60" w:line="265" w:lineRule="auto"/>
        <w:rPr>
          <w:color w:val="000000" w:themeColor="text1"/>
          <w:szCs w:val="20"/>
        </w:rPr>
      </w:pPr>
    </w:p>
    <w:p w14:paraId="36720C77" w14:textId="77777777" w:rsidR="00BA599F" w:rsidRDefault="00BA599F" w:rsidP="00BA599F">
      <w:pPr>
        <w:spacing w:after="60" w:line="265" w:lineRule="auto"/>
        <w:rPr>
          <w:color w:val="171717" w:themeColor="background2" w:themeShade="1A"/>
          <w:szCs w:val="20"/>
        </w:rPr>
      </w:pPr>
      <w:r w:rsidRPr="00582426">
        <w:rPr>
          <w:color w:val="171717" w:themeColor="background2" w:themeShade="1A"/>
          <w:szCs w:val="20"/>
        </w:rPr>
        <w:t>You can create new unlogged table or alter an existing logged table very easily:</w:t>
      </w:r>
    </w:p>
    <w:tbl>
      <w:tblPr>
        <w:tblStyle w:val="TableGrid"/>
        <w:tblW w:w="0" w:type="auto"/>
        <w:tblInd w:w="17" w:type="dxa"/>
        <w:tblLook w:val="04A0" w:firstRow="1" w:lastRow="0" w:firstColumn="1" w:lastColumn="0" w:noHBand="0" w:noVBand="1"/>
      </w:tblPr>
      <w:tblGrid>
        <w:gridCol w:w="4208"/>
      </w:tblGrid>
      <w:tr w:rsidR="00BA599F" w14:paraId="40CB9B2C" w14:textId="77777777" w:rsidTr="00C06EC0">
        <w:tc>
          <w:tcPr>
            <w:tcW w:w="4208" w:type="dxa"/>
            <w:shd w:val="clear" w:color="auto" w:fill="D9D9D9" w:themeFill="background1" w:themeFillShade="D9"/>
          </w:tcPr>
          <w:p w14:paraId="5054F08B" w14:textId="77777777" w:rsidR="00BA599F" w:rsidRPr="00FC1808" w:rsidRDefault="00BA599F" w:rsidP="00B3406E">
            <w:pPr>
              <w:spacing w:after="60" w:line="265" w:lineRule="auto"/>
              <w:ind w:left="0"/>
              <w:rPr>
                <w:rFonts w:eastAsiaTheme="minorEastAsia"/>
                <w:color w:val="171717" w:themeColor="background2" w:themeShade="1A"/>
                <w:szCs w:val="20"/>
              </w:rPr>
            </w:pPr>
            <w:r w:rsidRPr="00FC1808">
              <w:rPr>
                <w:rFonts w:eastAsia="@Yu Mincho"/>
                <w:color w:val="171717" w:themeColor="background2" w:themeShade="1A"/>
                <w:szCs w:val="20"/>
              </w:rPr>
              <w:lastRenderedPageBreak/>
              <w:t>CREATE UNLOGGED TABLE &lt;tableName&gt;.</w:t>
            </w:r>
          </w:p>
          <w:p w14:paraId="659CF0FE" w14:textId="77777777" w:rsidR="00BA599F" w:rsidRPr="00FC1808" w:rsidRDefault="00BA599F" w:rsidP="00B3406E">
            <w:pPr>
              <w:spacing w:after="60" w:line="265" w:lineRule="auto"/>
              <w:ind w:left="0"/>
              <w:rPr>
                <w:rFonts w:eastAsiaTheme="minorEastAsia"/>
                <w:color w:val="171717" w:themeColor="background2" w:themeShade="1A"/>
                <w:szCs w:val="20"/>
              </w:rPr>
            </w:pPr>
            <w:r w:rsidRPr="00FC1808">
              <w:rPr>
                <w:rFonts w:eastAsia="@Yu Mincho"/>
                <w:color w:val="171717" w:themeColor="background2" w:themeShade="1A"/>
                <w:szCs w:val="20"/>
              </w:rPr>
              <w:t>ALTER TABLE &lt;tableName&gt; SET UNLOGGED.</w:t>
            </w:r>
          </w:p>
          <w:p w14:paraId="50D61AB6" w14:textId="77777777" w:rsidR="00BA599F" w:rsidRPr="00FC1808" w:rsidRDefault="00BA599F" w:rsidP="00B3406E">
            <w:pPr>
              <w:spacing w:after="60" w:line="265" w:lineRule="auto"/>
              <w:ind w:left="0"/>
              <w:rPr>
                <w:color w:val="171717" w:themeColor="background2" w:themeShade="1A"/>
                <w:szCs w:val="20"/>
              </w:rPr>
            </w:pPr>
            <w:r w:rsidRPr="00FC1808">
              <w:rPr>
                <w:rFonts w:eastAsia="@Yu Mincho"/>
                <w:color w:val="171717" w:themeColor="background2" w:themeShade="1A"/>
                <w:szCs w:val="20"/>
              </w:rPr>
              <w:t>ALTER TABLE &lt;tableName&gt; SET LOGGED</w:t>
            </w:r>
            <w:r w:rsidRPr="00FC1808">
              <w:rPr>
                <w:color w:val="171717" w:themeColor="background2" w:themeShade="1A"/>
                <w:szCs w:val="20"/>
              </w:rPr>
              <w:t>.</w:t>
            </w:r>
          </w:p>
        </w:tc>
      </w:tr>
    </w:tbl>
    <w:p w14:paraId="5E0CC5C4" w14:textId="77777777" w:rsidR="00BA599F" w:rsidRPr="00582426" w:rsidRDefault="00BA599F" w:rsidP="00BA599F">
      <w:pPr>
        <w:spacing w:after="60" w:line="265" w:lineRule="auto"/>
        <w:rPr>
          <w:b/>
          <w:bCs/>
          <w:color w:val="000000" w:themeColor="text1"/>
          <w:szCs w:val="20"/>
        </w:rPr>
      </w:pPr>
    </w:p>
    <w:p w14:paraId="2B0BE7CA" w14:textId="77777777" w:rsidR="00BA599F" w:rsidRDefault="00BA599F" w:rsidP="00BA599F">
      <w:pPr>
        <w:rPr>
          <w:color w:val="171717" w:themeColor="background2" w:themeShade="1A"/>
        </w:rPr>
      </w:pPr>
      <w:r w:rsidRPr="00582426">
        <w:rPr>
          <w:color w:val="171717" w:themeColor="background2" w:themeShade="1A"/>
          <w:szCs w:val="20"/>
        </w:rPr>
        <w:t>Some customer workloads have experienced approximately a 15 percent to 20 percent performance improvement when unlogged tables were used.</w:t>
      </w:r>
    </w:p>
    <w:p w14:paraId="02C80654" w14:textId="77777777" w:rsidR="00BA599F" w:rsidRPr="00402E1F" w:rsidRDefault="00BA599F" w:rsidP="00BA599F">
      <w:pPr>
        <w:rPr>
          <w:color w:val="000000" w:themeColor="text1"/>
          <w:szCs w:val="20"/>
        </w:rPr>
      </w:pPr>
    </w:p>
    <w:p w14:paraId="4EA7851A" w14:textId="77777777" w:rsidR="00BA599F" w:rsidRPr="00402E1F" w:rsidRDefault="00BA599F" w:rsidP="00BA599F">
      <w:pPr>
        <w:rPr>
          <w:color w:val="000000" w:themeColor="text1"/>
        </w:rPr>
      </w:pPr>
      <w:r w:rsidRPr="3B4FF3D3">
        <w:rPr>
          <w:color w:val="171717" w:themeColor="background2" w:themeShade="1A"/>
          <w:u w:val="single"/>
        </w:rPr>
        <w:t>Be aware:</w:t>
      </w:r>
      <w:r w:rsidRPr="00402E1F">
        <w:rPr>
          <w:color w:val="171717" w:themeColor="background2" w:themeShade="1A"/>
        </w:rPr>
        <w:t xml:space="preserve"> </w:t>
      </w:r>
    </w:p>
    <w:p w14:paraId="0BAA2652" w14:textId="77777777" w:rsidR="00BA599F" w:rsidRPr="00402E1F" w:rsidRDefault="2BA79F83" w:rsidP="172598BE">
      <w:pPr>
        <w:pStyle w:val="ListParagraph"/>
        <w:numPr>
          <w:ilvl w:val="0"/>
          <w:numId w:val="32"/>
        </w:numPr>
        <w:rPr>
          <w:rFonts w:ascii="Segoe UI" w:eastAsiaTheme="minorEastAsia" w:hAnsi="Segoe UI" w:cs="Segoe UI"/>
          <w:color w:val="171717" w:themeColor="background2" w:themeShade="1A"/>
          <w:sz w:val="20"/>
          <w:szCs w:val="20"/>
        </w:rPr>
      </w:pPr>
      <w:commentRangeStart w:id="59"/>
      <w:commentRangeStart w:id="60"/>
      <w:r w:rsidRPr="172598BE">
        <w:rPr>
          <w:rFonts w:ascii="Segoe UI" w:hAnsi="Segoe UI" w:cs="Segoe UI"/>
          <w:color w:val="171717" w:themeColor="background2" w:themeShade="1A"/>
          <w:sz w:val="20"/>
          <w:szCs w:val="20"/>
        </w:rPr>
        <w:t xml:space="preserve">Unlogged tables are not crash-safe. </w:t>
      </w:r>
    </w:p>
    <w:p w14:paraId="198CC32D" w14:textId="77777777" w:rsidR="00BA599F" w:rsidRPr="00402E1F" w:rsidRDefault="2BA79F83" w:rsidP="00305FCD">
      <w:pPr>
        <w:pStyle w:val="ListParagraph"/>
        <w:numPr>
          <w:ilvl w:val="0"/>
          <w:numId w:val="32"/>
        </w:numPr>
        <w:rPr>
          <w:rFonts w:ascii="Segoe UI" w:hAnsi="Segoe UI" w:cs="Segoe UI"/>
          <w:color w:val="171717" w:themeColor="background2" w:themeShade="1A"/>
          <w:sz w:val="20"/>
          <w:szCs w:val="20"/>
        </w:rPr>
      </w:pPr>
      <w:r w:rsidRPr="172598BE">
        <w:rPr>
          <w:rFonts w:ascii="Segoe UI" w:hAnsi="Segoe UI" w:cs="Segoe UI"/>
          <w:color w:val="171717" w:themeColor="background2" w:themeShade="1A"/>
          <w:sz w:val="20"/>
          <w:szCs w:val="20"/>
        </w:rPr>
        <w:t xml:space="preserve">An unlogged table is automatically truncated after a crash or subject to an unclean shutdown. </w:t>
      </w:r>
      <w:commentRangeEnd w:id="59"/>
      <w:r w:rsidR="00BA599F" w:rsidRPr="00402E1F">
        <w:rPr>
          <w:rStyle w:val="CommentReference"/>
          <w:rFonts w:ascii="Segoe UI" w:hAnsi="Segoe UI" w:cs="Segoe UI"/>
          <w:color w:val="171717" w:themeColor="background2" w:themeShade="1A"/>
          <w:sz w:val="20"/>
          <w:szCs w:val="20"/>
        </w:rPr>
        <w:commentReference w:id="59"/>
      </w:r>
      <w:commentRangeEnd w:id="60"/>
      <w:r w:rsidR="00BA599F" w:rsidRPr="00402E1F">
        <w:rPr>
          <w:rStyle w:val="CommentReference"/>
          <w:rFonts w:ascii="Segoe UI" w:hAnsi="Segoe UI" w:cs="Segoe UI"/>
          <w:color w:val="171717" w:themeColor="background2" w:themeShade="1A"/>
          <w:sz w:val="20"/>
          <w:szCs w:val="20"/>
        </w:rPr>
        <w:commentReference w:id="60"/>
      </w:r>
    </w:p>
    <w:p w14:paraId="48284F58" w14:textId="77777777" w:rsidR="00BA599F" w:rsidRPr="00402E1F" w:rsidRDefault="00BA599F" w:rsidP="00305FCD">
      <w:pPr>
        <w:pStyle w:val="ListParagraph"/>
        <w:numPr>
          <w:ilvl w:val="0"/>
          <w:numId w:val="32"/>
        </w:numPr>
        <w:rPr>
          <w:rFonts w:ascii="Segoe UI" w:hAnsi="Segoe UI" w:cs="Segoe UI"/>
          <w:color w:val="171717" w:themeColor="background2" w:themeShade="1A"/>
          <w:sz w:val="20"/>
          <w:szCs w:val="20"/>
        </w:rPr>
      </w:pPr>
      <w:r w:rsidRPr="00402E1F">
        <w:rPr>
          <w:rFonts w:ascii="Segoe UI" w:hAnsi="Segoe UI" w:cs="Segoe UI"/>
          <w:color w:val="171717" w:themeColor="background2" w:themeShade="1A"/>
          <w:sz w:val="20"/>
          <w:szCs w:val="20"/>
        </w:rPr>
        <w:t xml:space="preserve">The contents of an unlogged table also are not replicated to standby servers. </w:t>
      </w:r>
    </w:p>
    <w:p w14:paraId="4D78AD13" w14:textId="77777777" w:rsidR="00BA599F" w:rsidRPr="00402E1F" w:rsidRDefault="00BA599F" w:rsidP="00305FCD">
      <w:pPr>
        <w:pStyle w:val="ListParagraph"/>
        <w:numPr>
          <w:ilvl w:val="0"/>
          <w:numId w:val="32"/>
        </w:numPr>
        <w:rPr>
          <w:rFonts w:ascii="Segoe UI" w:hAnsi="Segoe UI" w:cs="Segoe UI"/>
          <w:color w:val="171717" w:themeColor="background2" w:themeShade="1A"/>
          <w:sz w:val="20"/>
          <w:szCs w:val="20"/>
        </w:rPr>
      </w:pPr>
      <w:r w:rsidRPr="00402E1F">
        <w:rPr>
          <w:rFonts w:ascii="Segoe UI" w:hAnsi="Segoe UI" w:cs="Segoe UI"/>
          <w:color w:val="171717" w:themeColor="background2" w:themeShade="1A"/>
          <w:sz w:val="20"/>
          <w:szCs w:val="20"/>
        </w:rPr>
        <w:t xml:space="preserve">Any indexes created on an unlogged table are automatically unlogged as well. </w:t>
      </w:r>
    </w:p>
    <w:p w14:paraId="29947E08" w14:textId="77777777" w:rsidR="00BA599F" w:rsidRPr="00402E1F" w:rsidRDefault="00BA599F" w:rsidP="00BA599F">
      <w:pPr>
        <w:ind w:left="0"/>
        <w:rPr>
          <w:color w:val="171717" w:themeColor="background2" w:themeShade="1A"/>
          <w:szCs w:val="20"/>
        </w:rPr>
      </w:pPr>
    </w:p>
    <w:p w14:paraId="40B3C15D" w14:textId="77777777" w:rsidR="00BA599F" w:rsidRPr="00402E1F" w:rsidRDefault="00BA599F" w:rsidP="00BA599F">
      <w:pPr>
        <w:ind w:left="0"/>
        <w:rPr>
          <w:color w:val="171717" w:themeColor="background2" w:themeShade="1A"/>
          <w:szCs w:val="20"/>
        </w:rPr>
      </w:pPr>
      <w:r w:rsidRPr="00402E1F">
        <w:rPr>
          <w:color w:val="171717" w:themeColor="background2" w:themeShade="1A"/>
          <w:szCs w:val="20"/>
        </w:rPr>
        <w:t>After the bulk insert operation completes, make sure changing back the table to “logged” so that the insert is durable.</w:t>
      </w:r>
    </w:p>
    <w:p w14:paraId="4B0DD910" w14:textId="77777777" w:rsidR="00BA599F" w:rsidRPr="00402E1F" w:rsidRDefault="00BA599F" w:rsidP="00BA599F">
      <w:pPr>
        <w:spacing w:after="60" w:line="265" w:lineRule="auto"/>
        <w:rPr>
          <w:b/>
          <w:color w:val="000000" w:themeColor="text1"/>
        </w:rPr>
      </w:pPr>
    </w:p>
    <w:p w14:paraId="6D4D1134" w14:textId="77777777" w:rsidR="00BA599F" w:rsidRPr="00402E1F" w:rsidRDefault="00BA599F" w:rsidP="00BA599F">
      <w:pPr>
        <w:spacing w:after="60" w:line="265" w:lineRule="auto"/>
        <w:rPr>
          <w:color w:val="000000" w:themeColor="text1"/>
        </w:rPr>
      </w:pPr>
      <w:r w:rsidRPr="00402E1F">
        <w:rPr>
          <w:color w:val="171717" w:themeColor="background2" w:themeShade="1A"/>
        </w:rPr>
        <w:t xml:space="preserve">For more information: </w:t>
      </w:r>
      <w:hyperlink r:id="rId29">
        <w:r w:rsidRPr="00402E1F">
          <w:rPr>
            <w:rStyle w:val="Hyperlink"/>
          </w:rPr>
          <w:t>Optimize bulk inserts and use transient data on an Azure Database for PostgreSQL - Single Server</w:t>
        </w:r>
      </w:hyperlink>
    </w:p>
    <w:p w14:paraId="4099E24A" w14:textId="77777777" w:rsidR="00BA599F" w:rsidRDefault="00BA599F" w:rsidP="00BA599F">
      <w:pPr>
        <w:spacing w:after="60" w:line="265" w:lineRule="auto"/>
        <w:rPr>
          <w:color w:val="000000" w:themeColor="text1"/>
        </w:rPr>
      </w:pPr>
    </w:p>
    <w:p w14:paraId="6A8B0806" w14:textId="4A200640" w:rsidR="00BA599F" w:rsidRPr="00402E1F" w:rsidRDefault="00BA599F" w:rsidP="00BA599F">
      <w:pPr>
        <w:pStyle w:val="Heading2"/>
        <w:rPr>
          <w:rFonts w:eastAsia="@Yu Mincho"/>
          <w:color w:val="000000" w:themeColor="text1"/>
        </w:rPr>
      </w:pPr>
      <w:bookmarkStart w:id="61" w:name="_Toc75967768"/>
      <w:bookmarkStart w:id="62" w:name="_Toc2007016403"/>
      <w:r w:rsidRPr="3ABA7F7A">
        <w:rPr>
          <w:rFonts w:eastAsia="@Yu Mincho"/>
          <w:color w:val="000000" w:themeColor="text1"/>
        </w:rPr>
        <w:t>Query statistics collection</w:t>
      </w:r>
      <w:bookmarkEnd w:id="61"/>
      <w:r>
        <w:t xml:space="preserve"> </w:t>
      </w:r>
      <w:bookmarkEnd w:id="62"/>
    </w:p>
    <w:p w14:paraId="72BFB188" w14:textId="77777777" w:rsidR="00BA599F" w:rsidRPr="00402E1F" w:rsidRDefault="00BA599F" w:rsidP="00BA599F">
      <w:pPr>
        <w:spacing w:after="60" w:line="265" w:lineRule="auto"/>
      </w:pPr>
      <w:r w:rsidRPr="00402E1F">
        <w:rPr>
          <w:i/>
          <w:color w:val="171717" w:themeColor="background2" w:themeShade="1A"/>
        </w:rPr>
        <w:t>Pg_stat_statements</w:t>
      </w:r>
      <w:r w:rsidRPr="00402E1F">
        <w:rPr>
          <w:color w:val="171717" w:themeColor="background2" w:themeShade="1A"/>
        </w:rPr>
        <w:t xml:space="preserve"> is a PostgreSQL extension that's enabled by default in Azure Database for PostgreSQL. The extension provides a means to track execution statistics for all SQL statements executed by a server. This module hooks into every query execution and comes with a non-trivial performance cost.</w:t>
      </w:r>
      <w:r>
        <w:rPr>
          <w:color w:val="171717" w:themeColor="background2" w:themeShade="1A"/>
        </w:rPr>
        <w:t xml:space="preserve"> </w:t>
      </w:r>
      <w:r w:rsidRPr="00402E1F">
        <w:t>For best performance it is highly recomm</w:t>
      </w:r>
      <w:r>
        <w:t>e</w:t>
      </w:r>
      <w:r w:rsidRPr="00402E1F">
        <w:t xml:space="preserve">nded to disable </w:t>
      </w:r>
      <w:r w:rsidRPr="00402E1F">
        <w:rPr>
          <w:i/>
          <w:color w:val="171717" w:themeColor="background2" w:themeShade="1A"/>
        </w:rPr>
        <w:t xml:space="preserve">Pg_stat_statements </w:t>
      </w:r>
      <w:r w:rsidRPr="00402E1F">
        <w:t xml:space="preserve">extension, because </w:t>
      </w:r>
      <w:r w:rsidRPr="00402E1F">
        <w:rPr>
          <w:color w:val="171717" w:themeColor="background2" w:themeShade="1A"/>
        </w:rPr>
        <w:t xml:space="preserve">enabling </w:t>
      </w:r>
      <w:r w:rsidRPr="00402E1F">
        <w:rPr>
          <w:i/>
          <w:color w:val="171717" w:themeColor="background2" w:themeShade="1A"/>
        </w:rPr>
        <w:t>pg_stat_statements</w:t>
      </w:r>
      <w:r w:rsidRPr="00402E1F">
        <w:rPr>
          <w:color w:val="171717" w:themeColor="background2" w:themeShade="1A"/>
        </w:rPr>
        <w:t xml:space="preserve"> force query text writes to files on disk and, as a result, reduce storage throughput for the database itself.</w:t>
      </w:r>
    </w:p>
    <w:p w14:paraId="489330F6" w14:textId="77777777" w:rsidR="00C06EC0" w:rsidRDefault="00BA599F" w:rsidP="00BA599F">
      <w:pPr>
        <w:spacing w:after="60" w:line="265" w:lineRule="auto"/>
        <w:rPr>
          <w:color w:val="171717" w:themeColor="background2" w:themeShade="1A"/>
        </w:rPr>
      </w:pPr>
      <w:r w:rsidRPr="00402E1F">
        <w:rPr>
          <w:color w:val="171717" w:themeColor="background2" w:themeShade="1A"/>
        </w:rPr>
        <w:t xml:space="preserve"> </w:t>
      </w:r>
    </w:p>
    <w:p w14:paraId="52017CED" w14:textId="77777777" w:rsidR="00C06EC0" w:rsidRDefault="00C06EC0" w:rsidP="00BA599F">
      <w:pPr>
        <w:spacing w:after="60" w:line="265" w:lineRule="auto"/>
        <w:rPr>
          <w:color w:val="171717" w:themeColor="background2" w:themeShade="1A"/>
        </w:rPr>
      </w:pPr>
    </w:p>
    <w:p w14:paraId="3F0AA910" w14:textId="51CA1E84" w:rsidR="00BA599F" w:rsidRPr="00402E1F" w:rsidRDefault="00BA599F" w:rsidP="00BA599F">
      <w:pPr>
        <w:spacing w:after="60" w:line="265" w:lineRule="auto"/>
        <w:rPr>
          <w:color w:val="171717" w:themeColor="background2" w:themeShade="1A"/>
        </w:rPr>
      </w:pPr>
      <w:r w:rsidRPr="00402E1F">
        <w:rPr>
          <w:color w:val="171717" w:themeColor="background2" w:themeShade="1A"/>
        </w:rPr>
        <w:t>To do so</w:t>
      </w:r>
      <w:r>
        <w:rPr>
          <w:color w:val="171717" w:themeColor="background2" w:themeShade="1A"/>
        </w:rPr>
        <w:t>:</w:t>
      </w:r>
      <w:r w:rsidRPr="00402E1F">
        <w:rPr>
          <w:color w:val="171717" w:themeColor="background2" w:themeShade="1A"/>
        </w:rPr>
        <w:t xml:space="preserve"> </w:t>
      </w:r>
    </w:p>
    <w:p w14:paraId="1704B1FE" w14:textId="77777777" w:rsidR="00BA599F" w:rsidRPr="00834DB8" w:rsidRDefault="00BA599F" w:rsidP="00305FCD">
      <w:pPr>
        <w:pStyle w:val="ListParagraph"/>
        <w:numPr>
          <w:ilvl w:val="0"/>
          <w:numId w:val="22"/>
        </w:numPr>
        <w:spacing w:after="60" w:line="265" w:lineRule="auto"/>
        <w:rPr>
          <w:rFonts w:ascii="Segoe UI" w:eastAsiaTheme="minorEastAsia" w:hAnsi="Segoe UI" w:cs="Segoe UI"/>
          <w:color w:val="171717" w:themeColor="background2" w:themeShade="1A"/>
          <w:sz w:val="20"/>
          <w:szCs w:val="20"/>
        </w:rPr>
      </w:pPr>
      <w:r w:rsidRPr="00402E1F">
        <w:rPr>
          <w:rFonts w:ascii="Segoe UI" w:hAnsi="Segoe UI" w:cs="Segoe UI"/>
          <w:color w:val="171717" w:themeColor="background2" w:themeShade="1A"/>
          <w:sz w:val="20"/>
          <w:szCs w:val="20"/>
        </w:rPr>
        <w:t xml:space="preserve">In the Azure portal: </w:t>
      </w:r>
    </w:p>
    <w:p w14:paraId="2A2D1552" w14:textId="77777777" w:rsidR="00BA599F" w:rsidRPr="00402E1F" w:rsidRDefault="00BA599F" w:rsidP="00BA599F">
      <w:pPr>
        <w:spacing w:after="60" w:line="265" w:lineRule="auto"/>
        <w:ind w:firstLine="343"/>
        <w:rPr>
          <w:color w:val="171717" w:themeColor="background2" w:themeShade="1A"/>
        </w:rPr>
      </w:pPr>
      <w:r>
        <w:rPr>
          <w:color w:val="171717" w:themeColor="background2" w:themeShade="1A"/>
        </w:rPr>
        <w:t>C</w:t>
      </w:r>
      <w:r w:rsidRPr="00402E1F">
        <w:rPr>
          <w:color w:val="171717" w:themeColor="background2" w:themeShade="1A"/>
        </w:rPr>
        <w:t xml:space="preserve">hange the setting to </w:t>
      </w:r>
      <w:r w:rsidRPr="007F2866">
        <w:rPr>
          <w:color w:val="171717" w:themeColor="background2" w:themeShade="1A"/>
        </w:rPr>
        <w:t xml:space="preserve">pg_stat_statements.track = NONE </w:t>
      </w:r>
      <w:r w:rsidRPr="00402E1F">
        <w:rPr>
          <w:color w:val="171717" w:themeColor="background2" w:themeShade="1A"/>
        </w:rPr>
        <w:t>, as shown:</w:t>
      </w:r>
    </w:p>
    <w:p w14:paraId="1E97BF89" w14:textId="77777777" w:rsidR="00BA599F" w:rsidRPr="00402E1F" w:rsidRDefault="00BA599F" w:rsidP="00BA599F">
      <w:pPr>
        <w:spacing w:after="60" w:line="265" w:lineRule="auto"/>
        <w:ind w:firstLine="0"/>
        <w:jc w:val="center"/>
      </w:pPr>
      <w:r>
        <w:rPr>
          <w:noProof/>
        </w:rPr>
        <w:drawing>
          <wp:inline distT="0" distB="0" distL="0" distR="0" wp14:anchorId="6696856D" wp14:editId="15F69434">
            <wp:extent cx="4264925" cy="182644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0">
                      <a:extLst>
                        <a:ext uri="{28A0092B-C50C-407E-A947-70E740481C1C}">
                          <a14:useLocalDpi xmlns:a14="http://schemas.microsoft.com/office/drawing/2010/main" val="0"/>
                        </a:ext>
                      </a:extLst>
                    </a:blip>
                    <a:stretch>
                      <a:fillRect/>
                    </a:stretch>
                  </pic:blipFill>
                  <pic:spPr>
                    <a:xfrm>
                      <a:off x="0" y="0"/>
                      <a:ext cx="4264925" cy="1826440"/>
                    </a:xfrm>
                    <a:prstGeom prst="rect">
                      <a:avLst/>
                    </a:prstGeom>
                  </pic:spPr>
                </pic:pic>
              </a:graphicData>
            </a:graphic>
          </wp:inline>
        </w:drawing>
      </w:r>
    </w:p>
    <w:p w14:paraId="3E9BAEF4" w14:textId="77777777" w:rsidR="00BA599F" w:rsidRPr="00402E1F" w:rsidRDefault="00BA599F" w:rsidP="00305FCD">
      <w:pPr>
        <w:pStyle w:val="ListParagraph"/>
        <w:numPr>
          <w:ilvl w:val="0"/>
          <w:numId w:val="22"/>
        </w:numPr>
        <w:spacing w:after="60" w:line="265" w:lineRule="auto"/>
        <w:rPr>
          <w:rFonts w:ascii="Segoe UI" w:eastAsiaTheme="minorEastAsia" w:hAnsi="Segoe UI" w:cs="Segoe UI"/>
          <w:color w:val="171717" w:themeColor="background2" w:themeShade="1A"/>
          <w:sz w:val="20"/>
          <w:szCs w:val="20"/>
        </w:rPr>
      </w:pPr>
      <w:r>
        <w:rPr>
          <w:rFonts w:ascii="Segoe UI" w:eastAsiaTheme="minorEastAsia" w:hAnsi="Segoe UI" w:cs="Segoe UI"/>
          <w:color w:val="171717" w:themeColor="background2" w:themeShade="1A"/>
          <w:sz w:val="20"/>
          <w:szCs w:val="20"/>
        </w:rPr>
        <w:t>In the Azure CLI:</w:t>
      </w:r>
    </w:p>
    <w:tbl>
      <w:tblPr>
        <w:tblStyle w:val="TableGrid"/>
        <w:tblW w:w="0" w:type="auto"/>
        <w:tblInd w:w="2145" w:type="dxa"/>
        <w:tblLook w:val="04A0" w:firstRow="1" w:lastRow="0" w:firstColumn="1" w:lastColumn="0" w:noHBand="0" w:noVBand="1"/>
      </w:tblPr>
      <w:tblGrid>
        <w:gridCol w:w="4765"/>
      </w:tblGrid>
      <w:tr w:rsidR="00BA599F" w14:paraId="3A8A0177" w14:textId="77777777" w:rsidTr="00B3406E">
        <w:tc>
          <w:tcPr>
            <w:tcW w:w="4765" w:type="dxa"/>
            <w:shd w:val="clear" w:color="auto" w:fill="D9D9D9" w:themeFill="background1" w:themeFillShade="D9"/>
          </w:tcPr>
          <w:p w14:paraId="7593ABB7" w14:textId="77777777" w:rsidR="00BA599F" w:rsidRPr="00755E6F" w:rsidRDefault="00BA599F" w:rsidP="00B3406E">
            <w:pPr>
              <w:spacing w:after="60" w:line="265" w:lineRule="auto"/>
              <w:ind w:left="360" w:firstLine="0"/>
              <w:rPr>
                <w:color w:val="000000" w:themeColor="text1"/>
              </w:rPr>
            </w:pPr>
            <w:r w:rsidRPr="00755E6F">
              <w:rPr>
                <w:color w:val="171717" w:themeColor="background2" w:themeShade="1A"/>
              </w:rPr>
              <w:t xml:space="preserve">az postgres server configuration set to </w:t>
            </w:r>
          </w:p>
          <w:p w14:paraId="3D2F8CF5" w14:textId="77777777" w:rsidR="00BA599F" w:rsidRPr="00755E6F" w:rsidRDefault="00BA599F" w:rsidP="00B3406E">
            <w:pPr>
              <w:spacing w:after="60" w:line="265" w:lineRule="auto"/>
              <w:ind w:left="360" w:firstLine="0"/>
              <w:rPr>
                <w:rFonts w:eastAsia="@Yu Mincho"/>
                <w:color w:val="171717" w:themeColor="background2" w:themeShade="1A"/>
              </w:rPr>
            </w:pPr>
            <w:r w:rsidRPr="00755E6F">
              <w:rPr>
                <w:rFonts w:eastAsia="@Yu Mincho"/>
                <w:color w:val="171717" w:themeColor="background2" w:themeShade="1A"/>
              </w:rPr>
              <w:lastRenderedPageBreak/>
              <w:t xml:space="preserve">--name pg_stat_statements.track </w:t>
            </w:r>
          </w:p>
          <w:p w14:paraId="643F680C" w14:textId="77777777" w:rsidR="00BA599F" w:rsidRPr="00755E6F" w:rsidRDefault="00BA599F" w:rsidP="00B3406E">
            <w:pPr>
              <w:spacing w:after="60" w:line="265" w:lineRule="auto"/>
              <w:ind w:left="360" w:firstLine="0"/>
              <w:rPr>
                <w:rFonts w:eastAsia="@Yu Mincho"/>
                <w:color w:val="171717" w:themeColor="background2" w:themeShade="1A"/>
              </w:rPr>
            </w:pPr>
            <w:r w:rsidRPr="00755E6F">
              <w:rPr>
                <w:rFonts w:eastAsia="@Yu Mincho"/>
                <w:color w:val="171717" w:themeColor="background2" w:themeShade="1A"/>
              </w:rPr>
              <w:t xml:space="preserve">--resource-group myresourcegroup </w:t>
            </w:r>
          </w:p>
          <w:p w14:paraId="6F87746A" w14:textId="77777777" w:rsidR="00BA599F" w:rsidRPr="00755E6F" w:rsidRDefault="00BA599F" w:rsidP="00B3406E">
            <w:pPr>
              <w:spacing w:after="60" w:line="265" w:lineRule="auto"/>
              <w:ind w:left="360" w:firstLine="0"/>
              <w:rPr>
                <w:color w:val="171717" w:themeColor="background2" w:themeShade="1A"/>
              </w:rPr>
            </w:pPr>
            <w:r w:rsidRPr="00755E6F">
              <w:rPr>
                <w:rFonts w:eastAsia="@Yu Mincho"/>
                <w:color w:val="171717" w:themeColor="background2" w:themeShade="1A"/>
              </w:rPr>
              <w:t>--server mydemoserver --value NONE</w:t>
            </w:r>
          </w:p>
        </w:tc>
      </w:tr>
    </w:tbl>
    <w:p w14:paraId="5B670EEA" w14:textId="77777777" w:rsidR="00BA599F" w:rsidRPr="00402E1F" w:rsidRDefault="00BA599F" w:rsidP="00BA599F">
      <w:pPr>
        <w:spacing w:after="60" w:line="265" w:lineRule="auto"/>
        <w:rPr>
          <w:color w:val="000000" w:themeColor="text1"/>
          <w:szCs w:val="20"/>
        </w:rPr>
      </w:pPr>
    </w:p>
    <w:p w14:paraId="1BB41B4D" w14:textId="77777777" w:rsidR="00BA599F" w:rsidRPr="00402E1F" w:rsidRDefault="00BA599F" w:rsidP="00BA599F">
      <w:pPr>
        <w:spacing w:after="60" w:line="265" w:lineRule="auto"/>
        <w:rPr>
          <w:color w:val="000000" w:themeColor="text1"/>
        </w:rPr>
      </w:pPr>
      <w:r w:rsidRPr="00402E1F">
        <w:rPr>
          <w:color w:val="171717" w:themeColor="background2" w:themeShade="1A"/>
        </w:rPr>
        <w:t xml:space="preserve">Some customer workloads have seen up to a 50 percent performance improvement when </w:t>
      </w:r>
      <w:r w:rsidRPr="00402E1F">
        <w:rPr>
          <w:i/>
          <w:color w:val="171717" w:themeColor="background2" w:themeShade="1A"/>
        </w:rPr>
        <w:t>pg_stat_statements</w:t>
      </w:r>
      <w:r w:rsidRPr="00402E1F">
        <w:rPr>
          <w:color w:val="171717" w:themeColor="background2" w:themeShade="1A"/>
        </w:rPr>
        <w:t xml:space="preserve"> is disabled. The tradeoff you make when you disable pg_stat_statements is the inability to troubleshoot performance issues.</w:t>
      </w:r>
      <w:r>
        <w:rPr>
          <w:color w:val="171717" w:themeColor="background2" w:themeShade="1A"/>
        </w:rPr>
        <w:t xml:space="preserve"> </w:t>
      </w:r>
      <w:r w:rsidRPr="00402E1F">
        <w:rPr>
          <w:color w:val="000000" w:themeColor="text1"/>
        </w:rPr>
        <w:t xml:space="preserve">As an alternative </w:t>
      </w:r>
      <w:r w:rsidRPr="00402E1F">
        <w:rPr>
          <w:color w:val="000000" w:themeColor="text1"/>
          <w:szCs w:val="20"/>
        </w:rPr>
        <w:t>to</w:t>
      </w:r>
      <w:r w:rsidRPr="00402E1F">
        <w:rPr>
          <w:color w:val="000000" w:themeColor="text1"/>
        </w:rPr>
        <w:t xml:space="preserve"> </w:t>
      </w:r>
      <w:r w:rsidRPr="00402E1F">
        <w:rPr>
          <w:i/>
          <w:color w:val="171717" w:themeColor="background2" w:themeShade="1A"/>
        </w:rPr>
        <w:t>Pg_stat_statements</w:t>
      </w:r>
      <w:r w:rsidRPr="00402E1F">
        <w:rPr>
          <w:color w:val="171717" w:themeColor="background2" w:themeShade="1A"/>
        </w:rPr>
        <w:t xml:space="preserve">, it is recommended to use </w:t>
      </w:r>
      <w:hyperlink r:id="rId31">
        <w:r w:rsidRPr="00402E1F">
          <w:rPr>
            <w:rStyle w:val="Hyperlink"/>
          </w:rPr>
          <w:t>Query Store</w:t>
        </w:r>
      </w:hyperlink>
      <w:r w:rsidRPr="00402E1F">
        <w:rPr>
          <w:color w:val="171717" w:themeColor="background2" w:themeShade="1A"/>
        </w:rPr>
        <w:t xml:space="preserve"> feature in Azure Database for PostgreSQL.Query store provides a more effective method to track to track query statistics.</w:t>
      </w:r>
    </w:p>
    <w:p w14:paraId="678808DA" w14:textId="77777777" w:rsidR="00BA599F" w:rsidRPr="00402E1F" w:rsidRDefault="00BA599F" w:rsidP="00BA599F">
      <w:pPr>
        <w:spacing w:after="60" w:line="265" w:lineRule="auto"/>
        <w:ind w:left="7" w:firstLine="0"/>
        <w:rPr>
          <w:b/>
          <w:color w:val="000000" w:themeColor="text1"/>
        </w:rPr>
      </w:pPr>
    </w:p>
    <w:p w14:paraId="68C86FA8" w14:textId="77777777" w:rsidR="00BA599F" w:rsidRPr="00402E1F" w:rsidRDefault="00BA599F" w:rsidP="00BA599F">
      <w:pPr>
        <w:spacing w:after="60" w:line="265" w:lineRule="auto"/>
        <w:rPr>
          <w:rStyle w:val="Hyperlink"/>
        </w:rPr>
      </w:pPr>
      <w:r w:rsidRPr="00402E1F">
        <w:rPr>
          <w:color w:val="171717" w:themeColor="background2" w:themeShade="1A"/>
        </w:rPr>
        <w:t xml:space="preserve">For more information: </w:t>
      </w:r>
      <w:hyperlink r:id="rId32">
        <w:r w:rsidRPr="00402E1F">
          <w:rPr>
            <w:rStyle w:val="Hyperlink"/>
          </w:rPr>
          <w:t>Optimize query statistics collection on an Azure Database for PostgreSQL - Single Server</w:t>
        </w:r>
      </w:hyperlink>
    </w:p>
    <w:p w14:paraId="6C705F6A" w14:textId="77777777" w:rsidR="00BA599F" w:rsidRPr="00402E1F" w:rsidRDefault="00BA599F" w:rsidP="00BA599F">
      <w:pPr>
        <w:rPr>
          <w:b/>
          <w:color w:val="000000" w:themeColor="text1"/>
          <w:szCs w:val="20"/>
        </w:rPr>
      </w:pPr>
    </w:p>
    <w:p w14:paraId="0842A3A8" w14:textId="77777777" w:rsidR="00C34055" w:rsidRDefault="00C34055">
      <w:pPr>
        <w:spacing w:after="160" w:line="259" w:lineRule="auto"/>
        <w:ind w:left="0" w:firstLine="0"/>
        <w:rPr>
          <w:rFonts w:eastAsia="Calibri"/>
          <w:b/>
          <w:color w:val="0078D4"/>
          <w:sz w:val="36"/>
          <w:szCs w:val="36"/>
        </w:rPr>
      </w:pPr>
      <w:bookmarkStart w:id="63" w:name="_Application_Aspects_Optimizations"/>
      <w:bookmarkStart w:id="64" w:name="_Toc74912819"/>
      <w:bookmarkStart w:id="65" w:name="_Toc75261655"/>
      <w:bookmarkStart w:id="66" w:name="_Toc1994149379"/>
      <w:bookmarkEnd w:id="63"/>
      <w:r>
        <w:br w:type="page"/>
      </w:r>
    </w:p>
    <w:p w14:paraId="519F8222" w14:textId="352E83CD" w:rsidR="00BA599F" w:rsidRPr="00300891" w:rsidRDefault="00BA599F" w:rsidP="00E7560C">
      <w:pPr>
        <w:pStyle w:val="Heading1"/>
        <w:rPr>
          <w:color w:val="000000" w:themeColor="text1"/>
          <w:highlight w:val="green"/>
        </w:rPr>
      </w:pPr>
      <w:bookmarkStart w:id="67" w:name="_Toc74912835"/>
      <w:bookmarkStart w:id="68" w:name="_Toc75261673"/>
      <w:bookmarkStart w:id="69" w:name="_Toc1550431587"/>
      <w:bookmarkStart w:id="70" w:name="_Toc75967787"/>
      <w:bookmarkEnd w:id="64"/>
      <w:bookmarkEnd w:id="65"/>
      <w:bookmarkEnd w:id="66"/>
      <w:r w:rsidRPr="3ABA7F7A">
        <w:lastRenderedPageBreak/>
        <w:t>Database checklist and quick tips</w:t>
      </w:r>
      <w:bookmarkEnd w:id="70"/>
      <w:r w:rsidRPr="3ABA7F7A">
        <w:t xml:space="preserve"> </w:t>
      </w:r>
      <w:bookmarkEnd w:id="67"/>
      <w:bookmarkEnd w:id="68"/>
      <w:bookmarkEnd w:id="69"/>
    </w:p>
    <w:p w14:paraId="6F503C26" w14:textId="77777777" w:rsidR="00BA599F" w:rsidRPr="00300891" w:rsidRDefault="00BA599F" w:rsidP="00BA599F">
      <w:pPr>
        <w:rPr>
          <w:szCs w:val="20"/>
        </w:rPr>
      </w:pPr>
      <w:r w:rsidRPr="00300891">
        <w:rPr>
          <w:szCs w:val="20"/>
        </w:rPr>
        <w:t xml:space="preserve">PostgreSQL, like any database software, requires that certain tasks be performed regularly to achieve optimum performance. One obvious maintenance task is the creation of backup copies of the data on a regular schedule. Without a recent backup, you have no chance of recovery after a catastrophe (disk failure, fire, mistakenly dropping a critical table, etc.). </w:t>
      </w:r>
    </w:p>
    <w:p w14:paraId="742069EC" w14:textId="77777777" w:rsidR="00BA599F" w:rsidRPr="00300891" w:rsidRDefault="00BA599F" w:rsidP="00BA599F">
      <w:pPr>
        <w:rPr>
          <w:szCs w:val="20"/>
        </w:rPr>
      </w:pPr>
    </w:p>
    <w:p w14:paraId="1A8C8723" w14:textId="77777777" w:rsidR="00BA599F" w:rsidRPr="00300891" w:rsidRDefault="00BA599F" w:rsidP="00BA599F">
      <w:pPr>
        <w:rPr>
          <w:szCs w:val="20"/>
        </w:rPr>
      </w:pPr>
      <w:r w:rsidRPr="00300891">
        <w:rPr>
          <w:szCs w:val="20"/>
        </w:rPr>
        <w:t xml:space="preserve">The other main category of maintenance task is periodic "vacuuming" of the database. Closely related to this is updating the statistics that will be used by the query planner. Another task that might need periodic attention is log file management. </w:t>
      </w:r>
    </w:p>
    <w:p w14:paraId="1C28FBB2" w14:textId="77777777" w:rsidR="00BA599F" w:rsidRDefault="00BA599F" w:rsidP="00BA599F"/>
    <w:p w14:paraId="6B4C950F" w14:textId="352E83CD" w:rsidR="00BA599F" w:rsidRPr="00300891" w:rsidRDefault="00BA599F" w:rsidP="00BA599F">
      <w:pPr>
        <w:pStyle w:val="Heading2"/>
        <w:rPr>
          <w:color w:val="000000" w:themeColor="text1"/>
        </w:rPr>
      </w:pPr>
      <w:bookmarkStart w:id="71" w:name="_Toc74912836"/>
      <w:bookmarkStart w:id="72" w:name="_Toc75261674"/>
      <w:bookmarkStart w:id="73" w:name="_Toc75967788"/>
      <w:bookmarkStart w:id="74" w:name="_Toc399119170"/>
      <w:r>
        <w:t>Daily cleaning</w:t>
      </w:r>
      <w:bookmarkEnd w:id="71"/>
      <w:bookmarkEnd w:id="72"/>
      <w:bookmarkEnd w:id="73"/>
      <w:r>
        <w:t xml:space="preserve"> </w:t>
      </w:r>
      <w:bookmarkEnd w:id="74"/>
    </w:p>
    <w:p w14:paraId="73FF3F88" w14:textId="77777777" w:rsidR="00BA599F" w:rsidRPr="00300891" w:rsidRDefault="00BA599F" w:rsidP="00BA599F">
      <w:pPr>
        <w:rPr>
          <w:color w:val="292929"/>
        </w:rPr>
      </w:pPr>
      <w:r w:rsidRPr="00300891">
        <w:t>PostgreSQL database requires periodic cleaning and maintenance. For many installations, it is sufficient to have the automatic cleanup daemon perform cleanup. However, it is recommended that VACUUM command will be periodically processing each table for several reasons</w:t>
      </w:r>
      <w:r w:rsidRPr="00300891">
        <w:rPr>
          <w:color w:val="292929"/>
        </w:rPr>
        <w:t>:</w:t>
      </w:r>
    </w:p>
    <w:p w14:paraId="22353194" w14:textId="77777777" w:rsidR="00BA599F" w:rsidRPr="00300891" w:rsidRDefault="00BA599F" w:rsidP="00305FCD">
      <w:pPr>
        <w:pStyle w:val="ListParagraph"/>
        <w:numPr>
          <w:ilvl w:val="0"/>
          <w:numId w:val="8"/>
        </w:numPr>
        <w:spacing w:line="360" w:lineRule="auto"/>
        <w:rPr>
          <w:rFonts w:ascii="Segoe UI" w:hAnsi="Segoe UI" w:cs="Segoe UI"/>
          <w:color w:val="000000" w:themeColor="text1"/>
          <w:sz w:val="20"/>
          <w:szCs w:val="20"/>
        </w:rPr>
      </w:pPr>
      <w:r w:rsidRPr="00300891">
        <w:rPr>
          <w:rFonts w:ascii="Segoe UI" w:hAnsi="Segoe UI" w:cs="Segoe UI"/>
          <w:color w:val="292929"/>
          <w:sz w:val="20"/>
          <w:szCs w:val="20"/>
        </w:rPr>
        <w:t>Restore or reuse the disk space occupied by updated or deleted rows.</w:t>
      </w:r>
    </w:p>
    <w:p w14:paraId="6DBBC744" w14:textId="0FA97F0F" w:rsidR="00BA599F" w:rsidRPr="00300891" w:rsidRDefault="2BA79F83" w:rsidP="00305FCD">
      <w:pPr>
        <w:pStyle w:val="ListParagraph"/>
        <w:numPr>
          <w:ilvl w:val="0"/>
          <w:numId w:val="8"/>
        </w:numPr>
        <w:spacing w:line="360" w:lineRule="auto"/>
        <w:rPr>
          <w:rFonts w:ascii="Segoe UI" w:hAnsi="Segoe UI" w:cs="Segoe UI"/>
          <w:color w:val="000000" w:themeColor="text1"/>
          <w:sz w:val="20"/>
          <w:szCs w:val="20"/>
        </w:rPr>
      </w:pPr>
      <w:r w:rsidRPr="172598BE">
        <w:rPr>
          <w:rFonts w:ascii="Segoe UI" w:hAnsi="Segoe UI" w:cs="Segoe UI"/>
          <w:color w:val="292929"/>
          <w:sz w:val="20"/>
          <w:szCs w:val="20"/>
        </w:rPr>
        <w:t xml:space="preserve">Update the data statistics used by the PostgreSQL query </w:t>
      </w:r>
      <w:commentRangeStart w:id="75"/>
      <w:commentRangeStart w:id="76"/>
      <w:r w:rsidRPr="172598BE">
        <w:rPr>
          <w:rFonts w:ascii="Segoe UI" w:hAnsi="Segoe UI" w:cs="Segoe UI"/>
          <w:color w:val="292929"/>
          <w:sz w:val="20"/>
          <w:szCs w:val="20"/>
        </w:rPr>
        <w:t>planner</w:t>
      </w:r>
      <w:r w:rsidR="2EC026A0" w:rsidRPr="172598BE">
        <w:rPr>
          <w:rFonts w:ascii="Segoe UI" w:hAnsi="Segoe UI" w:cs="Segoe UI"/>
          <w:color w:val="292929"/>
          <w:sz w:val="20"/>
          <w:szCs w:val="20"/>
        </w:rPr>
        <w:t xml:space="preserve"> (ANALYZE)</w:t>
      </w:r>
      <w:commentRangeEnd w:id="75"/>
      <w:r w:rsidR="00BA599F" w:rsidRPr="172598BE">
        <w:rPr>
          <w:rStyle w:val="CommentReference"/>
          <w:rFonts w:ascii="Segoe UI" w:hAnsi="Segoe UI" w:cs="Segoe UI"/>
          <w:color w:val="292929"/>
          <w:sz w:val="20"/>
          <w:szCs w:val="20"/>
        </w:rPr>
        <w:commentReference w:id="75"/>
      </w:r>
      <w:commentRangeEnd w:id="76"/>
      <w:r w:rsidR="00BA599F" w:rsidRPr="172598BE">
        <w:rPr>
          <w:rStyle w:val="CommentReference"/>
          <w:rFonts w:ascii="Segoe UI" w:hAnsi="Segoe UI" w:cs="Segoe UI"/>
          <w:color w:val="292929"/>
          <w:sz w:val="20"/>
          <w:szCs w:val="20"/>
        </w:rPr>
        <w:commentReference w:id="76"/>
      </w:r>
      <w:r w:rsidRPr="172598BE">
        <w:rPr>
          <w:rFonts w:ascii="Segoe UI" w:hAnsi="Segoe UI" w:cs="Segoe UI"/>
          <w:color w:val="292929"/>
          <w:sz w:val="20"/>
          <w:szCs w:val="20"/>
        </w:rPr>
        <w:t>.</w:t>
      </w:r>
    </w:p>
    <w:p w14:paraId="57D86700" w14:textId="77777777" w:rsidR="00BA599F" w:rsidRPr="00300891" w:rsidRDefault="00BA599F" w:rsidP="00305FCD">
      <w:pPr>
        <w:pStyle w:val="ListParagraph"/>
        <w:numPr>
          <w:ilvl w:val="0"/>
          <w:numId w:val="8"/>
        </w:numPr>
        <w:spacing w:line="360" w:lineRule="auto"/>
        <w:rPr>
          <w:rFonts w:ascii="Segoe UI" w:hAnsi="Segoe UI" w:cs="Segoe UI"/>
          <w:color w:val="000000" w:themeColor="text1"/>
          <w:sz w:val="20"/>
          <w:szCs w:val="20"/>
        </w:rPr>
      </w:pPr>
      <w:r w:rsidRPr="00300891">
        <w:rPr>
          <w:rFonts w:ascii="Segoe UI" w:hAnsi="Segoe UI" w:cs="Segoe UI"/>
          <w:color w:val="292929"/>
          <w:sz w:val="20"/>
          <w:szCs w:val="20"/>
        </w:rPr>
        <w:t>Update the visibility map, it can speed up the scan using only the index.</w:t>
      </w:r>
    </w:p>
    <w:p w14:paraId="23F44909" w14:textId="77777777" w:rsidR="00BA599F" w:rsidRPr="006F5366" w:rsidRDefault="00BA599F" w:rsidP="00305FCD">
      <w:pPr>
        <w:pStyle w:val="ListParagraph"/>
        <w:numPr>
          <w:ilvl w:val="0"/>
          <w:numId w:val="8"/>
        </w:numPr>
        <w:spacing w:line="360" w:lineRule="auto"/>
        <w:rPr>
          <w:color w:val="000000" w:themeColor="text1"/>
          <w:sz w:val="20"/>
          <w:szCs w:val="20"/>
        </w:rPr>
      </w:pPr>
      <w:r w:rsidRPr="00300891">
        <w:rPr>
          <w:rFonts w:ascii="Segoe UI" w:hAnsi="Segoe UI" w:cs="Segoe UI"/>
          <w:color w:val="292929"/>
          <w:sz w:val="20"/>
          <w:szCs w:val="20"/>
        </w:rPr>
        <w:t>Protect old data from being lost due to transaction ID rewinding or multi-transaction ID rewinding.</w:t>
      </w:r>
    </w:p>
    <w:p w14:paraId="6DA2B688" w14:textId="4BE431D4" w:rsidR="00BA599F" w:rsidRPr="006F5366" w:rsidRDefault="2BA79F83" w:rsidP="00BA599F">
      <w:pPr>
        <w:spacing w:line="360" w:lineRule="auto"/>
        <w:rPr>
          <w:color w:val="000000" w:themeColor="text1"/>
        </w:rPr>
      </w:pPr>
      <w:r w:rsidRPr="172598BE">
        <w:rPr>
          <w:color w:val="000000" w:themeColor="text1"/>
        </w:rPr>
        <w:t xml:space="preserve">This topic is covered in </w:t>
      </w:r>
      <w:hyperlink w:anchor="_Autovacuum">
        <w:r w:rsidRPr="172598BE">
          <w:rPr>
            <w:rStyle w:val="Hyperlink"/>
          </w:rPr>
          <w:t>Autovacuum</w:t>
        </w:r>
      </w:hyperlink>
      <w:r w:rsidR="00C11166">
        <w:rPr>
          <w:rStyle w:val="Hyperlink"/>
        </w:rPr>
        <w:t>.</w:t>
      </w:r>
    </w:p>
    <w:p w14:paraId="0B45647D" w14:textId="0BC5CD75" w:rsidR="172598BE" w:rsidRDefault="172598BE" w:rsidP="007E598B"/>
    <w:p w14:paraId="16417E90" w14:textId="352E83CD" w:rsidR="00BA599F" w:rsidRPr="00300891" w:rsidRDefault="00BA599F" w:rsidP="00BA599F">
      <w:pPr>
        <w:pStyle w:val="Heading2"/>
      </w:pPr>
      <w:bookmarkStart w:id="77" w:name="_Toc74912837"/>
      <w:bookmarkStart w:id="78" w:name="_Toc75261675"/>
      <w:bookmarkStart w:id="79" w:name="_Toc75967789"/>
      <w:bookmarkStart w:id="80" w:name="_Toc2117669295"/>
      <w:r>
        <w:t>Recovering disk space</w:t>
      </w:r>
      <w:bookmarkEnd w:id="77"/>
      <w:bookmarkEnd w:id="78"/>
      <w:bookmarkEnd w:id="79"/>
      <w:r>
        <w:t xml:space="preserve"> </w:t>
      </w:r>
      <w:bookmarkEnd w:id="80"/>
    </w:p>
    <w:p w14:paraId="69A1173A" w14:textId="77777777" w:rsidR="00BA599F" w:rsidRPr="00300891" w:rsidRDefault="00BA599F" w:rsidP="00BA599F">
      <w:pPr>
        <w:rPr>
          <w:color w:val="292929"/>
        </w:rPr>
      </w:pPr>
      <w:r w:rsidRPr="00300891">
        <w:t xml:space="preserve">In PostgreSQL, an UPDATE or DELETE of a row does not immediately remove the old version of the row. This approach is necessary to gain the benefits of multi-version concurrency control (MVCC): the row version must not be deleted while it is still potentially visible to other transactions. But eventually, an outdated or deleted row version is no longer of interest to any transaction. The space it occupies must then be reclaimed for reuse by new rows, to avoid unbounded growth of disk space requirements. This is done by running VACUUM. </w:t>
      </w:r>
    </w:p>
    <w:p w14:paraId="6404FFC2" w14:textId="77777777" w:rsidR="00BA599F" w:rsidRDefault="00BA599F" w:rsidP="00BA599F">
      <w:pPr>
        <w:spacing w:line="360" w:lineRule="auto"/>
        <w:rPr>
          <w:color w:val="292929"/>
        </w:rPr>
      </w:pPr>
    </w:p>
    <w:p w14:paraId="2ED4A0B3" w14:textId="77777777" w:rsidR="00BA599F" w:rsidRPr="00300891" w:rsidRDefault="00BA599F" w:rsidP="00BA599F">
      <w:pPr>
        <w:spacing w:line="360" w:lineRule="auto"/>
        <w:rPr>
          <w:color w:val="292929"/>
        </w:rPr>
      </w:pPr>
      <w:r w:rsidRPr="00300891">
        <w:rPr>
          <w:color w:val="292929"/>
        </w:rPr>
        <w:t xml:space="preserve">There are two types of VACUUM: </w:t>
      </w:r>
    </w:p>
    <w:p w14:paraId="2E25CA18" w14:textId="77777777" w:rsidR="00BA599F" w:rsidRPr="00300891" w:rsidRDefault="00BA599F" w:rsidP="00305FCD">
      <w:pPr>
        <w:pStyle w:val="ListParagraph"/>
        <w:numPr>
          <w:ilvl w:val="0"/>
          <w:numId w:val="14"/>
        </w:numPr>
        <w:spacing w:line="360" w:lineRule="auto"/>
        <w:rPr>
          <w:rFonts w:ascii="Segoe UI" w:hAnsi="Segoe UI" w:cs="Segoe UI"/>
          <w:color w:val="292929"/>
          <w:sz w:val="20"/>
          <w:szCs w:val="20"/>
        </w:rPr>
      </w:pPr>
      <w:r w:rsidRPr="00300891">
        <w:rPr>
          <w:rFonts w:ascii="Segoe UI" w:hAnsi="Segoe UI" w:cs="Segoe UI"/>
          <w:color w:val="292929"/>
          <w:sz w:val="20"/>
          <w:szCs w:val="20"/>
        </w:rPr>
        <w:t xml:space="preserve">Standard VACUUM </w:t>
      </w:r>
    </w:p>
    <w:p w14:paraId="7AC6D71A" w14:textId="77777777" w:rsidR="00BA599F" w:rsidRPr="00300891" w:rsidRDefault="00BA599F" w:rsidP="00305FCD">
      <w:pPr>
        <w:pStyle w:val="ListParagraph"/>
        <w:numPr>
          <w:ilvl w:val="0"/>
          <w:numId w:val="14"/>
        </w:numPr>
        <w:spacing w:line="360" w:lineRule="auto"/>
        <w:rPr>
          <w:rFonts w:ascii="Segoe UI" w:hAnsi="Segoe UI" w:cs="Segoe UI"/>
          <w:color w:val="292929"/>
          <w:sz w:val="20"/>
          <w:szCs w:val="20"/>
        </w:rPr>
      </w:pPr>
      <w:r w:rsidRPr="00300891">
        <w:rPr>
          <w:rFonts w:ascii="Segoe UI" w:hAnsi="Segoe UI" w:cs="Segoe UI"/>
          <w:color w:val="292929"/>
          <w:sz w:val="20"/>
          <w:szCs w:val="20"/>
        </w:rPr>
        <w:t>VACUUM FULL</w:t>
      </w:r>
    </w:p>
    <w:p w14:paraId="3936FF3A" w14:textId="77777777" w:rsidR="00BA599F" w:rsidRDefault="00BA599F" w:rsidP="00BA599F">
      <w:pPr>
        <w:rPr>
          <w:b/>
          <w:bCs/>
          <w:color w:val="292929"/>
        </w:rPr>
      </w:pPr>
      <w:r w:rsidRPr="00300891">
        <w:br/>
      </w:r>
      <w:r w:rsidRPr="006930F3">
        <w:t>VACUUM FULL can reclaim more disk space but runs slower. VACUUM FULL requires an exclusive lock on the table it works on, so it cannot be paralleled with other uses of this table. Standard VACUUM can run in parallel and CRUD operations (SELECT, INSERT, UPDATE, and DELETE) will continue to work normally. However, during the clean-up table definition commands cannot be issued.</w:t>
      </w:r>
      <w:r w:rsidRPr="00300891">
        <w:br/>
      </w:r>
    </w:p>
    <w:p w14:paraId="0DEA1470" w14:textId="1EB72F60" w:rsidR="00BA599F" w:rsidRPr="00300891" w:rsidRDefault="00BA599F" w:rsidP="00BA599F">
      <w:pPr>
        <w:rPr>
          <w:color w:val="292929"/>
        </w:rPr>
      </w:pPr>
      <w:r w:rsidRPr="00300891">
        <w:rPr>
          <w:b/>
          <w:bCs/>
          <w:color w:val="292929"/>
        </w:rPr>
        <w:t xml:space="preserve">Note: </w:t>
      </w:r>
      <w:r w:rsidRPr="00300891">
        <w:rPr>
          <w:color w:val="292929"/>
        </w:rPr>
        <w:t xml:space="preserve">VACUUM </w:t>
      </w:r>
      <w:r w:rsidR="005C2BDE">
        <w:rPr>
          <w:color w:val="292929"/>
        </w:rPr>
        <w:t>might</w:t>
      </w:r>
      <w:r w:rsidRPr="00300891">
        <w:rPr>
          <w:color w:val="292929"/>
        </w:rPr>
        <w:t xml:space="preserve"> generate a lot of I/O traffic, which will cause poor performance of other active sessions.</w:t>
      </w:r>
    </w:p>
    <w:p w14:paraId="681EC149" w14:textId="77777777" w:rsidR="00BA599F" w:rsidRDefault="00BA599F" w:rsidP="00BA599F"/>
    <w:p w14:paraId="7EE9FAFC" w14:textId="77777777" w:rsidR="00BA599F" w:rsidRPr="006930F3" w:rsidRDefault="00BA599F" w:rsidP="00BA599F">
      <w:r w:rsidRPr="006930F3">
        <w:t>The standard form of VACUUM removes the dead row version in tables and indexes and marks the space as reusable in the future. However, it will not return the space to the operating system unless in exceptional circumstances one or more pages at the end of the table become completely free, and an exclusive table lock can be easily obtained.</w:t>
      </w:r>
      <w:r w:rsidRPr="00300891">
        <w:br/>
      </w:r>
      <w:r w:rsidRPr="006930F3">
        <w:lastRenderedPageBreak/>
        <w:t>In contrast, VACUUM FULL actively shrinks tables by writing a completely new version of the table file with no dead space. This minimizes the size of the table but can be significantly longer. It also requires extra disk space for the new copy of the table, until the operation completes.</w:t>
      </w:r>
    </w:p>
    <w:p w14:paraId="714EA435" w14:textId="77777777" w:rsidR="00BA599F" w:rsidRPr="00300891" w:rsidRDefault="00BA599F" w:rsidP="00BA599F">
      <w:pPr>
        <w:spacing w:line="360" w:lineRule="auto"/>
        <w:rPr>
          <w:b/>
          <w:color w:val="292929"/>
        </w:rPr>
      </w:pPr>
    </w:p>
    <w:p w14:paraId="70FE7F76" w14:textId="77777777" w:rsidR="00BA599F" w:rsidRDefault="00BA599F" w:rsidP="00BA599F">
      <w:pPr>
        <w:pStyle w:val="NoSpacing"/>
        <w:rPr>
          <w:rFonts w:ascii="Segoe UI" w:hAnsi="Segoe UI" w:cs="Segoe UI"/>
        </w:rPr>
      </w:pPr>
      <w:r w:rsidRPr="00300891">
        <w:rPr>
          <w:rFonts w:ascii="Segoe UI" w:hAnsi="Segoe UI" w:cs="Segoe UI"/>
          <w:b/>
          <w:color w:val="292929"/>
        </w:rPr>
        <w:t xml:space="preserve">Note: </w:t>
      </w:r>
      <w:r w:rsidRPr="006930F3">
        <w:rPr>
          <w:rFonts w:ascii="Segoe UI" w:hAnsi="Segoe UI" w:cs="Segoe UI"/>
        </w:rPr>
        <w:t>The general goal of routine cleanup is to do more standard VACUUM to avoid the need for VACUUM FULL.</w:t>
      </w:r>
    </w:p>
    <w:p w14:paraId="6E6CB598" w14:textId="384407B4" w:rsidR="00BA599F" w:rsidRDefault="00BA599F" w:rsidP="00BA599F">
      <w:pPr>
        <w:pStyle w:val="NoSpacing"/>
        <w:rPr>
          <w:rFonts w:ascii="Segoe UI" w:hAnsi="Segoe UI" w:cs="Segoe UI"/>
        </w:rPr>
      </w:pPr>
      <w:r w:rsidRPr="00300891">
        <w:rPr>
          <w:rFonts w:ascii="Segoe UI" w:hAnsi="Segoe UI" w:cs="Segoe UI"/>
        </w:rPr>
        <w:br/>
      </w:r>
      <w:r w:rsidRPr="00300891">
        <w:rPr>
          <w:rFonts w:ascii="Segoe UI" w:hAnsi="Segoe UI" w:cs="Segoe UI"/>
          <w:b/>
          <w:bCs/>
          <w:color w:val="292929"/>
        </w:rPr>
        <w:t>Note</w:t>
      </w:r>
      <w:r w:rsidRPr="00300891">
        <w:rPr>
          <w:rFonts w:ascii="Segoe UI" w:hAnsi="Segoe UI" w:cs="Segoe UI"/>
          <w:b/>
          <w:color w:val="292929"/>
        </w:rPr>
        <w:t xml:space="preserve">: </w:t>
      </w:r>
      <w:r w:rsidRPr="006930F3">
        <w:rPr>
          <w:rFonts w:ascii="Segoe UI" w:hAnsi="Segoe UI" w:cs="Segoe UI"/>
        </w:rPr>
        <w:t>When a table contains many dead row versions due to many updates or delete activities, pure VACUUM may not be satisfactory. If you have such a table and you need to reclaim the excess disk space it takes up, you will need to use VACUUM</w:t>
      </w:r>
      <w:r w:rsidR="005738F1">
        <w:rPr>
          <w:rFonts w:ascii="Segoe UI" w:hAnsi="Segoe UI" w:cs="Segoe UI"/>
        </w:rPr>
        <w:t xml:space="preserve"> </w:t>
      </w:r>
      <w:r w:rsidRPr="006930F3">
        <w:rPr>
          <w:rFonts w:ascii="Segoe UI" w:hAnsi="Segoe UI" w:cs="Segoe UI"/>
        </w:rPr>
        <w:t>FULL, or CLUSTER, or one of the table rewrite variants of ALTER TABLE.</w:t>
      </w:r>
    </w:p>
    <w:p w14:paraId="5B7F7F6E" w14:textId="77777777" w:rsidR="00BA599F" w:rsidRPr="00300891" w:rsidRDefault="00BA599F" w:rsidP="00BA599F">
      <w:pPr>
        <w:pStyle w:val="NoSpacing"/>
        <w:rPr>
          <w:rFonts w:ascii="Segoe UI" w:hAnsi="Segoe UI" w:cs="Segoe UI"/>
          <w:color w:val="292929"/>
        </w:rPr>
      </w:pPr>
      <w:r w:rsidRPr="00300891">
        <w:rPr>
          <w:rFonts w:ascii="Segoe UI" w:hAnsi="Segoe UI" w:cs="Segoe UI"/>
        </w:rPr>
        <w:br/>
      </w:r>
      <w:r w:rsidRPr="00300891">
        <w:rPr>
          <w:rFonts w:ascii="Segoe UI" w:hAnsi="Segoe UI" w:cs="Segoe UI"/>
          <w:b/>
          <w:bCs/>
          <w:color w:val="292929"/>
        </w:rPr>
        <w:t>Note</w:t>
      </w:r>
      <w:r w:rsidRPr="00300891">
        <w:rPr>
          <w:rFonts w:ascii="Segoe UI" w:hAnsi="Segoe UI" w:cs="Segoe UI"/>
          <w:b/>
          <w:color w:val="292929"/>
        </w:rPr>
        <w:t>:</w:t>
      </w:r>
      <w:r w:rsidRPr="00300891">
        <w:rPr>
          <w:rFonts w:ascii="Segoe UI" w:hAnsi="Segoe UI" w:cs="Segoe UI"/>
          <w:color w:val="292929"/>
        </w:rPr>
        <w:t xml:space="preserve"> If you have a table, its entire content will be deleted periodically, consider using TRUNCATE instead of DELETE and then VACUUM.</w:t>
      </w:r>
    </w:p>
    <w:p w14:paraId="45487880" w14:textId="77777777" w:rsidR="00BA599F" w:rsidRDefault="00BA599F" w:rsidP="00BA599F"/>
    <w:p w14:paraId="63B3EF4A" w14:textId="352E83CD" w:rsidR="00BA599F" w:rsidRPr="00300891" w:rsidRDefault="00BA599F" w:rsidP="00BA599F">
      <w:pPr>
        <w:pStyle w:val="Heading2"/>
        <w:rPr>
          <w:color w:val="000000" w:themeColor="text1"/>
        </w:rPr>
      </w:pPr>
      <w:bookmarkStart w:id="81" w:name="_Update_planner_statistics"/>
      <w:bookmarkStart w:id="82" w:name="_Toc74912839"/>
      <w:bookmarkStart w:id="83" w:name="_Toc75261677"/>
      <w:bookmarkStart w:id="84" w:name="_Toc75967791"/>
      <w:bookmarkStart w:id="85" w:name="_Toc881148784"/>
      <w:bookmarkEnd w:id="81"/>
      <w:r>
        <w:t>Update visibility map</w:t>
      </w:r>
      <w:bookmarkEnd w:id="82"/>
      <w:bookmarkEnd w:id="83"/>
      <w:bookmarkEnd w:id="84"/>
      <w:r>
        <w:t xml:space="preserve"> </w:t>
      </w:r>
      <w:bookmarkEnd w:id="85"/>
    </w:p>
    <w:p w14:paraId="08EFD842" w14:textId="77777777" w:rsidR="00BA599F" w:rsidRDefault="00BA599F" w:rsidP="00BA599F">
      <w:pPr>
        <w:spacing w:line="250" w:lineRule="auto"/>
        <w:ind w:left="14" w:hanging="14"/>
        <w:rPr>
          <w:color w:val="292929"/>
        </w:rPr>
      </w:pPr>
      <w:r w:rsidRPr="00300891">
        <w:rPr>
          <w:color w:val="292929"/>
        </w:rPr>
        <w:t xml:space="preserve">Vacuum also maintains a visibility map for each table, which is used to track which pages only contain tuples that are visible to all active transactions. </w:t>
      </w:r>
    </w:p>
    <w:p w14:paraId="7447FE71" w14:textId="77777777" w:rsidR="00BA599F" w:rsidRPr="00300891" w:rsidRDefault="00BA599F" w:rsidP="00BA599F">
      <w:pPr>
        <w:spacing w:line="250" w:lineRule="auto"/>
        <w:ind w:left="14" w:hanging="14"/>
        <w:rPr>
          <w:color w:val="292929"/>
        </w:rPr>
      </w:pPr>
      <w:r w:rsidRPr="00300891">
        <w:br/>
      </w:r>
      <w:r w:rsidRPr="00300891">
        <w:rPr>
          <w:color w:val="292929"/>
        </w:rPr>
        <w:t>This has two purposes. First, the cleanup itself can skip such pages in the next run because nothing in it needs to be cleaned up. Second, this allows PostgreSQL to answer some queries that only use indexes without having to refer to the underlying table. Since PostgreSQL indexes do not contain tuple visibility information, a normal index scan fetches the heap tuple for each matching index entry, to check whether it should be seen by the current transaction. An index-only scan, on the other hand, checks the visibility map first. If it is known that all tuples on the page are visible, the heap fetch can be skipped. This is most useful on large data sets where the visibility map can prevent disk accesses. The visibility map is vastly smaller than the heap, so it can easily be cached even when the heap is very large.</w:t>
      </w:r>
    </w:p>
    <w:p w14:paraId="08F9242C" w14:textId="77777777" w:rsidR="00BA599F" w:rsidRDefault="00BA599F" w:rsidP="00BA599F">
      <w:pPr>
        <w:spacing w:line="360" w:lineRule="auto"/>
        <w:rPr>
          <w:b/>
          <w:bCs/>
          <w:color w:val="000000" w:themeColor="text1"/>
        </w:rPr>
      </w:pPr>
    </w:p>
    <w:p w14:paraId="2B9C4F2B" w14:textId="352E83CD" w:rsidR="00BA599F" w:rsidRPr="008C0FFA" w:rsidRDefault="00BA599F" w:rsidP="00BA599F">
      <w:pPr>
        <w:pStyle w:val="Heading2"/>
        <w:rPr>
          <w:color w:val="000000" w:themeColor="text1"/>
        </w:rPr>
      </w:pPr>
      <w:bookmarkStart w:id="86" w:name="_Toc74912842"/>
      <w:bookmarkStart w:id="87" w:name="_Toc75261680"/>
      <w:bookmarkStart w:id="88" w:name="_Toc75967794"/>
      <w:bookmarkStart w:id="89" w:name="_Toc1797994906"/>
      <w:r>
        <w:t>Automatic clean up background processes</w:t>
      </w:r>
      <w:bookmarkEnd w:id="86"/>
      <w:bookmarkEnd w:id="87"/>
      <w:bookmarkEnd w:id="88"/>
      <w:r>
        <w:t xml:space="preserve"> </w:t>
      </w:r>
      <w:bookmarkEnd w:id="89"/>
    </w:p>
    <w:p w14:paraId="2695FFE3" w14:textId="77777777" w:rsidR="00BA599F" w:rsidRPr="00BA75B6" w:rsidRDefault="00BA599F" w:rsidP="00BA599F">
      <w:pPr>
        <w:spacing w:after="0" w:line="250" w:lineRule="auto"/>
        <w:ind w:left="14" w:hanging="14"/>
        <w:rPr>
          <w:color w:val="292929"/>
        </w:rPr>
      </w:pPr>
      <w:r w:rsidRPr="00BA75B6">
        <w:rPr>
          <w:color w:val="292929"/>
        </w:rPr>
        <w:t xml:space="preserve">PostgreSQL has an optional but highly recommended feature called autovacuum, whose purpose is to automate the execution of VACUUM and ANALYZE commands. When it is enabled, autovacuum checks for tables that have had many inserted, updated or deleted tuples. These checks use the statistics collection facility; therefore, autovacuum cannot be used unless </w:t>
      </w:r>
      <w:hyperlink r:id="rId33" w:anchor="GUC-TRACK-COUNTS">
        <w:r w:rsidRPr="00BA75B6">
          <w:rPr>
            <w:i/>
            <w:color w:val="292929"/>
          </w:rPr>
          <w:t xml:space="preserve">track_counts </w:t>
        </w:r>
        <w:r w:rsidRPr="00BA75B6">
          <w:rPr>
            <w:color w:val="292929"/>
          </w:rPr>
          <w:t xml:space="preserve">parameter </w:t>
        </w:r>
      </w:hyperlink>
      <w:r w:rsidRPr="00BA75B6">
        <w:rPr>
          <w:color w:val="292929"/>
        </w:rPr>
        <w:t>is set to true. In the default configuration, autovacuuming is enabled and the related configuration parameters are appropriately set.</w:t>
      </w:r>
    </w:p>
    <w:p w14:paraId="63866414" w14:textId="77777777" w:rsidR="00BA599F" w:rsidRPr="00BA75B6" w:rsidRDefault="00BA599F" w:rsidP="00BA599F">
      <w:pPr>
        <w:spacing w:after="0" w:line="250" w:lineRule="auto"/>
        <w:ind w:left="14" w:hanging="14"/>
        <w:rPr>
          <w:color w:val="292929"/>
        </w:rPr>
      </w:pPr>
    </w:p>
    <w:p w14:paraId="35BA5172" w14:textId="77777777" w:rsidR="00BA599F" w:rsidRDefault="00BA599F" w:rsidP="00BA599F">
      <w:pPr>
        <w:spacing w:after="0" w:line="250" w:lineRule="auto"/>
        <w:ind w:left="14" w:hanging="14"/>
        <w:rPr>
          <w:color w:val="292929"/>
        </w:rPr>
      </w:pPr>
      <w:r w:rsidRPr="00BA75B6">
        <w:rPr>
          <w:color w:val="292929"/>
        </w:rPr>
        <w:t xml:space="preserve">The “autovacuum daemon” consists of multiple processes. There is a persistent daemon process, called the autovacuum launcher, which oversees starting autovacuum worker processes for all databases. The launcher will distribute the work across time, attempting to start one worker within each database every </w:t>
      </w:r>
      <w:hyperlink r:id="rId34" w:anchor="GUC-AUTOVACUUM-NAPTIME">
        <w:r w:rsidRPr="00BA75B6">
          <w:rPr>
            <w:i/>
            <w:color w:val="292929"/>
          </w:rPr>
          <w:t>autovacuum_naptime</w:t>
        </w:r>
      </w:hyperlink>
      <w:r w:rsidRPr="00BA75B6">
        <w:rPr>
          <w:color w:val="292929"/>
        </w:rPr>
        <w:t xml:space="preserve"> seconds. (Therefore, if the installation has N databases, a new worker will be launched every autovacuum_naptime/N seconds.) </w:t>
      </w:r>
    </w:p>
    <w:p w14:paraId="47D357C2" w14:textId="77777777" w:rsidR="00BA599F" w:rsidRDefault="00BA599F" w:rsidP="00BA599F">
      <w:pPr>
        <w:spacing w:after="0" w:line="250" w:lineRule="auto"/>
        <w:ind w:left="14" w:hanging="14"/>
        <w:rPr>
          <w:color w:val="292929"/>
        </w:rPr>
      </w:pPr>
    </w:p>
    <w:p w14:paraId="11DA830C" w14:textId="77777777" w:rsidR="00BA599F" w:rsidRPr="00BA75B6" w:rsidRDefault="00BA599F" w:rsidP="00BA599F">
      <w:pPr>
        <w:spacing w:after="0" w:line="250" w:lineRule="auto"/>
        <w:ind w:left="14" w:hanging="14"/>
        <w:rPr>
          <w:color w:val="292929"/>
        </w:rPr>
      </w:pPr>
      <w:r w:rsidRPr="00BA75B6">
        <w:rPr>
          <w:color w:val="292929"/>
        </w:rPr>
        <w:t xml:space="preserve">A maximum of </w:t>
      </w:r>
      <w:hyperlink r:id="rId35" w:anchor="GUC-AUTOVACUUM-MAX-WORKERS">
        <w:r w:rsidRPr="00BA75B6">
          <w:rPr>
            <w:color w:val="292929"/>
          </w:rPr>
          <w:t>autovacuum_max_workers</w:t>
        </w:r>
      </w:hyperlink>
      <w:r w:rsidRPr="00BA75B6">
        <w:rPr>
          <w:color w:val="292929"/>
        </w:rPr>
        <w:t xml:space="preserve"> worker processes are allowed to run at the same time. If there are more than autovacuum_max_workers databases to be processed, the next database will be processed as soon as the first worker finishes. Each worker process will check each table within its database and execute VACUUM and / or ANALYZE as needed. The </w:t>
      </w:r>
      <w:hyperlink r:id="rId36" w:anchor="GUC-LOG-AUTOVACUUM-MIN-DURATION">
        <w:r w:rsidRPr="00BA75B6">
          <w:rPr>
            <w:i/>
            <w:color w:val="292929"/>
          </w:rPr>
          <w:t>log_autovacuum_min_duration</w:t>
        </w:r>
      </w:hyperlink>
      <w:r w:rsidRPr="00BA75B6">
        <w:rPr>
          <w:color w:val="292929"/>
        </w:rPr>
        <w:t xml:space="preserve"> parameter can be set to monitor autovacuum workers' activity.</w:t>
      </w:r>
    </w:p>
    <w:p w14:paraId="06E22779" w14:textId="77777777" w:rsidR="00BA599F" w:rsidRDefault="00BA599F" w:rsidP="00BA599F">
      <w:pPr>
        <w:spacing w:after="0" w:line="250" w:lineRule="auto"/>
        <w:ind w:left="14" w:hanging="14"/>
        <w:rPr>
          <w:color w:val="292929"/>
        </w:rPr>
      </w:pPr>
    </w:p>
    <w:p w14:paraId="2D1104B5" w14:textId="77777777" w:rsidR="00BA599F" w:rsidRPr="00BA75B6" w:rsidRDefault="00BA599F" w:rsidP="00BA599F">
      <w:pPr>
        <w:spacing w:after="0" w:line="250" w:lineRule="auto"/>
        <w:ind w:left="14" w:hanging="14"/>
        <w:rPr>
          <w:color w:val="292929"/>
        </w:rPr>
      </w:pPr>
      <w:r w:rsidRPr="00BA75B6">
        <w:rPr>
          <w:color w:val="292929"/>
        </w:rPr>
        <w:t xml:space="preserve">If several large tables all become eligible for vacuuming in a short amount of time, all autovacuum workers might become occupied with vacuuming those tables for a long period. This would result in other tables and databases not being vacuumed until a worker becomes available. There is no limit on how many workers might be in a single database, but workers do try to avoid repeating work that has already been done by other workers. </w:t>
      </w:r>
    </w:p>
    <w:p w14:paraId="00EE4CA1" w14:textId="77777777" w:rsidR="00BA599F" w:rsidRPr="00BA75B6" w:rsidRDefault="00BA599F" w:rsidP="00BA599F">
      <w:pPr>
        <w:spacing w:after="0" w:line="360" w:lineRule="auto"/>
        <w:rPr>
          <w:b/>
          <w:color w:val="292929"/>
        </w:rPr>
      </w:pPr>
    </w:p>
    <w:p w14:paraId="50FE6ACB" w14:textId="77777777" w:rsidR="00BA599F" w:rsidRPr="00BA75B6" w:rsidRDefault="00BA599F" w:rsidP="00BA599F">
      <w:pPr>
        <w:spacing w:after="0" w:line="250" w:lineRule="auto"/>
        <w:ind w:left="14" w:hanging="14"/>
        <w:rPr>
          <w:color w:val="292929"/>
        </w:rPr>
      </w:pPr>
      <w:r w:rsidRPr="00BA75B6">
        <w:rPr>
          <w:b/>
          <w:color w:val="292929"/>
        </w:rPr>
        <w:t>Note:</w:t>
      </w:r>
      <w:r w:rsidRPr="00BA75B6">
        <w:rPr>
          <w:color w:val="292929"/>
        </w:rPr>
        <w:t xml:space="preserve"> The number of running workers does not count towards </w:t>
      </w:r>
      <w:hyperlink r:id="rId37" w:anchor="GUC-MAX-CONNECTIONS">
        <w:r w:rsidRPr="00BA75B6">
          <w:rPr>
            <w:i/>
            <w:color w:val="292929"/>
          </w:rPr>
          <w:t>max_connections</w:t>
        </w:r>
      </w:hyperlink>
      <w:r w:rsidRPr="00BA75B6">
        <w:rPr>
          <w:color w:val="292929"/>
        </w:rPr>
        <w:t xml:space="preserve"> or</w:t>
      </w:r>
      <w:r w:rsidRPr="00BA75B6">
        <w:rPr>
          <w:i/>
          <w:color w:val="292929"/>
        </w:rPr>
        <w:t xml:space="preserve"> </w:t>
      </w:r>
      <w:hyperlink r:id="rId38" w:anchor="GUC-SUPERUSER-RESERVED-CONNECTIONS">
        <w:r w:rsidRPr="00BA75B6">
          <w:rPr>
            <w:i/>
            <w:color w:val="292929"/>
          </w:rPr>
          <w:t>superuser_reserved_connections</w:t>
        </w:r>
      </w:hyperlink>
      <w:r w:rsidRPr="00BA75B6">
        <w:rPr>
          <w:color w:val="292929"/>
        </w:rPr>
        <w:t xml:space="preserve"> limits.</w:t>
      </w:r>
    </w:p>
    <w:p w14:paraId="4B53D154" w14:textId="77777777" w:rsidR="00BA599F" w:rsidRPr="00BA75B6" w:rsidRDefault="00BA599F" w:rsidP="00BA599F">
      <w:pPr>
        <w:spacing w:after="0" w:line="250" w:lineRule="auto"/>
        <w:ind w:left="14" w:hanging="14"/>
        <w:rPr>
          <w:color w:val="292929"/>
        </w:rPr>
      </w:pPr>
    </w:p>
    <w:p w14:paraId="699251D0" w14:textId="77777777" w:rsidR="00BA599F" w:rsidRDefault="00BA599F" w:rsidP="00BA599F">
      <w:pPr>
        <w:spacing w:after="0" w:line="250" w:lineRule="auto"/>
        <w:ind w:left="14" w:hanging="14"/>
        <w:rPr>
          <w:color w:val="292929"/>
        </w:rPr>
      </w:pPr>
      <w:r w:rsidRPr="00BA75B6">
        <w:rPr>
          <w:color w:val="292929"/>
        </w:rPr>
        <w:t xml:space="preserve">Tables whose relfrozenxid value is more than </w:t>
      </w:r>
      <w:hyperlink r:id="rId39" w:anchor="GUC-AUTOVACUUM-FREEZE-MAX-AGE">
        <w:r w:rsidRPr="00BA75B6">
          <w:rPr>
            <w:color w:val="292929"/>
          </w:rPr>
          <w:t>autovacuum_freeze_max_age</w:t>
        </w:r>
      </w:hyperlink>
      <w:r w:rsidRPr="00BA75B6">
        <w:rPr>
          <w:color w:val="292929"/>
        </w:rPr>
        <w:t xml:space="preserve"> transactions old are always vacuumed (this also applies to those tables whose freeze max age has been modified via storage parameters; see below). Otherwise, if the number of tuples obsoleted since the last VACUUM exceeds the “vacuum threshold”, the table is vacuumed. The </w:t>
      </w:r>
    </w:p>
    <w:p w14:paraId="2D5991A6" w14:textId="77777777" w:rsidR="00BA599F" w:rsidRDefault="00BA599F" w:rsidP="00BA599F">
      <w:pPr>
        <w:spacing w:after="0" w:line="250" w:lineRule="auto"/>
        <w:ind w:left="14" w:hanging="14"/>
        <w:rPr>
          <w:color w:val="292929"/>
        </w:rPr>
      </w:pPr>
    </w:p>
    <w:p w14:paraId="60355529" w14:textId="77777777" w:rsidR="00BA599F" w:rsidRPr="00BA75B6" w:rsidRDefault="00BA599F" w:rsidP="00BA599F">
      <w:pPr>
        <w:spacing w:after="0" w:line="250" w:lineRule="auto"/>
        <w:ind w:left="14" w:hanging="14"/>
        <w:rPr>
          <w:color w:val="292929"/>
        </w:rPr>
      </w:pPr>
      <w:r w:rsidRPr="00BA75B6">
        <w:rPr>
          <w:color w:val="292929"/>
        </w:rPr>
        <w:t>vacuum threshold is defined as:</w:t>
      </w:r>
    </w:p>
    <w:p w14:paraId="7910E726" w14:textId="77777777" w:rsidR="00BA599F" w:rsidRPr="00BA75B6" w:rsidRDefault="00BA599F" w:rsidP="00BA599F">
      <w:pPr>
        <w:spacing w:after="0" w:line="250" w:lineRule="auto"/>
        <w:ind w:left="14" w:hanging="14"/>
        <w:rPr>
          <w:i/>
          <w:color w:val="292929"/>
        </w:rPr>
      </w:pPr>
      <w:r w:rsidRPr="00BA75B6">
        <w:rPr>
          <w:i/>
          <w:color w:val="292929"/>
        </w:rPr>
        <w:t>vacuum threshold = vacuum base threshold + vacuum scale factor * number of tuples</w:t>
      </w:r>
    </w:p>
    <w:p w14:paraId="1880942B" w14:textId="77777777" w:rsidR="00BA599F" w:rsidRDefault="00BA599F" w:rsidP="00BA599F">
      <w:pPr>
        <w:spacing w:after="0" w:line="250" w:lineRule="auto"/>
        <w:ind w:left="14" w:hanging="14"/>
        <w:rPr>
          <w:color w:val="292929"/>
        </w:rPr>
      </w:pPr>
    </w:p>
    <w:p w14:paraId="17C0F6BD" w14:textId="77777777" w:rsidR="00BA599F" w:rsidRPr="00BA75B6" w:rsidRDefault="00BA599F" w:rsidP="00BA599F">
      <w:pPr>
        <w:spacing w:after="0" w:line="250" w:lineRule="auto"/>
        <w:ind w:left="14" w:hanging="14"/>
        <w:rPr>
          <w:color w:val="292929"/>
        </w:rPr>
      </w:pPr>
      <w:r w:rsidRPr="00BA75B6">
        <w:rPr>
          <w:color w:val="292929"/>
        </w:rPr>
        <w:t xml:space="preserve">where the vacuum base threshold is </w:t>
      </w:r>
      <w:hyperlink r:id="rId40" w:anchor="GUC-AUTOVACUUM-VACUUM-THRESHOLD">
        <w:r w:rsidRPr="00BA75B6">
          <w:rPr>
            <w:i/>
            <w:color w:val="292929"/>
          </w:rPr>
          <w:t>autovacuum_vacuum_threshold</w:t>
        </w:r>
      </w:hyperlink>
      <w:r w:rsidRPr="00BA75B6">
        <w:rPr>
          <w:color w:val="292929"/>
        </w:rPr>
        <w:t xml:space="preserve">, the vacuum scale factor is  </w:t>
      </w:r>
      <w:hyperlink r:id="rId41" w:anchor="GUC-AUTOVACUUM-VACUUM-SCALE-FACTOR">
        <w:r w:rsidRPr="00BA75B6">
          <w:rPr>
            <w:i/>
            <w:color w:val="292929"/>
          </w:rPr>
          <w:t>autovacuum_vacuum_scale_factor</w:t>
        </w:r>
      </w:hyperlink>
      <w:r w:rsidRPr="00BA75B6">
        <w:rPr>
          <w:color w:val="292929"/>
        </w:rPr>
        <w:t xml:space="preserve">, and the number of tuples is </w:t>
      </w:r>
      <w:r w:rsidRPr="00BA75B6">
        <w:rPr>
          <w:i/>
          <w:color w:val="292929"/>
        </w:rPr>
        <w:t>pg_class.reltuples</w:t>
      </w:r>
      <w:r w:rsidRPr="00BA75B6">
        <w:rPr>
          <w:color w:val="292929"/>
        </w:rPr>
        <w:t xml:space="preserve">. The number of obsolete tuples is obtained from the </w:t>
      </w:r>
      <w:r w:rsidRPr="00BA75B6">
        <w:rPr>
          <w:i/>
          <w:color w:val="292929"/>
        </w:rPr>
        <w:t>statistics collector</w:t>
      </w:r>
      <w:r w:rsidRPr="00BA75B6">
        <w:rPr>
          <w:color w:val="292929"/>
        </w:rPr>
        <w:t xml:space="preserve">; it is a semi-accurate count updated by each UPDATE and DELETE operation. (It is only semi-accurate because some information might be lost under heavy load.) If the </w:t>
      </w:r>
      <w:r w:rsidRPr="00BA75B6">
        <w:rPr>
          <w:i/>
          <w:color w:val="292929"/>
        </w:rPr>
        <w:t xml:space="preserve">relfrozenxid </w:t>
      </w:r>
      <w:r w:rsidRPr="00BA75B6">
        <w:rPr>
          <w:color w:val="292929"/>
        </w:rPr>
        <w:t xml:space="preserve">value of the table is more than </w:t>
      </w:r>
      <w:r w:rsidRPr="00BA75B6">
        <w:rPr>
          <w:i/>
          <w:color w:val="292929"/>
        </w:rPr>
        <w:t xml:space="preserve">vacuum_freeze_table_age </w:t>
      </w:r>
      <w:r w:rsidRPr="00BA75B6">
        <w:rPr>
          <w:color w:val="292929"/>
        </w:rPr>
        <w:t xml:space="preserve">transactions old, an aggressive vacuum is performed to freeze old tuples and advance </w:t>
      </w:r>
      <w:r w:rsidRPr="00BA75B6">
        <w:rPr>
          <w:i/>
          <w:color w:val="292929"/>
        </w:rPr>
        <w:t>relfrozenxid</w:t>
      </w:r>
      <w:r w:rsidRPr="00BA75B6">
        <w:rPr>
          <w:color w:val="292929"/>
        </w:rPr>
        <w:t>; otherwise, only pages that have been modified since the last vacuum are scanned.</w:t>
      </w:r>
    </w:p>
    <w:p w14:paraId="60C65E37" w14:textId="77777777" w:rsidR="00BA599F" w:rsidRPr="00BA75B6" w:rsidRDefault="00BA599F" w:rsidP="00BA599F">
      <w:pPr>
        <w:spacing w:after="0" w:line="250" w:lineRule="auto"/>
        <w:ind w:left="14" w:hanging="14"/>
        <w:rPr>
          <w:color w:val="292929"/>
        </w:rPr>
      </w:pPr>
    </w:p>
    <w:p w14:paraId="35194E9B" w14:textId="77777777" w:rsidR="00BA599F" w:rsidRPr="00BA75B6" w:rsidRDefault="00BA599F" w:rsidP="00BA599F">
      <w:pPr>
        <w:spacing w:after="0" w:line="250" w:lineRule="auto"/>
        <w:ind w:left="14" w:hanging="14"/>
        <w:rPr>
          <w:color w:val="292929"/>
        </w:rPr>
      </w:pPr>
      <w:r w:rsidRPr="00BA75B6">
        <w:rPr>
          <w:color w:val="292929"/>
        </w:rPr>
        <w:t>For analyze, a similar condition is used: the threshold, defined as:</w:t>
      </w:r>
    </w:p>
    <w:p w14:paraId="26E955FE" w14:textId="77777777" w:rsidR="00BA599F" w:rsidRPr="00BA75B6" w:rsidRDefault="00BA599F" w:rsidP="00BA599F">
      <w:pPr>
        <w:spacing w:after="0" w:line="250" w:lineRule="auto"/>
        <w:ind w:left="14" w:hanging="14"/>
        <w:rPr>
          <w:i/>
          <w:color w:val="292929"/>
        </w:rPr>
      </w:pPr>
      <w:r w:rsidRPr="00BA75B6">
        <w:rPr>
          <w:i/>
          <w:color w:val="292929"/>
        </w:rPr>
        <w:t>analyze threshold = analyze base threshold + analyze scale factor * number of tuples</w:t>
      </w:r>
    </w:p>
    <w:p w14:paraId="6094C843" w14:textId="77777777" w:rsidR="00BA599F" w:rsidRDefault="00BA599F" w:rsidP="00BA599F">
      <w:pPr>
        <w:spacing w:after="0" w:line="250" w:lineRule="auto"/>
        <w:ind w:left="14" w:hanging="14"/>
        <w:rPr>
          <w:color w:val="292929"/>
        </w:rPr>
      </w:pPr>
    </w:p>
    <w:p w14:paraId="46D3AE1F" w14:textId="77777777" w:rsidR="00BA599F" w:rsidRPr="00BA75B6" w:rsidRDefault="00BA599F" w:rsidP="00BA599F">
      <w:pPr>
        <w:spacing w:after="0" w:line="250" w:lineRule="auto"/>
        <w:ind w:left="0" w:firstLine="0"/>
        <w:rPr>
          <w:color w:val="292929"/>
        </w:rPr>
      </w:pPr>
      <w:r w:rsidRPr="00BA75B6">
        <w:rPr>
          <w:color w:val="292929"/>
        </w:rPr>
        <w:t>is compared to the total number of tuples inserted, updated, or deleted since the last ANALYZE.</w:t>
      </w:r>
      <w:r>
        <w:rPr>
          <w:color w:val="292929"/>
        </w:rPr>
        <w:t xml:space="preserve"> </w:t>
      </w:r>
    </w:p>
    <w:p w14:paraId="41CBB7CC" w14:textId="77777777" w:rsidR="00BA599F" w:rsidRPr="00BA75B6" w:rsidRDefault="00BA599F" w:rsidP="00BA599F">
      <w:pPr>
        <w:spacing w:after="0" w:line="250" w:lineRule="auto"/>
        <w:ind w:left="14" w:hanging="14"/>
        <w:rPr>
          <w:color w:val="292929"/>
        </w:rPr>
      </w:pPr>
    </w:p>
    <w:p w14:paraId="3F56F376" w14:textId="77777777" w:rsidR="00BA599F" w:rsidRPr="00BA75B6" w:rsidRDefault="00BA599F" w:rsidP="00BA599F">
      <w:pPr>
        <w:spacing w:after="0" w:line="250" w:lineRule="auto"/>
        <w:ind w:left="14" w:hanging="14"/>
        <w:rPr>
          <w:color w:val="292929"/>
        </w:rPr>
      </w:pPr>
      <w:r w:rsidRPr="00BA75B6">
        <w:rPr>
          <w:color w:val="292929"/>
        </w:rPr>
        <w:t>Temporary tables cannot be accessed by autovacuum. Therefore, appropriate vacuum and analyze operations should be performed via session SQL commands.</w:t>
      </w:r>
      <w:r>
        <w:rPr>
          <w:color w:val="292929"/>
        </w:rPr>
        <w:t xml:space="preserve"> </w:t>
      </w:r>
      <w:r w:rsidRPr="00BA75B6">
        <w:rPr>
          <w:color w:val="292929"/>
        </w:rPr>
        <w:t xml:space="preserve">Autovacuum workers generally do not block other commands. If a process attempts to acquire a lock that conflicts with the SHARE UPDATE EXCLUSIVE lock held by autovacuum, lock acquisition will interrupt the autovacuum.  However, if the autovacuum is running to prevent transaction ID wraparound (i.e., the autovacuum query name in the </w:t>
      </w:r>
      <w:r w:rsidRPr="00BA75B6">
        <w:rPr>
          <w:i/>
          <w:color w:val="292929"/>
        </w:rPr>
        <w:t>pg_stat_activity</w:t>
      </w:r>
      <w:r w:rsidRPr="00BA75B6">
        <w:rPr>
          <w:color w:val="292929"/>
        </w:rPr>
        <w:t xml:space="preserve"> view ends with (to prevent wraparound)), the autovacuum is not automatically interrupted.</w:t>
      </w:r>
    </w:p>
    <w:p w14:paraId="05C6D45B" w14:textId="77777777" w:rsidR="00BA599F" w:rsidRDefault="00BA599F" w:rsidP="00BA599F">
      <w:pPr>
        <w:spacing w:after="0" w:line="360" w:lineRule="auto"/>
        <w:rPr>
          <w:color w:val="292929"/>
        </w:rPr>
      </w:pPr>
    </w:p>
    <w:p w14:paraId="37CD5C69" w14:textId="631BD685" w:rsidR="00BA599F" w:rsidRPr="00BA75B6" w:rsidRDefault="00BA599F" w:rsidP="00BA599F">
      <w:pPr>
        <w:pStyle w:val="Heading2"/>
        <w:ind w:left="17" w:firstLine="0"/>
      </w:pPr>
      <w:bookmarkStart w:id="90" w:name="_Toc74912843"/>
      <w:bookmarkStart w:id="91" w:name="_Toc75261681"/>
      <w:bookmarkStart w:id="92" w:name="_Toc1026166333"/>
      <w:bookmarkStart w:id="93" w:name="_Toc75967795"/>
      <w:r>
        <w:t>Periodically rebuilding indexes</w:t>
      </w:r>
      <w:bookmarkEnd w:id="90"/>
      <w:bookmarkEnd w:id="91"/>
      <w:bookmarkEnd w:id="92"/>
      <w:bookmarkEnd w:id="93"/>
    </w:p>
    <w:p w14:paraId="5C5EE835" w14:textId="77777777" w:rsidR="00BA599F" w:rsidRDefault="00BA599F" w:rsidP="00BA599F">
      <w:pPr>
        <w:spacing w:line="250" w:lineRule="auto"/>
        <w:ind w:left="14" w:hanging="14"/>
        <w:rPr>
          <w:color w:val="292929"/>
        </w:rPr>
      </w:pPr>
      <w:r w:rsidRPr="00BA75B6">
        <w:rPr>
          <w:color w:val="292929"/>
        </w:rPr>
        <w:t>In some cases, it is worth periodically using the REINDEX command or a series of independent reconstruction steps to rebuild the index.</w:t>
      </w:r>
      <w:r>
        <w:rPr>
          <w:color w:val="292929"/>
        </w:rPr>
        <w:t xml:space="preserve"> </w:t>
      </w:r>
      <w:r w:rsidRPr="00BA75B6">
        <w:rPr>
          <w:color w:val="292929"/>
        </w:rPr>
        <w:t>B-tree index pages that have become completely empty are reclaimed and reused. However, there is still a possibility of inefficient space utilization: if all keys except a few index keys on a page are deleted, the page is still allocated.</w:t>
      </w:r>
      <w:r>
        <w:rPr>
          <w:color w:val="292929"/>
        </w:rPr>
        <w:t xml:space="preserve"> </w:t>
      </w:r>
      <w:r w:rsidRPr="00BA75B6">
        <w:rPr>
          <w:color w:val="292929"/>
        </w:rPr>
        <w:t>Therefore, in this usage mode in which most but not all keys in each range are eventually deleted, the space usage is very poor. For such usage patterns, periodic reindexing is recommended.</w:t>
      </w:r>
      <w:r w:rsidRPr="00BA75B6">
        <w:br/>
      </w:r>
    </w:p>
    <w:p w14:paraId="3FFF1EB5" w14:textId="77777777" w:rsidR="00BA599F" w:rsidRDefault="00BA599F" w:rsidP="00BA599F">
      <w:pPr>
        <w:spacing w:line="250" w:lineRule="auto"/>
        <w:ind w:left="14" w:hanging="14"/>
        <w:rPr>
          <w:color w:val="292929"/>
        </w:rPr>
      </w:pPr>
      <w:r w:rsidRPr="00BA75B6">
        <w:rPr>
          <w:color w:val="292929"/>
        </w:rPr>
        <w:t>The possible expansion of non-B-tree indexes has not been well quantified. It is a good idea to regularly monitor the physical size of the index when using non-B-tree indexes.</w:t>
      </w:r>
      <w:r>
        <w:rPr>
          <w:color w:val="292929"/>
        </w:rPr>
        <w:t xml:space="preserve"> </w:t>
      </w:r>
      <w:r w:rsidRPr="00BA75B6">
        <w:rPr>
          <w:color w:val="292929"/>
        </w:rPr>
        <w:t>For a B-tree index, a newly created index is accessed slightly faster than an index that has been updated multiple times, because in the newly created index, logically adjacent pages are usually also physically adjacent. Just to improve access speed is also worth re-indexing regularly.</w:t>
      </w:r>
    </w:p>
    <w:p w14:paraId="3949DD59" w14:textId="77777777" w:rsidR="00BA599F" w:rsidRPr="00BA75B6" w:rsidRDefault="00BA599F" w:rsidP="00BA599F">
      <w:pPr>
        <w:spacing w:line="250" w:lineRule="auto"/>
        <w:ind w:left="14" w:hanging="14"/>
        <w:rPr>
          <w:color w:val="292929"/>
        </w:rPr>
      </w:pPr>
      <w:r w:rsidRPr="00BA75B6">
        <w:br/>
      </w:r>
      <w:r w:rsidRPr="00BA75B6">
        <w:rPr>
          <w:color w:val="292929"/>
        </w:rPr>
        <w:t>REINDEX can be used safely and easily in all situations. But since the command requires an exclusive table lock, a better approach is to use a sequence of creation and replacement steps to perform index reconstruction.</w:t>
      </w:r>
      <w:r w:rsidRPr="00BA75B6">
        <w:br/>
      </w:r>
      <w:r w:rsidRPr="00BA75B6">
        <w:rPr>
          <w:color w:val="292929"/>
        </w:rPr>
        <w:t>Index types that support CREATE INDEX with the CONCURRENTLY option can be rebuilt in this way.</w:t>
      </w:r>
    </w:p>
    <w:p w14:paraId="61BD5FC5" w14:textId="77777777" w:rsidR="00BA599F" w:rsidRDefault="00BA599F" w:rsidP="00BA599F">
      <w:pPr>
        <w:spacing w:line="360" w:lineRule="auto"/>
        <w:rPr>
          <w:color w:val="000000" w:themeColor="text1"/>
        </w:rPr>
      </w:pPr>
    </w:p>
    <w:p w14:paraId="390FEA80" w14:textId="77777777" w:rsidR="00BA599F" w:rsidRPr="00A42B83" w:rsidRDefault="00BA599F" w:rsidP="00BA599F">
      <w:pPr>
        <w:spacing w:line="360" w:lineRule="auto"/>
        <w:rPr>
          <w:color w:val="000000" w:themeColor="text1"/>
        </w:rPr>
      </w:pPr>
    </w:p>
    <w:p w14:paraId="05416374" w14:textId="499D70B1" w:rsidR="00A42B83" w:rsidRPr="00DD4963" w:rsidRDefault="00A42B83" w:rsidP="00DD4963"/>
    <w:sectPr w:rsidR="00A42B83" w:rsidRPr="00DD4963">
      <w:headerReference w:type="even" r:id="rId42"/>
      <w:headerReference w:type="default" r:id="rId43"/>
      <w:footerReference w:type="even" r:id="rId44"/>
      <w:footerReference w:type="default" r:id="rId45"/>
      <w:headerReference w:type="first" r:id="rId46"/>
      <w:footerReference w:type="first" r:id="rId47"/>
      <w:pgSz w:w="12240" w:h="15840"/>
      <w:pgMar w:top="1440" w:right="663" w:bottom="1071" w:left="102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Sujata Shah" w:date="2021-06-30T16:46:00Z" w:initials="SS">
    <w:p w14:paraId="52C849DA" w14:textId="38209557" w:rsidR="0044424E" w:rsidRDefault="0044424E">
      <w:pPr>
        <w:pStyle w:val="CommentText"/>
      </w:pPr>
      <w:r>
        <w:rPr>
          <w:rStyle w:val="CommentReference"/>
        </w:rPr>
        <w:annotationRef/>
      </w:r>
      <w:r w:rsidR="00A92FEB">
        <w:t>Per Saraubh, c</w:t>
      </w:r>
      <w:r>
        <w:t>hange</w:t>
      </w:r>
      <w:r w:rsidR="00A92FEB">
        <w:t>d</w:t>
      </w:r>
      <w:r>
        <w:t xml:space="preserve"> this from 2 deployments options to say that this covers only </w:t>
      </w:r>
      <w:r w:rsidR="00C524FF">
        <w:t xml:space="preserve">these </w:t>
      </w:r>
      <w:r>
        <w:t>2</w:t>
      </w:r>
      <w:r w:rsidR="00C524FF">
        <w:t xml:space="preserve"> d</w:t>
      </w:r>
      <w:r>
        <w:t>eployment options</w:t>
      </w:r>
    </w:p>
  </w:comment>
  <w:comment w:id="10" w:author="Tim Chapman" w:date="2021-06-28T07:23:00Z" w:initials="TC">
    <w:p w14:paraId="1D3E0C94" w14:textId="0D59EE16" w:rsidR="736FEA4B" w:rsidRDefault="736FEA4B">
      <w:pPr>
        <w:pStyle w:val="CommentText"/>
      </w:pPr>
      <w:r>
        <w:t>Should we list the versions here as they will change as new versions are released in the future?</w:t>
      </w:r>
      <w:r>
        <w:rPr>
          <w:rStyle w:val="CommentReference"/>
        </w:rPr>
        <w:annotationRef/>
      </w:r>
    </w:p>
  </w:comment>
  <w:comment w:id="11" w:author="Alicja Kucharczyk" w:date="2021-06-29T00:41:00Z" w:initials="AK">
    <w:p w14:paraId="5AE750A9" w14:textId="77777777" w:rsidR="00CB59E3" w:rsidRDefault="00CB59E3" w:rsidP="00D75F4B">
      <w:pPr>
        <w:pStyle w:val="CommentText"/>
      </w:pPr>
      <w:r>
        <w:rPr>
          <w:rStyle w:val="CommentReference"/>
        </w:rPr>
        <w:annotationRef/>
      </w:r>
      <w:r>
        <w:t>afaik that will not change</w:t>
      </w:r>
    </w:p>
  </w:comment>
  <w:comment w:id="12" w:author="Michal Gutzait" w:date="2021-06-29T18:20:00Z" w:initials="MG">
    <w:p w14:paraId="0DE1DF7B" w14:textId="4427FDC4" w:rsidR="7E62AE94" w:rsidRDefault="7E62AE94">
      <w:pPr>
        <w:pStyle w:val="CommentText"/>
      </w:pPr>
      <w:r>
        <w:t>We did not change the versions, as suggested not to</w:t>
      </w:r>
      <w:r>
        <w:rPr>
          <w:rStyle w:val="CommentReference"/>
        </w:rPr>
        <w:annotationRef/>
      </w:r>
    </w:p>
  </w:comment>
  <w:comment w:id="13" w:author="Sujata Shah" w:date="2021-06-30T16:45:00Z" w:initials="SS">
    <w:p w14:paraId="314552B3" w14:textId="1D15607D" w:rsidR="00ED5C99" w:rsidRDefault="00ED5C99">
      <w:pPr>
        <w:pStyle w:val="CommentText"/>
      </w:pPr>
      <w:r>
        <w:rPr>
          <w:rStyle w:val="CommentReference"/>
        </w:rPr>
        <w:annotationRef/>
      </w:r>
      <w:r w:rsidR="00D403AE">
        <w:t>Added link to support</w:t>
      </w:r>
      <w:r w:rsidR="0044424E">
        <w:t xml:space="preserve"> for versions</w:t>
      </w:r>
      <w:r w:rsidR="00B76B95">
        <w:t xml:space="preserve"> </w:t>
      </w:r>
      <w:r w:rsidR="000444A0">
        <w:t>and removed 9.5 as that is now retired.</w:t>
      </w:r>
    </w:p>
  </w:comment>
  <w:comment w:id="14" w:author="Sujata Shah" w:date="2021-06-30T16:42:00Z" w:initials="SS">
    <w:p w14:paraId="56F5CE19" w14:textId="41464642" w:rsidR="003B269D" w:rsidRDefault="003B269D">
      <w:pPr>
        <w:pStyle w:val="CommentText"/>
      </w:pPr>
      <w:r>
        <w:rPr>
          <w:rStyle w:val="CommentReference"/>
        </w:rPr>
        <w:annotationRef/>
      </w:r>
      <w:r w:rsidR="007C30BB">
        <w:rPr>
          <w:rStyle w:val="CommentReference"/>
        </w:rPr>
        <w:t>Added 13 per Saraubh’s request during call</w:t>
      </w:r>
      <w:r w:rsidR="000D72B5">
        <w:rPr>
          <w:rStyle w:val="CommentReference"/>
        </w:rPr>
        <w:t xml:space="preserve"> and added link </w:t>
      </w:r>
      <w:r w:rsidR="002C2360">
        <w:rPr>
          <w:rStyle w:val="CommentReference"/>
        </w:rPr>
        <w:t>to support doc</w:t>
      </w:r>
    </w:p>
  </w:comment>
  <w:comment w:id="17" w:author="Tim Chapman" w:date="2021-06-28T07:55:00Z" w:initials="TC">
    <w:p w14:paraId="777F05EB" w14:textId="5374516A" w:rsidR="1EE5D592" w:rsidRDefault="1EE5D592" w:rsidP="1EE5D592">
      <w:pPr>
        <w:pStyle w:val="CommentText"/>
      </w:pPr>
      <w:r>
        <w:t xml:space="preserve">We need to be much more clear on this sentence </w:t>
      </w:r>
      <w:r>
        <w:rPr>
          <w:rStyle w:val="CommentReference"/>
        </w:rPr>
        <w:annotationRef/>
      </w:r>
    </w:p>
  </w:comment>
  <w:comment w:id="18" w:author="Tim Chapman" w:date="2021-06-28T07:56:00Z" w:initials="TC">
    <w:p w14:paraId="29C832FF" w14:textId="012E8EC8" w:rsidR="1EE5D592" w:rsidRDefault="1EE5D592" w:rsidP="1EE5D592">
      <w:pPr>
        <w:pStyle w:val="CommentText"/>
      </w:pPr>
      <w:r>
        <w:t>Also should include azcli or ps code to enable  log analytics.  It isn't just available through the portal.</w:t>
      </w:r>
      <w:r>
        <w:rPr>
          <w:rStyle w:val="CommentReference"/>
        </w:rPr>
        <w:annotationRef/>
      </w:r>
    </w:p>
  </w:comment>
  <w:comment w:id="31" w:author="Alicja Kucharczyk" w:date="2021-06-27T16:20:00Z" w:initials="AK">
    <w:p w14:paraId="6A780A13" w14:textId="594A1D3D" w:rsidR="00DB6CFF" w:rsidRDefault="00DB6CFF" w:rsidP="00A25E32">
      <w:pPr>
        <w:pStyle w:val="CommentText"/>
      </w:pPr>
      <w:r>
        <w:rPr>
          <w:rStyle w:val="CommentReference"/>
        </w:rPr>
        <w:annotationRef/>
      </w:r>
      <w:r>
        <w:t>pls rephrase it</w:t>
      </w:r>
    </w:p>
  </w:comment>
  <w:comment w:id="32" w:author="Michal Gutzait" w:date="2021-06-30T00:19:00Z" w:initials="MG">
    <w:p w14:paraId="40411882" w14:textId="539011F6" w:rsidR="4C4DF78F" w:rsidRDefault="4C4DF78F">
      <w:pPr>
        <w:pStyle w:val="CommentText"/>
      </w:pPr>
      <w:r>
        <w:t>Done. OK?</w:t>
      </w:r>
      <w:r>
        <w:rPr>
          <w:rStyle w:val="CommentReference"/>
        </w:rPr>
        <w:annotationRef/>
      </w:r>
    </w:p>
  </w:comment>
  <w:comment w:id="33" w:author="Alicja Kucharczyk" w:date="2021-06-27T16:25:00Z" w:initials="AK">
    <w:p w14:paraId="2F9F3671" w14:textId="77777777" w:rsidR="001505B8" w:rsidRDefault="001505B8" w:rsidP="00A25E32">
      <w:pPr>
        <w:pStyle w:val="CommentText"/>
      </w:pPr>
      <w:r>
        <w:t>please add somewhere that autovacuum will run VACUUM and analyze and never VACUUM FULL</w:t>
      </w:r>
      <w:r w:rsidR="00087AFB">
        <w:rPr>
          <w:rStyle w:val="CommentReference"/>
        </w:rPr>
        <w:annotationRef/>
      </w:r>
    </w:p>
  </w:comment>
  <w:comment w:id="34" w:author="Michal Gutzait" w:date="2021-06-29T22:21:00Z" w:initials="MG">
    <w:p w14:paraId="15BC1E9B" w14:textId="5779D261" w:rsidR="1EE5D592" w:rsidRDefault="1EE5D592">
      <w:pPr>
        <w:pStyle w:val="CommentText"/>
      </w:pPr>
      <w:r>
        <w:t>Done</w:t>
      </w:r>
      <w:r>
        <w:rPr>
          <w:rStyle w:val="CommentReference"/>
        </w:rPr>
        <w:annotationRef/>
      </w:r>
    </w:p>
  </w:comment>
  <w:comment w:id="35" w:author="Alicja Kucharczyk" w:date="2021-06-27T16:28:00Z" w:initials="AK">
    <w:p w14:paraId="539B6B71" w14:textId="77777777" w:rsidR="00104119" w:rsidRDefault="002F7EAB" w:rsidP="00D92609">
      <w:pPr>
        <w:pStyle w:val="CommentText"/>
      </w:pPr>
      <w:r>
        <w:rPr>
          <w:rStyle w:val="CommentReference"/>
        </w:rPr>
        <w:annotationRef/>
      </w:r>
      <w:r w:rsidR="00104119">
        <w:t>+ analyze after insert was added recently</w:t>
      </w:r>
    </w:p>
  </w:comment>
  <w:comment w:id="36" w:author="Michal Gutzait" w:date="2021-06-29T22:30:00Z" w:initials="MG">
    <w:p w14:paraId="38FF577C" w14:textId="2880CB4E" w:rsidR="1EE5D592" w:rsidRDefault="1EE5D592">
      <w:pPr>
        <w:pStyle w:val="CommentText"/>
      </w:pPr>
      <w:r>
        <w:t>Not sure if my syntax is OK. P</w:t>
      </w:r>
      <w:r w:rsidR="00C11166">
        <w:t>l</w:t>
      </w:r>
      <w:r>
        <w:t>ease verify</w:t>
      </w:r>
      <w:r>
        <w:rPr>
          <w:rStyle w:val="CommentReference"/>
        </w:rPr>
        <w:annotationRef/>
      </w:r>
    </w:p>
  </w:comment>
  <w:comment w:id="37" w:author="Alicja Kucharczyk" w:date="2021-06-27T16:32:00Z" w:initials="AK">
    <w:p w14:paraId="4365CB6C" w14:textId="0C75B23C" w:rsidR="005C52FF" w:rsidRDefault="005C52FF" w:rsidP="00A25E32">
      <w:pPr>
        <w:pStyle w:val="CommentText"/>
      </w:pPr>
      <w:r>
        <w:t>pls change it to NEVER disable autovacuum</w:t>
      </w:r>
      <w:r>
        <w:rPr>
          <w:rStyle w:val="CommentReference"/>
        </w:rPr>
        <w:annotationRef/>
      </w:r>
    </w:p>
  </w:comment>
  <w:comment w:id="38" w:author="Michal Gutzait" w:date="2021-06-29T22:26:00Z" w:initials="MG">
    <w:p w14:paraId="54CE387C" w14:textId="0E36ACBB" w:rsidR="1EE5D592" w:rsidRDefault="1EE5D592">
      <w:pPr>
        <w:pStyle w:val="CommentText"/>
      </w:pPr>
      <w:r>
        <w:t>Done.</w:t>
      </w:r>
      <w:r>
        <w:rPr>
          <w:rStyle w:val="CommentReference"/>
        </w:rPr>
        <w:annotationRef/>
      </w:r>
    </w:p>
  </w:comment>
  <w:comment w:id="39" w:author="Alicja Kucharczyk" w:date="2021-06-27T16:34:00Z" w:initials="AK">
    <w:p w14:paraId="5B3D451E" w14:textId="77777777" w:rsidR="000D51B7" w:rsidRDefault="000D51B7" w:rsidP="00A25E32">
      <w:pPr>
        <w:pStyle w:val="CommentText"/>
      </w:pPr>
      <w:r>
        <w:t>vacuum and analyze or autoanalyze and analyze?</w:t>
      </w:r>
      <w:r>
        <w:rPr>
          <w:rStyle w:val="CommentReference"/>
        </w:rPr>
        <w:annotationRef/>
      </w:r>
    </w:p>
  </w:comment>
  <w:comment w:id="40" w:author="Michal Gutzait" w:date="2021-06-29T22:39:00Z" w:initials="MG">
    <w:p w14:paraId="2C5CB608" w14:textId="24AFBE09" w:rsidR="1EE5D592" w:rsidRDefault="1EE5D592">
      <w:pPr>
        <w:pStyle w:val="CommentText"/>
      </w:pPr>
      <w:r>
        <w:t>I've changed the syntax to be more accurate. OK?</w:t>
      </w:r>
      <w:r>
        <w:rPr>
          <w:rStyle w:val="CommentReference"/>
        </w:rPr>
        <w:annotationRef/>
      </w:r>
    </w:p>
  </w:comment>
  <w:comment w:id="41" w:author="Alicja Kucharczyk" w:date="2021-06-27T16:39:00Z" w:initials="AK">
    <w:p w14:paraId="3B39788A" w14:textId="77777777" w:rsidR="003B6288" w:rsidRDefault="003B6288" w:rsidP="00A25E32">
      <w:pPr>
        <w:pStyle w:val="CommentText"/>
      </w:pPr>
      <w:r>
        <w:rPr>
          <w:rStyle w:val="CommentReference"/>
        </w:rPr>
        <w:annotationRef/>
      </w:r>
      <w:r>
        <w:t>vacuum or analyze or both?</w:t>
      </w:r>
    </w:p>
  </w:comment>
  <w:comment w:id="42" w:author="Michal Gutzait" w:date="2021-06-29T22:39:00Z" w:initials="MG">
    <w:p w14:paraId="14A2189F" w14:textId="5ECA9D9A" w:rsidR="1EE5D592" w:rsidRDefault="1EE5D592">
      <w:pPr>
        <w:pStyle w:val="CommentText"/>
      </w:pPr>
      <w:r>
        <w:t>I've changed the syntax to be more accurate. OK?</w:t>
      </w:r>
      <w:r>
        <w:rPr>
          <w:rStyle w:val="CommentReference"/>
        </w:rPr>
        <w:annotationRef/>
      </w:r>
    </w:p>
  </w:comment>
  <w:comment w:id="43" w:author="Alicja Kucharczyk" w:date="2021-06-27T16:42:00Z" w:initials="AK">
    <w:p w14:paraId="46FD2625" w14:textId="77777777" w:rsidR="00826F6F" w:rsidRDefault="00826F6F" w:rsidP="00A25E32">
      <w:pPr>
        <w:pStyle w:val="CommentText"/>
      </w:pPr>
      <w:r>
        <w:rPr>
          <w:rStyle w:val="CommentReference"/>
        </w:rPr>
        <w:annotationRef/>
      </w:r>
      <w:r>
        <w:t>example changed for a big table</w:t>
      </w:r>
    </w:p>
  </w:comment>
  <w:comment w:id="44" w:author="Michal Gutzait" w:date="2021-06-29T23:00:00Z" w:initials="MG">
    <w:p w14:paraId="41118122" w14:textId="7876A338" w:rsidR="172598BE" w:rsidRDefault="172598BE">
      <w:pPr>
        <w:pStyle w:val="CommentText"/>
      </w:pPr>
      <w:r>
        <w:t>OK, accepted change</w:t>
      </w:r>
      <w:r>
        <w:rPr>
          <w:rStyle w:val="CommentReference"/>
        </w:rPr>
        <w:annotationRef/>
      </w:r>
    </w:p>
  </w:comment>
  <w:comment w:id="45" w:author="Alicja Kucharczyk" w:date="2021-06-27T16:52:00Z" w:initials="AK">
    <w:p w14:paraId="014771BB" w14:textId="77777777" w:rsidR="0014287D" w:rsidRDefault="0014287D" w:rsidP="00190F70">
      <w:pPr>
        <w:pStyle w:val="CommentText"/>
      </w:pPr>
      <w:r>
        <w:rPr>
          <w:rStyle w:val="CommentReference"/>
        </w:rPr>
        <w:annotationRef/>
      </w:r>
      <w:r>
        <w:t>if you have where with table name then order by makes no sense</w:t>
      </w:r>
    </w:p>
  </w:comment>
  <w:comment w:id="46" w:author="Michal Gutzait" w:date="2021-06-29T22:43:00Z" w:initials="MG">
    <w:p w14:paraId="3E5C7AD1" w14:textId="5D3A3847" w:rsidR="1EE5D592" w:rsidRDefault="1EE5D592">
      <w:pPr>
        <w:pStyle w:val="CommentText"/>
      </w:pPr>
      <w:r>
        <w:t>True, you modif</w:t>
      </w:r>
      <w:r w:rsidR="001428C9">
        <w:t>i</w:t>
      </w:r>
      <w:r>
        <w:t>ed the table name so I have removed the ORDER BY Clause as you suggested and verified it works.</w:t>
      </w:r>
      <w:r>
        <w:rPr>
          <w:rStyle w:val="CommentReference"/>
        </w:rPr>
        <w:annotationRef/>
      </w:r>
    </w:p>
  </w:comment>
  <w:comment w:id="49" w:author="Alicja Kucharczyk" w:date="2021-06-27T16:57:00Z" w:initials="AK">
    <w:p w14:paraId="1B678138" w14:textId="77777777" w:rsidR="00EA0A99" w:rsidRDefault="00EA0A99" w:rsidP="00A25E32">
      <w:pPr>
        <w:pStyle w:val="CommentText"/>
      </w:pPr>
      <w:r>
        <w:rPr>
          <w:rStyle w:val="CommentReference"/>
        </w:rPr>
        <w:annotationRef/>
      </w:r>
      <w:r>
        <w:t>not necessarily from disk</w:t>
      </w:r>
    </w:p>
  </w:comment>
  <w:comment w:id="50" w:author="Michal Gutzait" w:date="2021-06-29T23:01:00Z" w:initials="MG">
    <w:p w14:paraId="240A09E0" w14:textId="330556C2" w:rsidR="172598BE" w:rsidRDefault="172598BE">
      <w:pPr>
        <w:pStyle w:val="CommentText"/>
      </w:pPr>
      <w:r>
        <w:t>Fixed</w:t>
      </w:r>
      <w:r>
        <w:rPr>
          <w:rStyle w:val="CommentReference"/>
        </w:rPr>
        <w:annotationRef/>
      </w:r>
    </w:p>
  </w:comment>
  <w:comment w:id="47" w:author="Alicja Kucharczyk" w:date="2021-06-28T08:20:00Z" w:initials="AK">
    <w:p w14:paraId="0109C6BD" w14:textId="77777777" w:rsidR="00D51FCE" w:rsidRDefault="00D51FCE" w:rsidP="003D61AD">
      <w:pPr>
        <w:pStyle w:val="CommentText"/>
      </w:pPr>
      <w:r>
        <w:rPr>
          <w:rStyle w:val="CommentReference"/>
        </w:rPr>
        <w:annotationRef/>
      </w:r>
      <w:hyperlink r:id="rId1" w:history="1">
        <w:r w:rsidRPr="007B1CAC">
          <w:rPr>
            <w:rStyle w:val="Hyperlink"/>
          </w:rPr>
          <w:t>https://www.percona.com/blog/2018/08/10/tuning-autovacuum-in-postgresql-and-autovacuum-internals/</w:t>
        </w:r>
      </w:hyperlink>
    </w:p>
  </w:comment>
  <w:comment w:id="48" w:author="Michal Gutzait" w:date="2021-06-29T22:55:00Z" w:initials="MG">
    <w:p w14:paraId="6CE913A1" w14:textId="2AE930A8" w:rsidR="1EE5D592" w:rsidRDefault="1EE5D592">
      <w:pPr>
        <w:pStyle w:val="CommentText"/>
      </w:pPr>
      <w:r>
        <w:t>Reworded. OK?</w:t>
      </w:r>
      <w:r>
        <w:rPr>
          <w:rStyle w:val="CommentReference"/>
        </w:rPr>
        <w:annotationRef/>
      </w:r>
    </w:p>
  </w:comment>
  <w:comment w:id="59" w:author="Alicja Kucharczyk" w:date="2021-06-27T17:40:00Z" w:initials="AK">
    <w:p w14:paraId="74064E0E" w14:textId="77777777" w:rsidR="00F44F86" w:rsidRDefault="00F44F86" w:rsidP="00A25E32">
      <w:pPr>
        <w:pStyle w:val="CommentText"/>
      </w:pPr>
      <w:r>
        <w:rPr>
          <w:rStyle w:val="CommentReference"/>
        </w:rPr>
        <w:annotationRef/>
      </w:r>
      <w:r>
        <w:t>the same?</w:t>
      </w:r>
    </w:p>
  </w:comment>
  <w:comment w:id="60" w:author="Michal Gutzait" w:date="2021-06-30T00:08:00Z" w:initials="MG">
    <w:p w14:paraId="1E047B44" w14:textId="70042D99" w:rsidR="172598BE" w:rsidRDefault="172598BE">
      <w:pPr>
        <w:pStyle w:val="CommentText"/>
      </w:pPr>
      <w:r>
        <w:t xml:space="preserve">I don't </w:t>
      </w:r>
      <w:r w:rsidR="00C11166">
        <w:t>t</w:t>
      </w:r>
      <w:r>
        <w:t>hink so. We can merge. Thoughts?</w:t>
      </w:r>
      <w:r>
        <w:rPr>
          <w:rStyle w:val="CommentReference"/>
        </w:rPr>
        <w:annotationRef/>
      </w:r>
    </w:p>
  </w:comment>
  <w:comment w:id="75" w:author="Alicja Kucharczyk" w:date="2021-06-27T17:45:00Z" w:initials="AK">
    <w:p w14:paraId="48EE638B" w14:textId="77777777" w:rsidR="003348FD" w:rsidRDefault="003348FD" w:rsidP="00A25E32">
      <w:pPr>
        <w:pStyle w:val="CommentText"/>
      </w:pPr>
      <w:r>
        <w:t>you mean analyze?</w:t>
      </w:r>
      <w:r>
        <w:rPr>
          <w:rStyle w:val="CommentReference"/>
        </w:rPr>
        <w:annotationRef/>
      </w:r>
    </w:p>
  </w:comment>
  <w:comment w:id="76" w:author="Michal Gutzait" w:date="2021-06-30T00:13:00Z" w:initials="MG">
    <w:p w14:paraId="0C783A97" w14:textId="2A44315F" w:rsidR="172598BE" w:rsidRDefault="172598BE">
      <w:pPr>
        <w:pStyle w:val="CommentText"/>
      </w:pPr>
      <w:r>
        <w:t>Yes, added</w:t>
      </w:r>
      <w:r>
        <w:rPr>
          <w:rStyle w:val="CommentReference"/>
        </w:rPr>
        <w:annotationRef/>
      </w:r>
    </w:p>
    <w:p w14:paraId="096B6C4E" w14:textId="597B09F4" w:rsidR="172598BE" w:rsidRDefault="172598B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2C849DA" w15:done="0"/>
  <w15:commentEx w15:paraId="1D3E0C94" w15:done="0"/>
  <w15:commentEx w15:paraId="5AE750A9" w15:paraIdParent="1D3E0C94" w15:done="0"/>
  <w15:commentEx w15:paraId="0DE1DF7B" w15:paraIdParent="1D3E0C94" w15:done="0"/>
  <w15:commentEx w15:paraId="314552B3" w15:paraIdParent="1D3E0C94" w15:done="0"/>
  <w15:commentEx w15:paraId="56F5CE19" w15:done="0"/>
  <w15:commentEx w15:paraId="777F05EB" w15:done="1"/>
  <w15:commentEx w15:paraId="29C832FF" w15:paraIdParent="777F05EB" w15:done="1"/>
  <w15:commentEx w15:paraId="6A780A13" w15:done="0"/>
  <w15:commentEx w15:paraId="40411882" w15:paraIdParent="6A780A13" w15:done="0"/>
  <w15:commentEx w15:paraId="2F9F3671" w15:done="1"/>
  <w15:commentEx w15:paraId="15BC1E9B" w15:paraIdParent="2F9F3671" w15:done="1"/>
  <w15:commentEx w15:paraId="539B6B71" w15:done="0"/>
  <w15:commentEx w15:paraId="38FF577C" w15:paraIdParent="539B6B71" w15:done="0"/>
  <w15:commentEx w15:paraId="4365CB6C" w15:done="1"/>
  <w15:commentEx w15:paraId="54CE387C" w15:paraIdParent="4365CB6C" w15:done="1"/>
  <w15:commentEx w15:paraId="5B3D451E" w15:done="0"/>
  <w15:commentEx w15:paraId="2C5CB608" w15:paraIdParent="5B3D451E" w15:done="0"/>
  <w15:commentEx w15:paraId="3B39788A" w15:done="0"/>
  <w15:commentEx w15:paraId="14A2189F" w15:paraIdParent="3B39788A" w15:done="0"/>
  <w15:commentEx w15:paraId="46FD2625" w15:done="0"/>
  <w15:commentEx w15:paraId="41118122" w15:paraIdParent="46FD2625" w15:done="0"/>
  <w15:commentEx w15:paraId="014771BB" w15:done="1"/>
  <w15:commentEx w15:paraId="3E5C7AD1" w15:paraIdParent="014771BB" w15:done="1"/>
  <w15:commentEx w15:paraId="1B678138" w15:done="1"/>
  <w15:commentEx w15:paraId="240A09E0" w15:paraIdParent="1B678138" w15:done="1"/>
  <w15:commentEx w15:paraId="0109C6BD" w15:done="0"/>
  <w15:commentEx w15:paraId="6CE913A1" w15:paraIdParent="0109C6BD" w15:done="0"/>
  <w15:commentEx w15:paraId="74064E0E" w15:done="0"/>
  <w15:commentEx w15:paraId="1E047B44" w15:paraIdParent="74064E0E" w15:done="0"/>
  <w15:commentEx w15:paraId="48EE638B" w15:done="1"/>
  <w15:commentEx w15:paraId="096B6C4E" w15:paraIdParent="48EE638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871E8A" w16cex:dateUtc="2021-06-30T23:46:00Z"/>
  <w16cex:commentExtensible w16cex:durableId="1B6F9236" w16cex:dateUtc="2021-06-28T14:23:00Z"/>
  <w16cex:commentExtensible w16cex:durableId="24856949" w16cex:dateUtc="2021-06-29T07:41:00Z"/>
  <w16cex:commentExtensible w16cex:durableId="2BF54A90" w16cex:dateUtc="2021-06-30T01:20:00Z"/>
  <w16cex:commentExtensible w16cex:durableId="24871E89" w16cex:dateUtc="2021-06-30T23:45:00Z"/>
  <w16cex:commentExtensible w16cex:durableId="24871DFA" w16cex:dateUtc="2021-06-30T23:42:00Z"/>
  <w16cex:commentExtensible w16cex:durableId="74808729" w16cex:dateUtc="2021-06-28T14:55:00Z"/>
  <w16cex:commentExtensible w16cex:durableId="7BBB0167" w16cex:dateUtc="2021-06-28T14:56:00Z"/>
  <w16cex:commentExtensible w16cex:durableId="2483A25C" w16cex:dateUtc="2021-06-27T23:20:00Z"/>
  <w16cex:commentExtensible w16cex:durableId="68ED34B0" w16cex:dateUtc="2021-06-30T07:19:00Z"/>
  <w16cex:commentExtensible w16cex:durableId="2483A381" w16cex:dateUtc="2021-06-27T23:25:00Z"/>
  <w16cex:commentExtensible w16cex:durableId="72532C81" w16cex:dateUtc="2021-06-30T05:21:00Z"/>
  <w16cex:commentExtensible w16cex:durableId="24853D71" w16cex:dateUtc="2021-06-27T23:28:00Z"/>
  <w16cex:commentExtensible w16cex:durableId="147024DD" w16cex:dateUtc="2021-06-30T05:30:00Z"/>
  <w16cex:commentExtensible w16cex:durableId="2483A53E" w16cex:dateUtc="2021-06-27T23:32:00Z"/>
  <w16cex:commentExtensible w16cex:durableId="0775038A" w16cex:dateUtc="2021-06-30T05:26:00Z"/>
  <w16cex:commentExtensible w16cex:durableId="2483A5B1" w16cex:dateUtc="2021-06-27T23:34:00Z"/>
  <w16cex:commentExtensible w16cex:durableId="0C6E9237" w16cex:dateUtc="2021-06-30T05:39:00Z"/>
  <w16cex:commentExtensible w16cex:durableId="2483A6D1" w16cex:dateUtc="2021-06-27T23:39:00Z"/>
  <w16cex:commentExtensible w16cex:durableId="0865BDFB" w16cex:dateUtc="2021-06-30T05:39:00Z"/>
  <w16cex:commentExtensible w16cex:durableId="2483A781" w16cex:dateUtc="2021-06-27T23:42:00Z"/>
  <w16cex:commentExtensible w16cex:durableId="253620C0" w16cex:dateUtc="2021-06-30T06:00:00Z"/>
  <w16cex:commentExtensible w16cex:durableId="2483A9CF" w16cex:dateUtc="2021-06-27T23:52:00Z"/>
  <w16cex:commentExtensible w16cex:durableId="32279713" w16cex:dateUtc="2021-06-30T05:43:00Z"/>
  <w16cex:commentExtensible w16cex:durableId="2483AB27" w16cex:dateUtc="2021-06-27T23:57:00Z"/>
  <w16cex:commentExtensible w16cex:durableId="760B9CC9" w16cex:dateUtc="2021-06-30T06:01:00Z"/>
  <w16cex:commentExtensible w16cex:durableId="24848378" w16cex:dateUtc="2021-06-28T15:20:00Z"/>
  <w16cex:commentExtensible w16cex:durableId="15BC3F03" w16cex:dateUtc="2021-06-30T05:55:00Z"/>
  <w16cex:commentExtensible w16cex:durableId="2483B512" w16cex:dateUtc="2021-06-28T00:40:00Z"/>
  <w16cex:commentExtensible w16cex:durableId="6AC262D2" w16cex:dateUtc="2021-06-30T07:08:00Z"/>
  <w16cex:commentExtensible w16cex:durableId="2483B646" w16cex:dateUtc="2021-06-28T00:45:00Z"/>
  <w16cex:commentExtensible w16cex:durableId="23C7A4D5" w16cex:dateUtc="2021-06-30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2C849DA" w16cid:durableId="24871E8A"/>
  <w16cid:commentId w16cid:paraId="1D3E0C94" w16cid:durableId="1B6F9236"/>
  <w16cid:commentId w16cid:paraId="5AE750A9" w16cid:durableId="24856949"/>
  <w16cid:commentId w16cid:paraId="0DE1DF7B" w16cid:durableId="2BF54A90"/>
  <w16cid:commentId w16cid:paraId="314552B3" w16cid:durableId="24871E89"/>
  <w16cid:commentId w16cid:paraId="56F5CE19" w16cid:durableId="24871DFA"/>
  <w16cid:commentId w16cid:paraId="777F05EB" w16cid:durableId="74808729"/>
  <w16cid:commentId w16cid:paraId="29C832FF" w16cid:durableId="7BBB0167"/>
  <w16cid:commentId w16cid:paraId="6A780A13" w16cid:durableId="2483A25C"/>
  <w16cid:commentId w16cid:paraId="40411882" w16cid:durableId="68ED34B0"/>
  <w16cid:commentId w16cid:paraId="2F9F3671" w16cid:durableId="2483A381"/>
  <w16cid:commentId w16cid:paraId="15BC1E9B" w16cid:durableId="72532C81"/>
  <w16cid:commentId w16cid:paraId="539B6B71" w16cid:durableId="24853D71"/>
  <w16cid:commentId w16cid:paraId="38FF577C" w16cid:durableId="147024DD"/>
  <w16cid:commentId w16cid:paraId="4365CB6C" w16cid:durableId="2483A53E"/>
  <w16cid:commentId w16cid:paraId="54CE387C" w16cid:durableId="0775038A"/>
  <w16cid:commentId w16cid:paraId="5B3D451E" w16cid:durableId="2483A5B1"/>
  <w16cid:commentId w16cid:paraId="2C5CB608" w16cid:durableId="0C6E9237"/>
  <w16cid:commentId w16cid:paraId="3B39788A" w16cid:durableId="2483A6D1"/>
  <w16cid:commentId w16cid:paraId="14A2189F" w16cid:durableId="0865BDFB"/>
  <w16cid:commentId w16cid:paraId="46FD2625" w16cid:durableId="2483A781"/>
  <w16cid:commentId w16cid:paraId="41118122" w16cid:durableId="253620C0"/>
  <w16cid:commentId w16cid:paraId="014771BB" w16cid:durableId="2483A9CF"/>
  <w16cid:commentId w16cid:paraId="3E5C7AD1" w16cid:durableId="32279713"/>
  <w16cid:commentId w16cid:paraId="1B678138" w16cid:durableId="2483AB27"/>
  <w16cid:commentId w16cid:paraId="240A09E0" w16cid:durableId="760B9CC9"/>
  <w16cid:commentId w16cid:paraId="0109C6BD" w16cid:durableId="24848378"/>
  <w16cid:commentId w16cid:paraId="6CE913A1" w16cid:durableId="15BC3F03"/>
  <w16cid:commentId w16cid:paraId="74064E0E" w16cid:durableId="2483B512"/>
  <w16cid:commentId w16cid:paraId="1E047B44" w16cid:durableId="6AC262D2"/>
  <w16cid:commentId w16cid:paraId="48EE638B" w16cid:durableId="2483B646"/>
  <w16cid:commentId w16cid:paraId="096B6C4E" w16cid:durableId="23C7A4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64561" w14:textId="77777777" w:rsidR="002A4545" w:rsidRDefault="002A4545">
      <w:pPr>
        <w:spacing w:after="0" w:line="240" w:lineRule="auto"/>
      </w:pPr>
      <w:r>
        <w:separator/>
      </w:r>
    </w:p>
  </w:endnote>
  <w:endnote w:type="continuationSeparator" w:id="0">
    <w:p w14:paraId="283B320A" w14:textId="77777777" w:rsidR="002A4545" w:rsidRDefault="002A4545">
      <w:pPr>
        <w:spacing w:after="0" w:line="240" w:lineRule="auto"/>
      </w:pPr>
      <w:r>
        <w:continuationSeparator/>
      </w:r>
    </w:p>
  </w:endnote>
  <w:endnote w:type="continuationNotice" w:id="1">
    <w:p w14:paraId="241B823E" w14:textId="77777777" w:rsidR="002A4545" w:rsidRDefault="002A45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BBE1D" w14:textId="77777777" w:rsidR="002C683D" w:rsidRDefault="0019727D">
    <w:pPr>
      <w:tabs>
        <w:tab w:val="center" w:pos="10091"/>
      </w:tabs>
      <w:spacing w:after="0" w:line="259" w:lineRule="auto"/>
      <w:ind w:left="0" w:firstLine="0"/>
    </w:pPr>
    <w:r>
      <w:rPr>
        <w:b/>
        <w:sz w:val="18"/>
      </w:rPr>
      <w:t xml:space="preserve">Oracle to Azure DB for PostgreSQL Migration Guide </w:t>
    </w:r>
    <w:r>
      <w:rPr>
        <w:b/>
        <w:sz w:val="18"/>
      </w:rPr>
      <w:tab/>
    </w:r>
    <w:r>
      <w:fldChar w:fldCharType="begin"/>
    </w:r>
    <w:r>
      <w:instrText xml:space="preserve"> PAGE   \* MERGEFORMAT </w:instrText>
    </w:r>
    <w:r>
      <w:fldChar w:fldCharType="separate"/>
    </w:r>
    <w:r>
      <w:rPr>
        <w:b/>
        <w:color w:val="0078D4"/>
        <w:sz w:val="18"/>
      </w:rPr>
      <w:t>2</w:t>
    </w:r>
    <w:r>
      <w:rPr>
        <w:b/>
        <w:color w:val="0078D4"/>
        <w:sz w:val="18"/>
      </w:rPr>
      <w:fldChar w:fldCharType="end"/>
    </w:r>
    <w:r>
      <w:rPr>
        <w:b/>
        <w:color w:val="0078D4"/>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CB5EF" w14:textId="74A1303E" w:rsidR="002C683D" w:rsidRDefault="00895F7C">
    <w:pPr>
      <w:tabs>
        <w:tab w:val="center" w:pos="10091"/>
      </w:tabs>
      <w:spacing w:after="0" w:line="259" w:lineRule="auto"/>
      <w:ind w:left="0" w:firstLine="0"/>
    </w:pPr>
    <w:r>
      <w:rPr>
        <w:b/>
        <w:sz w:val="18"/>
      </w:rPr>
      <w:t>Azure DB for PostgreSQL Performing Tuning Guide</w:t>
    </w:r>
    <w:r w:rsidR="0019727D">
      <w:rPr>
        <w:b/>
        <w:sz w:val="18"/>
      </w:rPr>
      <w:t xml:space="preserve"> </w:t>
    </w:r>
    <w:r w:rsidR="0019727D">
      <w:rPr>
        <w:b/>
        <w:sz w:val="18"/>
      </w:rPr>
      <w:tab/>
    </w:r>
    <w:r w:rsidR="0019727D">
      <w:fldChar w:fldCharType="begin"/>
    </w:r>
    <w:r w:rsidR="0019727D">
      <w:instrText xml:space="preserve"> PAGE   \* MERGEFORMAT </w:instrText>
    </w:r>
    <w:r w:rsidR="0019727D">
      <w:fldChar w:fldCharType="separate"/>
    </w:r>
    <w:r w:rsidR="0019727D">
      <w:rPr>
        <w:b/>
        <w:color w:val="0078D4"/>
        <w:sz w:val="18"/>
      </w:rPr>
      <w:t>2</w:t>
    </w:r>
    <w:r w:rsidR="0019727D">
      <w:rPr>
        <w:b/>
        <w:color w:val="0078D4"/>
        <w:sz w:val="18"/>
      </w:rPr>
      <w:fldChar w:fldCharType="end"/>
    </w:r>
    <w:r w:rsidR="0019727D">
      <w:rPr>
        <w:b/>
        <w:color w:val="0078D4"/>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03D2" w14:textId="77777777" w:rsidR="002C683D" w:rsidRDefault="002C683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A244A" w14:textId="77777777" w:rsidR="002A4545" w:rsidRDefault="002A4545">
      <w:pPr>
        <w:spacing w:after="0" w:line="240" w:lineRule="auto"/>
      </w:pPr>
      <w:r>
        <w:separator/>
      </w:r>
    </w:p>
  </w:footnote>
  <w:footnote w:type="continuationSeparator" w:id="0">
    <w:p w14:paraId="52C302F6" w14:textId="77777777" w:rsidR="002A4545" w:rsidRDefault="002A4545">
      <w:pPr>
        <w:spacing w:after="0" w:line="240" w:lineRule="auto"/>
      </w:pPr>
      <w:r>
        <w:continuationSeparator/>
      </w:r>
    </w:p>
  </w:footnote>
  <w:footnote w:type="continuationNotice" w:id="1">
    <w:p w14:paraId="4EA872A4" w14:textId="77777777" w:rsidR="002A4545" w:rsidRDefault="002A45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E3C2F" w14:textId="77777777" w:rsidR="002C683D" w:rsidRDefault="0019727D">
    <w:pPr>
      <w:spacing w:after="0" w:line="259" w:lineRule="auto"/>
      <w:ind w:left="0" w:right="360" w:firstLine="0"/>
      <w:jc w:val="right"/>
    </w:pPr>
    <w:r>
      <w:rPr>
        <w:noProof/>
      </w:rPr>
      <w:drawing>
        <wp:anchor distT="0" distB="0" distL="114300" distR="114300" simplePos="0" relativeHeight="251658240" behindDoc="0" locked="0" layoutInCell="1" allowOverlap="0" wp14:anchorId="252D596F" wp14:editId="57CCBD62">
          <wp:simplePos x="0" y="0"/>
          <wp:positionH relativeFrom="page">
            <wp:posOffset>6248400</wp:posOffset>
          </wp:positionH>
          <wp:positionV relativeFrom="page">
            <wp:posOffset>457200</wp:posOffset>
          </wp:positionV>
          <wp:extent cx="828739" cy="188595"/>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1"/>
                  <a:stretch>
                    <a:fillRect/>
                  </a:stretch>
                </pic:blipFill>
                <pic:spPr>
                  <a:xfrm>
                    <a:off x="0" y="0"/>
                    <a:ext cx="828739" cy="188595"/>
                  </a:xfrm>
                  <a:prstGeom prst="rect">
                    <a:avLst/>
                  </a:prstGeom>
                </pic:spPr>
              </pic:pic>
            </a:graphicData>
          </a:graphic>
        </wp:anchor>
      </w:drawing>
    </w:r>
    <w:r w:rsidR="67AF3E79">
      <w:t xml:space="preserve"> </w:t>
    </w:r>
  </w:p>
  <w:p w14:paraId="6A87B46F" w14:textId="77777777" w:rsidR="002C683D" w:rsidRDefault="0019727D">
    <w:pPr>
      <w:spacing w:after="0" w:line="259" w:lineRule="auto"/>
      <w:ind w:left="6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EA775" w14:textId="77777777" w:rsidR="002C683D" w:rsidRDefault="0019727D">
    <w:pPr>
      <w:spacing w:after="0" w:line="259" w:lineRule="auto"/>
      <w:ind w:left="0" w:right="360" w:firstLine="0"/>
      <w:jc w:val="right"/>
    </w:pPr>
    <w:r>
      <w:rPr>
        <w:noProof/>
      </w:rPr>
      <w:drawing>
        <wp:anchor distT="0" distB="0" distL="114300" distR="114300" simplePos="0" relativeHeight="251658241" behindDoc="0" locked="0" layoutInCell="1" allowOverlap="0" wp14:anchorId="648A2C12" wp14:editId="23C995B8">
          <wp:simplePos x="0" y="0"/>
          <wp:positionH relativeFrom="page">
            <wp:posOffset>6248400</wp:posOffset>
          </wp:positionH>
          <wp:positionV relativeFrom="page">
            <wp:posOffset>457200</wp:posOffset>
          </wp:positionV>
          <wp:extent cx="828739" cy="18859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1"/>
                  <a:stretch>
                    <a:fillRect/>
                  </a:stretch>
                </pic:blipFill>
                <pic:spPr>
                  <a:xfrm>
                    <a:off x="0" y="0"/>
                    <a:ext cx="828739" cy="188595"/>
                  </a:xfrm>
                  <a:prstGeom prst="rect">
                    <a:avLst/>
                  </a:prstGeom>
                </pic:spPr>
              </pic:pic>
            </a:graphicData>
          </a:graphic>
        </wp:anchor>
      </w:drawing>
    </w:r>
    <w:r w:rsidR="67AF3E79">
      <w:t xml:space="preserve"> </w:t>
    </w:r>
  </w:p>
  <w:p w14:paraId="50EB39B3" w14:textId="77777777" w:rsidR="002C683D" w:rsidRDefault="0019727D">
    <w:pPr>
      <w:spacing w:after="0" w:line="259" w:lineRule="auto"/>
      <w:ind w:left="6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21498" w14:textId="77777777" w:rsidR="002C683D" w:rsidRDefault="002C683D">
    <w:pPr>
      <w:spacing w:after="160" w:line="259" w:lineRule="auto"/>
      <w:ind w:left="0" w:firstLine="0"/>
    </w:pPr>
  </w:p>
</w:hdr>
</file>

<file path=word/intelligence.xml><?xml version="1.0" encoding="utf-8"?>
<int:Intelligence xmlns:int="http://schemas.microsoft.com/office/intelligence/2019/intelligence">
  <int:IntelligenceSettings/>
  <int:Manifest>
    <int:WordHash hashCode="f23VCmmY6OBcqB" id="QihOWCBu"/>
    <int:WordHash hashCode="xsaYpitNOEeWP5" id="L9HEJEl2"/>
    <int:WordHash hashCode="VbRLziGCKWRUN9" id="a+L7bF64"/>
    <int:WordHash hashCode="EjwbzT+MfsUVzo" id="OWNOvSNv"/>
    <int:WordHash hashCode="ojtsbP0Mag85LW" id="gPAS4cAa"/>
    <int:WordHash hashCode="f05SPEiLy4FyWa" id="Qnvd0sop"/>
    <int:WordHash hashCode="Ye8O0HNgL5wYw5" id="PvdRX1cy"/>
    <int:WordHash hashCode="EQ8jzmGVP+jms2" id="bOxJ0apd"/>
    <int:WordHash hashCode="82NwlxbbRYwIlT" id="DAxbsH0m"/>
    <int:WordHash hashCode="CTrJsAg0eh+bwx" id="jGcJ4QXa"/>
    <int:WordHash hashCode="2G5VKGky9P0Vmq" id="G/AVxM1+"/>
    <int:WordHash hashCode="l32CYKoJFWhFFR" id="TYokw+7B"/>
    <int:WordHash hashCode="3dZh49tGkNxR44" id="jmXYcsO0"/>
    <int:WordHash hashCode="zckM53tXBlGziD" id="aX01LC/7"/>
    <int:WordHash hashCode="6owzFBcIcZyC4O" id="IdtfvfD3"/>
    <int:WordHash hashCode="WFzIcSfllT4fXV" id="rXLizu5y"/>
    <int:WordHash hashCode="4GDcjuBarSOgY4" id="Ws7uT+qA"/>
    <int:WordHash hashCode="0c0eiqG7c0GIWS" id="xxrsOi+m"/>
    <int:WordHash hashCode="i5RkGTZ4KJibzc" id="PzS8XH9L"/>
    <int:WordHash hashCode="2HmwwsigbDOku9" id="CItO1x0t"/>
    <int:WordHash hashCode="aww0rgYZfhXoSW" id="o5wMfpZy"/>
    <int:WordHash hashCode="zReXrPD7aoMNPq" id="2nK0xbpc"/>
    <int:WordHash hashCode="ILCiQfwnQchu4M" id="Zyd8jOtS"/>
    <int:WordHash hashCode="T319Ju9CmZzifC" id="w6Z+LEhb"/>
    <int:WordHash hashCode="8hBnShoW3v939E" id="Qs02056/"/>
    <int:WordHash hashCode="rf7Arsg7jO2Y7h" id="1Damz6xj"/>
    <int:WordHash hashCode="H2Z63aZTqnu59Y" id="3ZrRNdHL"/>
    <int:WordHash hashCode="GFnljvht/fBCWK" id="smWgjfaN"/>
    <int:WordHash hashCode="Sk0AhLcycqOSZD" id="KPUszClU"/>
    <int:WordHash hashCode="qEc63hYp6nHg6U" id="UZCinE+f"/>
    <int:WordHash hashCode="2a4My8/s/xUfo2" id="sHoWsVlV"/>
    <int:WordHash hashCode="ycdMTCxV32VcXH" id="hV/DQiK+"/>
    <int:WordHash hashCode="ZV25KxNwR8naOt" id="hoYh//Vg"/>
    <int:WordHash hashCode="mHEBSJLsAnYUlq" id="6yEndFen"/>
    <int:WordHash hashCode="IO4qARpAeMbmXJ" id="h6y8r+n0"/>
    <int:WordHash hashCode="KCiUUZ/aBPzY6P" id="QoadWkKI"/>
    <int:WordHash hashCode="D2D18e3hyjZHEW" id="f+CaCQ6j"/>
    <int:WordHash hashCode="lJj8cu9snMz9gN" id="80l8MmnJ"/>
    <int:WordHash hashCode="UcdS6eierZsv4s" id="1A7G9CO6"/>
    <int:WordHash hashCode="+aHrmTQsUXTl91" id="t+T0ET8M"/>
    <int:WordHash hashCode="R4OFjCfuzsWZF5" id="42D/BDZG"/>
    <int:WordHash hashCode="8RLR5OtvWAgBh1" id="0MbjpLae"/>
    <int:WordHash hashCode="Ffu+PskOicmkIW" id="oe8CnUkv"/>
    <int:WordHash hashCode="wYLz52HnYTzP+V" id="DBnEuehI"/>
    <int:WordHash hashCode="xdeUuNZZkoLIJj" id="acB8NX02"/>
    <int:WordHash hashCode="xyXS+Z+DJPT2Zu" id="nIMoWPMS"/>
    <int:WordHash hashCode="+UlwpBv7Z2wC9S" id="J+R/AVGk"/>
    <int:WordHash hashCode="BeTw0Q0vp596c4" id="S1kvCyQu"/>
    <int:WordHash hashCode="/FzGm4bpDtl0w2" id="mom7Kmmc"/>
    <int:WordHash hashCode="YB4LJFJinXPHrT" id="D5xhcP3Z"/>
    <int:WordHash hashCode="yFzZ3FbK/8rvZu" id="uvxRObEb"/>
    <int:WordHash hashCode="lys2FNXy7YLWYZ" id="7aoNHM8e"/>
    <int:WordHash hashCode="q5eNrmGSL+W/t2" id="vR+Jz8sO"/>
    <int:WordHash hashCode="j/r7qYSPb4TwOL" id="AuFODYRD"/>
    <int:WordHash hashCode="hPdM2oN2/IqgE6" id="/fuqbMw/"/>
    <int:WordHash hashCode="u23DxnjFfi+ttR" id="67DLKkv/"/>
    <int:WordHash hashCode="WI6E6l5cHozATR" id="6HGqaASA"/>
    <int:WordHash hashCode="Omt0nOAEjBMjIJ" id="YbQIpRZb"/>
    <int:WordHash hashCode="5v+NwSd1ebz2ki" id="sZtNrJQS"/>
    <int:WordHash hashCode="SRhFN4mxBGQ/Aj" id="MsUnHRIv"/>
    <int:WordHash hashCode="ADfD8V/lM3DS3y" id="tJFCZvVf"/>
    <int:WordHash hashCode="Pg6dFu7yDzNzW+" id="WDfFh1pW"/>
    <int:WordHash hashCode="DgDSH1/NJD17Da" id="zKvSxWYx"/>
  </int:Manifest>
  <int:Observations>
    <int:Content id="QihOWCBu">
      <int:Rejection type="LegacyProofing"/>
    </int:Content>
    <int:Content id="L9HEJEl2">
      <int:Rejection type="LegacyProofing"/>
    </int:Content>
    <int:Content id="a+L7bF64">
      <int:Rejection type="LegacyProofing"/>
    </int:Content>
    <int:Content id="OWNOvSNv">
      <int:Rejection type="LegacyProofing"/>
    </int:Content>
    <int:Content id="gPAS4cAa">
      <int:Rejection type="LegacyProofing"/>
    </int:Content>
    <int:Content id="Qnvd0sop">
      <int:Rejection type="LegacyProofing"/>
    </int:Content>
    <int:Content id="PvdRX1cy">
      <int:Rejection type="LegacyProofing"/>
    </int:Content>
    <int:Content id="bOxJ0apd">
      <int:Rejection type="LegacyProofing"/>
    </int:Content>
    <int:Content id="DAxbsH0m">
      <int:Rejection type="LegacyProofing"/>
    </int:Content>
    <int:Content id="jGcJ4QXa">
      <int:Rejection type="LegacyProofing"/>
    </int:Content>
    <int:Content id="G/AVxM1+">
      <int:Rejection type="LegacyProofing"/>
    </int:Content>
    <int:Content id="TYokw+7B">
      <int:Rejection type="LegacyProofing"/>
    </int:Content>
    <int:Content id="jmXYcsO0">
      <int:Rejection type="LegacyProofing"/>
    </int:Content>
    <int:Content id="aX01LC/7">
      <int:Rejection type="LegacyProofing"/>
    </int:Content>
    <int:Content id="IdtfvfD3">
      <int:Rejection type="LegacyProofing"/>
    </int:Content>
    <int:Content id="rXLizu5y">
      <int:Rejection type="LegacyProofing"/>
    </int:Content>
    <int:Content id="Ws7uT+qA">
      <int:Rejection type="LegacyProofing"/>
    </int:Content>
    <int:Content id="xxrsOi+m">
      <int:Rejection type="LegacyProofing"/>
    </int:Content>
    <int:Content id="PzS8XH9L">
      <int:Rejection type="LegacyProofing"/>
    </int:Content>
    <int:Content id="CItO1x0t">
      <int:Rejection type="LegacyProofing"/>
    </int:Content>
    <int:Content id="o5wMfpZy">
      <int:Rejection type="LegacyProofing"/>
    </int:Content>
    <int:Content id="2nK0xbpc">
      <int:Rejection type="LegacyProofing"/>
    </int:Content>
    <int:Content id="Zyd8jOtS">
      <int:Rejection type="LegacyProofing"/>
    </int:Content>
    <int:Content id="w6Z+LEhb">
      <int:Rejection type="LegacyProofing"/>
    </int:Content>
    <int:Content id="Qs02056/">
      <int:Rejection type="LegacyProofing"/>
    </int:Content>
    <int:Content id="1Damz6xj">
      <int:Rejection type="LegacyProofing"/>
    </int:Content>
    <int:Content id="3ZrRNdHL">
      <int:Rejection type="LegacyProofing"/>
    </int:Content>
    <int:Content id="smWgjfaN">
      <int:Rejection type="LegacyProofing"/>
    </int:Content>
    <int:Content id="KPUszClU">
      <int:Rejection type="LegacyProofing"/>
    </int:Content>
    <int:Content id="UZCinE+f">
      <int:Rejection type="LegacyProofing"/>
    </int:Content>
    <int:Content id="sHoWsVlV">
      <int:Rejection type="LegacyProofing"/>
    </int:Content>
    <int:Content id="hV/DQiK+">
      <int:Rejection type="LegacyProofing"/>
    </int:Content>
    <int:Content id="hoYh//Vg">
      <int:Rejection type="LegacyProofing"/>
    </int:Content>
    <int:Content id="6yEndFen">
      <int:Rejection type="LegacyProofing"/>
    </int:Content>
    <int:Content id="h6y8r+n0">
      <int:Rejection type="LegacyProofing"/>
    </int:Content>
    <int:Content id="QoadWkKI">
      <int:Rejection type="LegacyProofing"/>
    </int:Content>
    <int:Content id="f+CaCQ6j">
      <int:Rejection type="LegacyProofing"/>
    </int:Content>
    <int:Content id="80l8MmnJ">
      <int:Rejection type="LegacyProofing"/>
    </int:Content>
    <int:Content id="1A7G9CO6">
      <int:Rejection type="LegacyProofing"/>
    </int:Content>
    <int:Content id="t+T0ET8M">
      <int:Rejection type="LegacyProofing"/>
    </int:Content>
    <int:Content id="42D/BDZG">
      <int:Rejection type="LegacyProofing"/>
    </int:Content>
    <int:Content id="0MbjpLae">
      <int:Rejection type="LegacyProofing"/>
    </int:Content>
    <int:Content id="oe8CnUkv">
      <int:Rejection type="LegacyProofing"/>
    </int:Content>
    <int:Content id="DBnEuehI">
      <int:Rejection type="LegacyProofing"/>
    </int:Content>
    <int:Content id="acB8NX02">
      <int:Rejection type="LegacyProofing"/>
    </int:Content>
    <int:Content id="nIMoWPMS">
      <int:Rejection type="LegacyProofing"/>
    </int:Content>
    <int:Content id="J+R/AVGk">
      <int:Rejection type="LegacyProofing"/>
    </int:Content>
    <int:Content id="S1kvCyQu">
      <int:Rejection type="LegacyProofing"/>
    </int:Content>
    <int:Content id="mom7Kmmc">
      <int:Rejection type="LegacyProofing"/>
    </int:Content>
    <int:Content id="D5xhcP3Z">
      <int:Rejection type="LegacyProofing"/>
    </int:Content>
    <int:Content id="uvxRObEb">
      <int:Rejection type="LegacyProofing"/>
    </int:Content>
    <int:Content id="7aoNHM8e">
      <int:Rejection type="LegacyProofing"/>
    </int:Content>
    <int:Content id="vR+Jz8sO">
      <int:Rejection type="LegacyProofing"/>
    </int:Content>
    <int:Content id="AuFODYRD">
      <int:Rejection type="LegacyProofing"/>
    </int:Content>
    <int:Content id="/fuqbMw/">
      <int:Rejection type="LegacyProofing"/>
    </int:Content>
    <int:Content id="67DLKkv/">
      <int:Rejection type="LegacyProofing"/>
    </int:Content>
    <int:Content id="6HGqaASA">
      <int:Rejection type="LegacyProofing"/>
    </int:Content>
    <int:Content id="YbQIpRZb">
      <int:Rejection type="LegacyProofing"/>
    </int:Content>
    <int:Content id="sZtNrJQS">
      <int:Rejection type="LegacyProofing"/>
    </int:Content>
    <int:Content id="MsUnHRIv">
      <int:Rejection type="LegacyProofing"/>
    </int:Content>
    <int:Content id="tJFCZvVf">
      <int:Rejection type="LegacyProofing"/>
    </int:Content>
    <int:Content id="WDfFh1pW">
      <int:Rejection type="LegacyProofing"/>
    </int:Content>
    <int:Content id="zKvSxWY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1BFD"/>
    <w:multiLevelType w:val="hybridMultilevel"/>
    <w:tmpl w:val="F9EA0728"/>
    <w:lvl w:ilvl="0" w:tplc="F164340C">
      <w:start w:val="1"/>
      <w:numFmt w:val="bullet"/>
      <w:lvlText w:val=""/>
      <w:lvlJc w:val="left"/>
      <w:pPr>
        <w:ind w:left="720" w:hanging="360"/>
      </w:pPr>
      <w:rPr>
        <w:rFonts w:ascii="Symbol" w:hAnsi="Symbol" w:hint="default"/>
      </w:rPr>
    </w:lvl>
    <w:lvl w:ilvl="1" w:tplc="03402A04">
      <w:start w:val="1"/>
      <w:numFmt w:val="bullet"/>
      <w:lvlText w:val="o"/>
      <w:lvlJc w:val="left"/>
      <w:pPr>
        <w:ind w:left="1440" w:hanging="360"/>
      </w:pPr>
      <w:rPr>
        <w:rFonts w:ascii="Courier New" w:hAnsi="Courier New" w:hint="default"/>
      </w:rPr>
    </w:lvl>
    <w:lvl w:ilvl="2" w:tplc="4B50D128">
      <w:start w:val="1"/>
      <w:numFmt w:val="bullet"/>
      <w:lvlText w:val=""/>
      <w:lvlJc w:val="left"/>
      <w:pPr>
        <w:ind w:left="2160" w:hanging="360"/>
      </w:pPr>
      <w:rPr>
        <w:rFonts w:ascii="Wingdings" w:hAnsi="Wingdings" w:hint="default"/>
      </w:rPr>
    </w:lvl>
    <w:lvl w:ilvl="3" w:tplc="6D62DC3A">
      <w:start w:val="1"/>
      <w:numFmt w:val="bullet"/>
      <w:lvlText w:val=""/>
      <w:lvlJc w:val="left"/>
      <w:pPr>
        <w:ind w:left="2880" w:hanging="360"/>
      </w:pPr>
      <w:rPr>
        <w:rFonts w:ascii="Symbol" w:hAnsi="Symbol" w:hint="default"/>
      </w:rPr>
    </w:lvl>
    <w:lvl w:ilvl="4" w:tplc="5EDEEA0A">
      <w:start w:val="1"/>
      <w:numFmt w:val="bullet"/>
      <w:lvlText w:val="o"/>
      <w:lvlJc w:val="left"/>
      <w:pPr>
        <w:ind w:left="3600" w:hanging="360"/>
      </w:pPr>
      <w:rPr>
        <w:rFonts w:ascii="Courier New" w:hAnsi="Courier New" w:hint="default"/>
      </w:rPr>
    </w:lvl>
    <w:lvl w:ilvl="5" w:tplc="0004F022">
      <w:start w:val="1"/>
      <w:numFmt w:val="bullet"/>
      <w:lvlText w:val=""/>
      <w:lvlJc w:val="left"/>
      <w:pPr>
        <w:ind w:left="4320" w:hanging="360"/>
      </w:pPr>
      <w:rPr>
        <w:rFonts w:ascii="Wingdings" w:hAnsi="Wingdings" w:hint="default"/>
      </w:rPr>
    </w:lvl>
    <w:lvl w:ilvl="6" w:tplc="F8F22822">
      <w:start w:val="1"/>
      <w:numFmt w:val="bullet"/>
      <w:lvlText w:val=""/>
      <w:lvlJc w:val="left"/>
      <w:pPr>
        <w:ind w:left="5040" w:hanging="360"/>
      </w:pPr>
      <w:rPr>
        <w:rFonts w:ascii="Symbol" w:hAnsi="Symbol" w:hint="default"/>
      </w:rPr>
    </w:lvl>
    <w:lvl w:ilvl="7" w:tplc="FF785660">
      <w:start w:val="1"/>
      <w:numFmt w:val="bullet"/>
      <w:lvlText w:val="o"/>
      <w:lvlJc w:val="left"/>
      <w:pPr>
        <w:ind w:left="5760" w:hanging="360"/>
      </w:pPr>
      <w:rPr>
        <w:rFonts w:ascii="Courier New" w:hAnsi="Courier New" w:hint="default"/>
      </w:rPr>
    </w:lvl>
    <w:lvl w:ilvl="8" w:tplc="0E3A32D0">
      <w:start w:val="1"/>
      <w:numFmt w:val="bullet"/>
      <w:lvlText w:val=""/>
      <w:lvlJc w:val="left"/>
      <w:pPr>
        <w:ind w:left="6480" w:hanging="360"/>
      </w:pPr>
      <w:rPr>
        <w:rFonts w:ascii="Wingdings" w:hAnsi="Wingdings" w:hint="default"/>
      </w:rPr>
    </w:lvl>
  </w:abstractNum>
  <w:abstractNum w:abstractNumId="1" w15:restartNumberingAfterBreak="0">
    <w:nsid w:val="06B1637B"/>
    <w:multiLevelType w:val="hybridMultilevel"/>
    <w:tmpl w:val="76704A50"/>
    <w:lvl w:ilvl="0" w:tplc="0409000F">
      <w:start w:val="1"/>
      <w:numFmt w:val="decimal"/>
      <w:lvlText w:val="%1."/>
      <w:lvlJc w:val="left"/>
      <w:pPr>
        <w:ind w:left="727" w:hanging="360"/>
      </w:p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6B611F4"/>
    <w:multiLevelType w:val="hybridMultilevel"/>
    <w:tmpl w:val="D4D23358"/>
    <w:lvl w:ilvl="0" w:tplc="F524F10A">
      <w:start w:val="1"/>
      <w:numFmt w:val="bullet"/>
      <w:lvlText w:val="•"/>
      <w:lvlJc w:val="left"/>
      <w:pPr>
        <w:ind w:left="765"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70151A3"/>
    <w:multiLevelType w:val="hybridMultilevel"/>
    <w:tmpl w:val="FFFFFFFF"/>
    <w:lvl w:ilvl="0" w:tplc="3D1A68F4">
      <w:start w:val="1"/>
      <w:numFmt w:val="decimal"/>
      <w:lvlText w:val="%1."/>
      <w:lvlJc w:val="left"/>
      <w:pPr>
        <w:ind w:left="720" w:hanging="360"/>
      </w:pPr>
    </w:lvl>
    <w:lvl w:ilvl="1" w:tplc="EE9448A0">
      <w:start w:val="1"/>
      <w:numFmt w:val="lowerLetter"/>
      <w:lvlText w:val="%2."/>
      <w:lvlJc w:val="left"/>
      <w:pPr>
        <w:ind w:left="1440" w:hanging="360"/>
      </w:pPr>
    </w:lvl>
    <w:lvl w:ilvl="2" w:tplc="853CD4A8">
      <w:start w:val="1"/>
      <w:numFmt w:val="lowerRoman"/>
      <w:lvlText w:val="%3."/>
      <w:lvlJc w:val="right"/>
      <w:pPr>
        <w:ind w:left="2160" w:hanging="180"/>
      </w:pPr>
    </w:lvl>
    <w:lvl w:ilvl="3" w:tplc="CF6E4188">
      <w:start w:val="1"/>
      <w:numFmt w:val="decimal"/>
      <w:lvlText w:val="%4."/>
      <w:lvlJc w:val="left"/>
      <w:pPr>
        <w:ind w:left="2880" w:hanging="360"/>
      </w:pPr>
    </w:lvl>
    <w:lvl w:ilvl="4" w:tplc="94087688">
      <w:start w:val="1"/>
      <w:numFmt w:val="lowerLetter"/>
      <w:lvlText w:val="%5."/>
      <w:lvlJc w:val="left"/>
      <w:pPr>
        <w:ind w:left="3600" w:hanging="360"/>
      </w:pPr>
    </w:lvl>
    <w:lvl w:ilvl="5" w:tplc="AC4A2240">
      <w:start w:val="1"/>
      <w:numFmt w:val="lowerRoman"/>
      <w:lvlText w:val="%6."/>
      <w:lvlJc w:val="right"/>
      <w:pPr>
        <w:ind w:left="4320" w:hanging="180"/>
      </w:pPr>
    </w:lvl>
    <w:lvl w:ilvl="6" w:tplc="34D2DC36">
      <w:start w:val="1"/>
      <w:numFmt w:val="decimal"/>
      <w:lvlText w:val="%7."/>
      <w:lvlJc w:val="left"/>
      <w:pPr>
        <w:ind w:left="5040" w:hanging="360"/>
      </w:pPr>
    </w:lvl>
    <w:lvl w:ilvl="7" w:tplc="A03A540C">
      <w:start w:val="1"/>
      <w:numFmt w:val="lowerLetter"/>
      <w:lvlText w:val="%8."/>
      <w:lvlJc w:val="left"/>
      <w:pPr>
        <w:ind w:left="5760" w:hanging="360"/>
      </w:pPr>
    </w:lvl>
    <w:lvl w:ilvl="8" w:tplc="C79A1010">
      <w:start w:val="1"/>
      <w:numFmt w:val="lowerRoman"/>
      <w:lvlText w:val="%9."/>
      <w:lvlJc w:val="right"/>
      <w:pPr>
        <w:ind w:left="6480" w:hanging="180"/>
      </w:pPr>
    </w:lvl>
  </w:abstractNum>
  <w:abstractNum w:abstractNumId="4" w15:restartNumberingAfterBreak="0">
    <w:nsid w:val="0BF85B0A"/>
    <w:multiLevelType w:val="hybridMultilevel"/>
    <w:tmpl w:val="F5E6F892"/>
    <w:lvl w:ilvl="0" w:tplc="73585CFE">
      <w:numFmt w:val="bullet"/>
      <w:lvlText w:val="-"/>
      <w:lvlJc w:val="left"/>
      <w:pPr>
        <w:ind w:left="350" w:hanging="360"/>
      </w:pPr>
      <w:rPr>
        <w:rFonts w:ascii="Calibri" w:eastAsia="Calibri" w:hAnsi="Calibri" w:cs="Calibri"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5" w15:restartNumberingAfterBreak="0">
    <w:nsid w:val="161A0989"/>
    <w:multiLevelType w:val="hybridMultilevel"/>
    <w:tmpl w:val="299A65A8"/>
    <w:lvl w:ilvl="0" w:tplc="F524F10A">
      <w:start w:val="1"/>
      <w:numFmt w:val="bullet"/>
      <w:lvlText w:val="•"/>
      <w:lvlJc w:val="left"/>
      <w:pPr>
        <w:ind w:left="720" w:hanging="360"/>
      </w:pPr>
      <w:rPr>
        <w:rFonts w:ascii="Arial" w:eastAsia="Arial" w:hAnsi="Arial" w:cs="Arial" w:hint="default"/>
        <w:b w:val="0"/>
        <w:i w:val="0"/>
        <w:strike w:val="0"/>
        <w:dstrike w:val="0"/>
        <w:color w:val="0078D4"/>
        <w:sz w:val="20"/>
        <w:szCs w:val="20"/>
        <w:u w:val="none" w:color="000000"/>
        <w:bdr w:val="none" w:sz="0" w:space="0" w:color="auto"/>
        <w:shd w:val="clear" w:color="auto" w:fill="auto"/>
        <w:vertAlign w:val="baseline"/>
      </w:rPr>
    </w:lvl>
    <w:lvl w:ilvl="1" w:tplc="6D9EAABA">
      <w:start w:val="1"/>
      <w:numFmt w:val="bullet"/>
      <w:lvlText w:val="o"/>
      <w:lvlJc w:val="left"/>
      <w:pPr>
        <w:ind w:left="1440" w:hanging="360"/>
      </w:pPr>
      <w:rPr>
        <w:rFonts w:ascii="Courier New" w:hAnsi="Courier New" w:hint="default"/>
      </w:rPr>
    </w:lvl>
    <w:lvl w:ilvl="2" w:tplc="0AF24B96">
      <w:start w:val="1"/>
      <w:numFmt w:val="bullet"/>
      <w:lvlText w:val=""/>
      <w:lvlJc w:val="left"/>
      <w:pPr>
        <w:ind w:left="2160" w:hanging="360"/>
      </w:pPr>
      <w:rPr>
        <w:rFonts w:ascii="Wingdings" w:hAnsi="Wingdings" w:hint="default"/>
      </w:rPr>
    </w:lvl>
    <w:lvl w:ilvl="3" w:tplc="2FB0B930">
      <w:start w:val="1"/>
      <w:numFmt w:val="bullet"/>
      <w:lvlText w:val=""/>
      <w:lvlJc w:val="left"/>
      <w:pPr>
        <w:ind w:left="2880" w:hanging="360"/>
      </w:pPr>
      <w:rPr>
        <w:rFonts w:ascii="Symbol" w:hAnsi="Symbol" w:hint="default"/>
      </w:rPr>
    </w:lvl>
    <w:lvl w:ilvl="4" w:tplc="E42E7498">
      <w:start w:val="1"/>
      <w:numFmt w:val="bullet"/>
      <w:lvlText w:val="o"/>
      <w:lvlJc w:val="left"/>
      <w:pPr>
        <w:ind w:left="3600" w:hanging="360"/>
      </w:pPr>
      <w:rPr>
        <w:rFonts w:ascii="Courier New" w:hAnsi="Courier New" w:hint="default"/>
      </w:rPr>
    </w:lvl>
    <w:lvl w:ilvl="5" w:tplc="590A3440">
      <w:start w:val="1"/>
      <w:numFmt w:val="bullet"/>
      <w:lvlText w:val=""/>
      <w:lvlJc w:val="left"/>
      <w:pPr>
        <w:ind w:left="4320" w:hanging="360"/>
      </w:pPr>
      <w:rPr>
        <w:rFonts w:ascii="Wingdings" w:hAnsi="Wingdings" w:hint="default"/>
      </w:rPr>
    </w:lvl>
    <w:lvl w:ilvl="6" w:tplc="F4E0F400">
      <w:start w:val="1"/>
      <w:numFmt w:val="bullet"/>
      <w:lvlText w:val=""/>
      <w:lvlJc w:val="left"/>
      <w:pPr>
        <w:ind w:left="5040" w:hanging="360"/>
      </w:pPr>
      <w:rPr>
        <w:rFonts w:ascii="Symbol" w:hAnsi="Symbol" w:hint="default"/>
      </w:rPr>
    </w:lvl>
    <w:lvl w:ilvl="7" w:tplc="4E429E9E">
      <w:start w:val="1"/>
      <w:numFmt w:val="bullet"/>
      <w:lvlText w:val="o"/>
      <w:lvlJc w:val="left"/>
      <w:pPr>
        <w:ind w:left="5760" w:hanging="360"/>
      </w:pPr>
      <w:rPr>
        <w:rFonts w:ascii="Courier New" w:hAnsi="Courier New" w:hint="default"/>
      </w:rPr>
    </w:lvl>
    <w:lvl w:ilvl="8" w:tplc="93BE714E">
      <w:start w:val="1"/>
      <w:numFmt w:val="bullet"/>
      <w:lvlText w:val=""/>
      <w:lvlJc w:val="left"/>
      <w:pPr>
        <w:ind w:left="6480" w:hanging="360"/>
      </w:pPr>
      <w:rPr>
        <w:rFonts w:ascii="Wingdings" w:hAnsi="Wingdings" w:hint="default"/>
      </w:rPr>
    </w:lvl>
  </w:abstractNum>
  <w:abstractNum w:abstractNumId="6" w15:restartNumberingAfterBreak="0">
    <w:nsid w:val="16F86A4E"/>
    <w:multiLevelType w:val="hybridMultilevel"/>
    <w:tmpl w:val="DCAAE0A0"/>
    <w:lvl w:ilvl="0" w:tplc="F524F10A">
      <w:start w:val="1"/>
      <w:numFmt w:val="bullet"/>
      <w:lvlText w:val="•"/>
      <w:lvlJc w:val="left"/>
      <w:pPr>
        <w:ind w:left="72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25769A22">
      <w:start w:val="1"/>
      <w:numFmt w:val="bullet"/>
      <w:lvlText w:val="o"/>
      <w:lvlJc w:val="left"/>
      <w:pPr>
        <w:ind w:left="1440" w:hanging="360"/>
      </w:pPr>
      <w:rPr>
        <w:rFonts w:ascii="Courier New" w:hAnsi="Courier New" w:hint="default"/>
      </w:rPr>
    </w:lvl>
    <w:lvl w:ilvl="2" w:tplc="A2A4F7AC">
      <w:start w:val="1"/>
      <w:numFmt w:val="bullet"/>
      <w:lvlText w:val=""/>
      <w:lvlJc w:val="left"/>
      <w:pPr>
        <w:ind w:left="2160" w:hanging="360"/>
      </w:pPr>
      <w:rPr>
        <w:rFonts w:ascii="Wingdings" w:hAnsi="Wingdings" w:hint="default"/>
      </w:rPr>
    </w:lvl>
    <w:lvl w:ilvl="3" w:tplc="0750DC5C">
      <w:start w:val="1"/>
      <w:numFmt w:val="bullet"/>
      <w:lvlText w:val=""/>
      <w:lvlJc w:val="left"/>
      <w:pPr>
        <w:ind w:left="2880" w:hanging="360"/>
      </w:pPr>
      <w:rPr>
        <w:rFonts w:ascii="Symbol" w:hAnsi="Symbol" w:hint="default"/>
      </w:rPr>
    </w:lvl>
    <w:lvl w:ilvl="4" w:tplc="609EEA60">
      <w:start w:val="1"/>
      <w:numFmt w:val="bullet"/>
      <w:lvlText w:val="o"/>
      <w:lvlJc w:val="left"/>
      <w:pPr>
        <w:ind w:left="3600" w:hanging="360"/>
      </w:pPr>
      <w:rPr>
        <w:rFonts w:ascii="Courier New" w:hAnsi="Courier New" w:hint="default"/>
      </w:rPr>
    </w:lvl>
    <w:lvl w:ilvl="5" w:tplc="19423FE8">
      <w:start w:val="1"/>
      <w:numFmt w:val="bullet"/>
      <w:lvlText w:val=""/>
      <w:lvlJc w:val="left"/>
      <w:pPr>
        <w:ind w:left="4320" w:hanging="360"/>
      </w:pPr>
      <w:rPr>
        <w:rFonts w:ascii="Wingdings" w:hAnsi="Wingdings" w:hint="default"/>
      </w:rPr>
    </w:lvl>
    <w:lvl w:ilvl="6" w:tplc="203E5F22">
      <w:start w:val="1"/>
      <w:numFmt w:val="bullet"/>
      <w:lvlText w:val=""/>
      <w:lvlJc w:val="left"/>
      <w:pPr>
        <w:ind w:left="5040" w:hanging="360"/>
      </w:pPr>
      <w:rPr>
        <w:rFonts w:ascii="Symbol" w:hAnsi="Symbol" w:hint="default"/>
      </w:rPr>
    </w:lvl>
    <w:lvl w:ilvl="7" w:tplc="3266F55C">
      <w:start w:val="1"/>
      <w:numFmt w:val="bullet"/>
      <w:lvlText w:val="o"/>
      <w:lvlJc w:val="left"/>
      <w:pPr>
        <w:ind w:left="5760" w:hanging="360"/>
      </w:pPr>
      <w:rPr>
        <w:rFonts w:ascii="Courier New" w:hAnsi="Courier New" w:hint="default"/>
      </w:rPr>
    </w:lvl>
    <w:lvl w:ilvl="8" w:tplc="921A70B2">
      <w:start w:val="1"/>
      <w:numFmt w:val="bullet"/>
      <w:lvlText w:val=""/>
      <w:lvlJc w:val="left"/>
      <w:pPr>
        <w:ind w:left="6480" w:hanging="360"/>
      </w:pPr>
      <w:rPr>
        <w:rFonts w:ascii="Wingdings" w:hAnsi="Wingdings" w:hint="default"/>
      </w:rPr>
    </w:lvl>
  </w:abstractNum>
  <w:abstractNum w:abstractNumId="7" w15:restartNumberingAfterBreak="0">
    <w:nsid w:val="1AD05979"/>
    <w:multiLevelType w:val="hybridMultilevel"/>
    <w:tmpl w:val="80060380"/>
    <w:lvl w:ilvl="0" w:tplc="F524F10A">
      <w:start w:val="1"/>
      <w:numFmt w:val="bullet"/>
      <w:lvlText w:val="•"/>
      <w:lvlJc w:val="left"/>
      <w:pPr>
        <w:ind w:left="720" w:hanging="360"/>
      </w:pPr>
      <w:rPr>
        <w:rFonts w:ascii="@Yu Mincho" w:eastAsia="@Yu Mincho" w:hAnsi="@Yu Mincho" w:cs="@Yu Mincho"/>
        <w:b w:val="0"/>
        <w:i w:val="0"/>
        <w:strike w:val="0"/>
        <w:dstrike w:val="0"/>
        <w:color w:val="0078D4"/>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B1EAF"/>
    <w:multiLevelType w:val="hybridMultilevel"/>
    <w:tmpl w:val="BA98D252"/>
    <w:lvl w:ilvl="0" w:tplc="F524F10A">
      <w:start w:val="1"/>
      <w:numFmt w:val="bullet"/>
      <w:lvlText w:val="•"/>
      <w:lvlJc w:val="left"/>
      <w:pPr>
        <w:ind w:left="450"/>
      </w:pPr>
      <w:rPr>
        <w:rFonts w:ascii="@Yu Mincho" w:eastAsia="@Yu Mincho" w:hAnsi="@Yu Mincho" w:cs="@Yu Mincho"/>
        <w:b w:val="0"/>
        <w:i w:val="0"/>
        <w:strike w:val="0"/>
        <w:dstrike w:val="0"/>
        <w:color w:val="0078D4"/>
        <w:sz w:val="20"/>
        <w:szCs w:val="20"/>
        <w:u w:val="none" w:color="000000"/>
        <w:bdr w:val="none" w:sz="0" w:space="0" w:color="auto"/>
        <w:shd w:val="clear" w:color="auto" w:fill="auto"/>
        <w:vertAlign w:val="baseline"/>
      </w:rPr>
    </w:lvl>
    <w:lvl w:ilvl="1" w:tplc="04090003">
      <w:start w:val="1"/>
      <w:numFmt w:val="bullet"/>
      <w:lvlText w:val="o"/>
      <w:lvlJc w:val="left"/>
      <w:pPr>
        <w:ind w:left="1485" w:hanging="360"/>
      </w:pPr>
      <w:rPr>
        <w:rFonts w:ascii="Calibri" w:hAnsi="Calibri" w:cs="Calibri" w:hint="default"/>
      </w:rPr>
    </w:lvl>
    <w:lvl w:ilvl="2" w:tplc="04090005" w:tentative="1">
      <w:start w:val="1"/>
      <w:numFmt w:val="bullet"/>
      <w:lvlText w:val=""/>
      <w:lvlJc w:val="left"/>
      <w:pPr>
        <w:ind w:left="2205" w:hanging="360"/>
      </w:pPr>
      <w:rPr>
        <w:rFonts w:ascii="@Yu Mincho" w:hAnsi="@Yu Mincho" w:hint="default"/>
      </w:rPr>
    </w:lvl>
    <w:lvl w:ilvl="3" w:tplc="04090001" w:tentative="1">
      <w:start w:val="1"/>
      <w:numFmt w:val="bullet"/>
      <w:lvlText w:val=""/>
      <w:lvlJc w:val="left"/>
      <w:pPr>
        <w:ind w:left="2925" w:hanging="360"/>
      </w:pPr>
      <w:rPr>
        <w:rFonts w:ascii="Calibri" w:hAnsi="Calibri" w:hint="default"/>
      </w:rPr>
    </w:lvl>
    <w:lvl w:ilvl="4" w:tplc="04090003" w:tentative="1">
      <w:start w:val="1"/>
      <w:numFmt w:val="bullet"/>
      <w:lvlText w:val="o"/>
      <w:lvlJc w:val="left"/>
      <w:pPr>
        <w:ind w:left="3645" w:hanging="360"/>
      </w:pPr>
      <w:rPr>
        <w:rFonts w:ascii="Calibri" w:hAnsi="Calibri" w:cs="Calibri" w:hint="default"/>
      </w:rPr>
    </w:lvl>
    <w:lvl w:ilvl="5" w:tplc="04090005" w:tentative="1">
      <w:start w:val="1"/>
      <w:numFmt w:val="bullet"/>
      <w:lvlText w:val=""/>
      <w:lvlJc w:val="left"/>
      <w:pPr>
        <w:ind w:left="4365" w:hanging="360"/>
      </w:pPr>
      <w:rPr>
        <w:rFonts w:ascii="@Yu Mincho" w:hAnsi="@Yu Mincho" w:hint="default"/>
      </w:rPr>
    </w:lvl>
    <w:lvl w:ilvl="6" w:tplc="04090001" w:tentative="1">
      <w:start w:val="1"/>
      <w:numFmt w:val="bullet"/>
      <w:lvlText w:val=""/>
      <w:lvlJc w:val="left"/>
      <w:pPr>
        <w:ind w:left="5085" w:hanging="360"/>
      </w:pPr>
      <w:rPr>
        <w:rFonts w:ascii="Calibri" w:hAnsi="Calibri" w:hint="default"/>
      </w:rPr>
    </w:lvl>
    <w:lvl w:ilvl="7" w:tplc="04090003" w:tentative="1">
      <w:start w:val="1"/>
      <w:numFmt w:val="bullet"/>
      <w:lvlText w:val="o"/>
      <w:lvlJc w:val="left"/>
      <w:pPr>
        <w:ind w:left="5805" w:hanging="360"/>
      </w:pPr>
      <w:rPr>
        <w:rFonts w:ascii="Calibri" w:hAnsi="Calibri" w:cs="Calibri" w:hint="default"/>
      </w:rPr>
    </w:lvl>
    <w:lvl w:ilvl="8" w:tplc="04090005" w:tentative="1">
      <w:start w:val="1"/>
      <w:numFmt w:val="bullet"/>
      <w:lvlText w:val=""/>
      <w:lvlJc w:val="left"/>
      <w:pPr>
        <w:ind w:left="6525" w:hanging="360"/>
      </w:pPr>
      <w:rPr>
        <w:rFonts w:ascii="@Yu Mincho" w:hAnsi="@Yu Mincho" w:hint="default"/>
      </w:rPr>
    </w:lvl>
  </w:abstractNum>
  <w:abstractNum w:abstractNumId="9" w15:restartNumberingAfterBreak="0">
    <w:nsid w:val="1B222F6F"/>
    <w:multiLevelType w:val="hybridMultilevel"/>
    <w:tmpl w:val="52284568"/>
    <w:lvl w:ilvl="0" w:tplc="F524F10A">
      <w:start w:val="1"/>
      <w:numFmt w:val="bullet"/>
      <w:lvlText w:val="•"/>
      <w:lvlJc w:val="left"/>
      <w:pPr>
        <w:ind w:left="405"/>
      </w:pPr>
      <w:rPr>
        <w:rFonts w:ascii="Arial" w:eastAsia="Arial" w:hAnsi="Arial" w:cs="Arial"/>
        <w:b w:val="0"/>
        <w:i w:val="0"/>
        <w:strike w:val="0"/>
        <w:dstrike w:val="0"/>
        <w:color w:val="0078D4"/>
        <w:sz w:val="20"/>
        <w:szCs w:val="20"/>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hAnsi="Segoe UI Symbol" w:hint="default"/>
        <w:b w:val="0"/>
        <w:i w:val="0"/>
        <w:strike w:val="0"/>
        <w:dstrike w:val="0"/>
        <w:color w:val="0078D4"/>
        <w:sz w:val="20"/>
        <w:szCs w:val="20"/>
        <w:u w:val="none" w:color="000000"/>
        <w:bdr w:val="none" w:sz="0" w:space="0" w:color="auto"/>
        <w:shd w:val="clear" w:color="auto" w:fill="auto"/>
        <w:vertAlign w:val="baseline"/>
      </w:rPr>
    </w:lvl>
    <w:lvl w:ilvl="2" w:tplc="22D0F9C6">
      <w:start w:val="1"/>
      <w:numFmt w:val="bullet"/>
      <w:lvlText w:val="▪"/>
      <w:lvlJc w:val="left"/>
      <w:pPr>
        <w:ind w:left="1800"/>
      </w:pPr>
      <w:rPr>
        <w:rFonts w:ascii="Segoe UI Symbol" w:eastAsia="Segoe UI Symbol" w:hAnsi="Segoe UI Symbol" w:cs="Segoe UI Symbol"/>
        <w:b w:val="0"/>
        <w:i w:val="0"/>
        <w:strike w:val="0"/>
        <w:dstrike w:val="0"/>
        <w:color w:val="0078D4"/>
        <w:sz w:val="20"/>
        <w:szCs w:val="20"/>
        <w:u w:val="none" w:color="000000"/>
        <w:bdr w:val="none" w:sz="0" w:space="0" w:color="auto"/>
        <w:shd w:val="clear" w:color="auto" w:fill="auto"/>
        <w:vertAlign w:val="baseline"/>
      </w:rPr>
    </w:lvl>
    <w:lvl w:ilvl="3" w:tplc="CC6CF8F4">
      <w:start w:val="1"/>
      <w:numFmt w:val="bullet"/>
      <w:lvlText w:val="•"/>
      <w:lvlJc w:val="left"/>
      <w:pPr>
        <w:ind w:left="2520"/>
      </w:pPr>
      <w:rPr>
        <w:rFonts w:ascii="Arial" w:eastAsia="Arial" w:hAnsi="Arial" w:cs="Arial"/>
        <w:b w:val="0"/>
        <w:i w:val="0"/>
        <w:strike w:val="0"/>
        <w:dstrike w:val="0"/>
        <w:color w:val="0078D4"/>
        <w:sz w:val="20"/>
        <w:szCs w:val="20"/>
        <w:u w:val="none" w:color="000000"/>
        <w:bdr w:val="none" w:sz="0" w:space="0" w:color="auto"/>
        <w:shd w:val="clear" w:color="auto" w:fill="auto"/>
        <w:vertAlign w:val="baseline"/>
      </w:rPr>
    </w:lvl>
    <w:lvl w:ilvl="4" w:tplc="2ACC189C">
      <w:start w:val="1"/>
      <w:numFmt w:val="bullet"/>
      <w:lvlText w:val="o"/>
      <w:lvlJc w:val="left"/>
      <w:pPr>
        <w:ind w:left="3240"/>
      </w:pPr>
      <w:rPr>
        <w:rFonts w:ascii="Segoe UI Symbol" w:eastAsia="Segoe UI Symbol" w:hAnsi="Segoe UI Symbol" w:cs="Segoe UI Symbol"/>
        <w:b w:val="0"/>
        <w:i w:val="0"/>
        <w:strike w:val="0"/>
        <w:dstrike w:val="0"/>
        <w:color w:val="0078D4"/>
        <w:sz w:val="20"/>
        <w:szCs w:val="20"/>
        <w:u w:val="none" w:color="000000"/>
        <w:bdr w:val="none" w:sz="0" w:space="0" w:color="auto"/>
        <w:shd w:val="clear" w:color="auto" w:fill="auto"/>
        <w:vertAlign w:val="baseline"/>
      </w:rPr>
    </w:lvl>
    <w:lvl w:ilvl="5" w:tplc="69A2C840">
      <w:start w:val="1"/>
      <w:numFmt w:val="bullet"/>
      <w:lvlText w:val="▪"/>
      <w:lvlJc w:val="left"/>
      <w:pPr>
        <w:ind w:left="3960"/>
      </w:pPr>
      <w:rPr>
        <w:rFonts w:ascii="Segoe UI Symbol" w:eastAsia="Segoe UI Symbol" w:hAnsi="Segoe UI Symbol" w:cs="Segoe UI Symbol"/>
        <w:b w:val="0"/>
        <w:i w:val="0"/>
        <w:strike w:val="0"/>
        <w:dstrike w:val="0"/>
        <w:color w:val="0078D4"/>
        <w:sz w:val="20"/>
        <w:szCs w:val="20"/>
        <w:u w:val="none" w:color="000000"/>
        <w:bdr w:val="none" w:sz="0" w:space="0" w:color="auto"/>
        <w:shd w:val="clear" w:color="auto" w:fill="auto"/>
        <w:vertAlign w:val="baseline"/>
      </w:rPr>
    </w:lvl>
    <w:lvl w:ilvl="6" w:tplc="BABA18B0">
      <w:start w:val="1"/>
      <w:numFmt w:val="bullet"/>
      <w:lvlText w:val="•"/>
      <w:lvlJc w:val="left"/>
      <w:pPr>
        <w:ind w:left="4680"/>
      </w:pPr>
      <w:rPr>
        <w:rFonts w:ascii="Arial" w:eastAsia="Arial" w:hAnsi="Arial" w:cs="Arial"/>
        <w:b w:val="0"/>
        <w:i w:val="0"/>
        <w:strike w:val="0"/>
        <w:dstrike w:val="0"/>
        <w:color w:val="0078D4"/>
        <w:sz w:val="20"/>
        <w:szCs w:val="20"/>
        <w:u w:val="none" w:color="000000"/>
        <w:bdr w:val="none" w:sz="0" w:space="0" w:color="auto"/>
        <w:shd w:val="clear" w:color="auto" w:fill="auto"/>
        <w:vertAlign w:val="baseline"/>
      </w:rPr>
    </w:lvl>
    <w:lvl w:ilvl="7" w:tplc="564065DC">
      <w:start w:val="1"/>
      <w:numFmt w:val="bullet"/>
      <w:lvlText w:val="o"/>
      <w:lvlJc w:val="left"/>
      <w:pPr>
        <w:ind w:left="5400"/>
      </w:pPr>
      <w:rPr>
        <w:rFonts w:ascii="Segoe UI Symbol" w:eastAsia="Segoe UI Symbol" w:hAnsi="Segoe UI Symbol" w:cs="Segoe UI Symbol"/>
        <w:b w:val="0"/>
        <w:i w:val="0"/>
        <w:strike w:val="0"/>
        <w:dstrike w:val="0"/>
        <w:color w:val="0078D4"/>
        <w:sz w:val="20"/>
        <w:szCs w:val="20"/>
        <w:u w:val="none" w:color="000000"/>
        <w:bdr w:val="none" w:sz="0" w:space="0" w:color="auto"/>
        <w:shd w:val="clear" w:color="auto" w:fill="auto"/>
        <w:vertAlign w:val="baseline"/>
      </w:rPr>
    </w:lvl>
    <w:lvl w:ilvl="8" w:tplc="399A3268">
      <w:start w:val="1"/>
      <w:numFmt w:val="bullet"/>
      <w:lvlText w:val="▪"/>
      <w:lvlJc w:val="left"/>
      <w:pPr>
        <w:ind w:left="6120"/>
      </w:pPr>
      <w:rPr>
        <w:rFonts w:ascii="Segoe UI Symbol" w:eastAsia="Segoe UI Symbol" w:hAnsi="Segoe UI Symbol" w:cs="Segoe UI Symbol"/>
        <w:b w:val="0"/>
        <w:i w:val="0"/>
        <w:strike w:val="0"/>
        <w:dstrike w:val="0"/>
        <w:color w:val="0078D4"/>
        <w:sz w:val="20"/>
        <w:szCs w:val="20"/>
        <w:u w:val="none" w:color="000000"/>
        <w:bdr w:val="none" w:sz="0" w:space="0" w:color="auto"/>
        <w:shd w:val="clear" w:color="auto" w:fill="auto"/>
        <w:vertAlign w:val="baseline"/>
      </w:rPr>
    </w:lvl>
  </w:abstractNum>
  <w:abstractNum w:abstractNumId="10" w15:restartNumberingAfterBreak="0">
    <w:nsid w:val="1E3F7F78"/>
    <w:multiLevelType w:val="hybridMultilevel"/>
    <w:tmpl w:val="FFFFFFFF"/>
    <w:lvl w:ilvl="0" w:tplc="07488FEE">
      <w:start w:val="1"/>
      <w:numFmt w:val="bullet"/>
      <w:lvlText w:val=""/>
      <w:lvlJc w:val="left"/>
      <w:pPr>
        <w:ind w:left="720" w:hanging="360"/>
      </w:pPr>
      <w:rPr>
        <w:rFonts w:ascii="Symbol" w:hAnsi="Symbol" w:hint="default"/>
      </w:rPr>
    </w:lvl>
    <w:lvl w:ilvl="1" w:tplc="0B7853FC">
      <w:start w:val="1"/>
      <w:numFmt w:val="bullet"/>
      <w:lvlText w:val="o"/>
      <w:lvlJc w:val="left"/>
      <w:pPr>
        <w:ind w:left="1440" w:hanging="360"/>
      </w:pPr>
      <w:rPr>
        <w:rFonts w:ascii="Courier New" w:hAnsi="Courier New" w:hint="default"/>
      </w:rPr>
    </w:lvl>
    <w:lvl w:ilvl="2" w:tplc="44D28714">
      <w:start w:val="1"/>
      <w:numFmt w:val="bullet"/>
      <w:lvlText w:val=""/>
      <w:lvlJc w:val="left"/>
      <w:pPr>
        <w:ind w:left="2160" w:hanging="360"/>
      </w:pPr>
      <w:rPr>
        <w:rFonts w:ascii="Wingdings" w:hAnsi="Wingdings" w:hint="default"/>
      </w:rPr>
    </w:lvl>
    <w:lvl w:ilvl="3" w:tplc="913C424C">
      <w:start w:val="1"/>
      <w:numFmt w:val="bullet"/>
      <w:lvlText w:val=""/>
      <w:lvlJc w:val="left"/>
      <w:pPr>
        <w:ind w:left="2880" w:hanging="360"/>
      </w:pPr>
      <w:rPr>
        <w:rFonts w:ascii="Symbol" w:hAnsi="Symbol" w:hint="default"/>
      </w:rPr>
    </w:lvl>
    <w:lvl w:ilvl="4" w:tplc="E1E6D3C6">
      <w:start w:val="1"/>
      <w:numFmt w:val="bullet"/>
      <w:lvlText w:val="o"/>
      <w:lvlJc w:val="left"/>
      <w:pPr>
        <w:ind w:left="3600" w:hanging="360"/>
      </w:pPr>
      <w:rPr>
        <w:rFonts w:ascii="Courier New" w:hAnsi="Courier New" w:hint="default"/>
      </w:rPr>
    </w:lvl>
    <w:lvl w:ilvl="5" w:tplc="04B2953A">
      <w:start w:val="1"/>
      <w:numFmt w:val="bullet"/>
      <w:lvlText w:val=""/>
      <w:lvlJc w:val="left"/>
      <w:pPr>
        <w:ind w:left="4320" w:hanging="360"/>
      </w:pPr>
      <w:rPr>
        <w:rFonts w:ascii="Wingdings" w:hAnsi="Wingdings" w:hint="default"/>
      </w:rPr>
    </w:lvl>
    <w:lvl w:ilvl="6" w:tplc="62886144">
      <w:start w:val="1"/>
      <w:numFmt w:val="bullet"/>
      <w:lvlText w:val=""/>
      <w:lvlJc w:val="left"/>
      <w:pPr>
        <w:ind w:left="5040" w:hanging="360"/>
      </w:pPr>
      <w:rPr>
        <w:rFonts w:ascii="Symbol" w:hAnsi="Symbol" w:hint="default"/>
      </w:rPr>
    </w:lvl>
    <w:lvl w:ilvl="7" w:tplc="04F8E10E">
      <w:start w:val="1"/>
      <w:numFmt w:val="bullet"/>
      <w:lvlText w:val="o"/>
      <w:lvlJc w:val="left"/>
      <w:pPr>
        <w:ind w:left="5760" w:hanging="360"/>
      </w:pPr>
      <w:rPr>
        <w:rFonts w:ascii="Courier New" w:hAnsi="Courier New" w:hint="default"/>
      </w:rPr>
    </w:lvl>
    <w:lvl w:ilvl="8" w:tplc="7EDC1DD4">
      <w:start w:val="1"/>
      <w:numFmt w:val="bullet"/>
      <w:lvlText w:val=""/>
      <w:lvlJc w:val="left"/>
      <w:pPr>
        <w:ind w:left="6480" w:hanging="360"/>
      </w:pPr>
      <w:rPr>
        <w:rFonts w:ascii="Wingdings" w:hAnsi="Wingdings" w:hint="default"/>
      </w:rPr>
    </w:lvl>
  </w:abstractNum>
  <w:abstractNum w:abstractNumId="11" w15:restartNumberingAfterBreak="0">
    <w:nsid w:val="1EA14A09"/>
    <w:multiLevelType w:val="hybridMultilevel"/>
    <w:tmpl w:val="00D400EA"/>
    <w:lvl w:ilvl="0" w:tplc="F524F10A">
      <w:start w:val="1"/>
      <w:numFmt w:val="bullet"/>
      <w:lvlText w:val="•"/>
      <w:lvlJc w:val="left"/>
      <w:pPr>
        <w:ind w:left="72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A518F7D2">
      <w:start w:val="1"/>
      <w:numFmt w:val="bullet"/>
      <w:lvlText w:val="o"/>
      <w:lvlJc w:val="left"/>
      <w:pPr>
        <w:ind w:left="1440" w:hanging="360"/>
      </w:pPr>
      <w:rPr>
        <w:rFonts w:ascii="Courier New" w:hAnsi="Courier New" w:hint="default"/>
      </w:rPr>
    </w:lvl>
    <w:lvl w:ilvl="2" w:tplc="E160C774">
      <w:start w:val="1"/>
      <w:numFmt w:val="bullet"/>
      <w:lvlText w:val=""/>
      <w:lvlJc w:val="left"/>
      <w:pPr>
        <w:ind w:left="2160" w:hanging="360"/>
      </w:pPr>
      <w:rPr>
        <w:rFonts w:ascii="Wingdings" w:hAnsi="Wingdings" w:hint="default"/>
      </w:rPr>
    </w:lvl>
    <w:lvl w:ilvl="3" w:tplc="4AC62042">
      <w:start w:val="1"/>
      <w:numFmt w:val="bullet"/>
      <w:lvlText w:val=""/>
      <w:lvlJc w:val="left"/>
      <w:pPr>
        <w:ind w:left="2880" w:hanging="360"/>
      </w:pPr>
      <w:rPr>
        <w:rFonts w:ascii="Symbol" w:hAnsi="Symbol" w:hint="default"/>
      </w:rPr>
    </w:lvl>
    <w:lvl w:ilvl="4" w:tplc="C5723178">
      <w:start w:val="1"/>
      <w:numFmt w:val="bullet"/>
      <w:lvlText w:val="o"/>
      <w:lvlJc w:val="left"/>
      <w:pPr>
        <w:ind w:left="3600" w:hanging="360"/>
      </w:pPr>
      <w:rPr>
        <w:rFonts w:ascii="Courier New" w:hAnsi="Courier New" w:hint="default"/>
      </w:rPr>
    </w:lvl>
    <w:lvl w:ilvl="5" w:tplc="2EEA4474">
      <w:start w:val="1"/>
      <w:numFmt w:val="bullet"/>
      <w:lvlText w:val=""/>
      <w:lvlJc w:val="left"/>
      <w:pPr>
        <w:ind w:left="4320" w:hanging="360"/>
      </w:pPr>
      <w:rPr>
        <w:rFonts w:ascii="Wingdings" w:hAnsi="Wingdings" w:hint="default"/>
      </w:rPr>
    </w:lvl>
    <w:lvl w:ilvl="6" w:tplc="A5985CAE">
      <w:start w:val="1"/>
      <w:numFmt w:val="bullet"/>
      <w:lvlText w:val=""/>
      <w:lvlJc w:val="left"/>
      <w:pPr>
        <w:ind w:left="5040" w:hanging="360"/>
      </w:pPr>
      <w:rPr>
        <w:rFonts w:ascii="Symbol" w:hAnsi="Symbol" w:hint="default"/>
      </w:rPr>
    </w:lvl>
    <w:lvl w:ilvl="7" w:tplc="E8D84968">
      <w:start w:val="1"/>
      <w:numFmt w:val="bullet"/>
      <w:lvlText w:val="o"/>
      <w:lvlJc w:val="left"/>
      <w:pPr>
        <w:ind w:left="5760" w:hanging="360"/>
      </w:pPr>
      <w:rPr>
        <w:rFonts w:ascii="Courier New" w:hAnsi="Courier New" w:hint="default"/>
      </w:rPr>
    </w:lvl>
    <w:lvl w:ilvl="8" w:tplc="9D8C93F2">
      <w:start w:val="1"/>
      <w:numFmt w:val="bullet"/>
      <w:lvlText w:val=""/>
      <w:lvlJc w:val="left"/>
      <w:pPr>
        <w:ind w:left="6480" w:hanging="360"/>
      </w:pPr>
      <w:rPr>
        <w:rFonts w:ascii="Wingdings" w:hAnsi="Wingdings" w:hint="default"/>
      </w:rPr>
    </w:lvl>
  </w:abstractNum>
  <w:abstractNum w:abstractNumId="12" w15:restartNumberingAfterBreak="0">
    <w:nsid w:val="219F14E9"/>
    <w:multiLevelType w:val="hybridMultilevel"/>
    <w:tmpl w:val="CCFEC1E8"/>
    <w:lvl w:ilvl="0" w:tplc="F524F10A">
      <w:start w:val="1"/>
      <w:numFmt w:val="bullet"/>
      <w:lvlText w:val="•"/>
      <w:lvlJc w:val="left"/>
      <w:pPr>
        <w:ind w:left="72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2700A55C">
      <w:start w:val="1"/>
      <w:numFmt w:val="bullet"/>
      <w:lvlText w:val="o"/>
      <w:lvlJc w:val="left"/>
      <w:pPr>
        <w:ind w:left="1440" w:hanging="360"/>
      </w:pPr>
      <w:rPr>
        <w:rFonts w:ascii="Calibri" w:hAnsi="Calibri" w:hint="default"/>
      </w:rPr>
    </w:lvl>
    <w:lvl w:ilvl="2" w:tplc="29E22D18">
      <w:start w:val="1"/>
      <w:numFmt w:val="bullet"/>
      <w:lvlText w:val=""/>
      <w:lvlJc w:val="left"/>
      <w:pPr>
        <w:ind w:left="2160" w:hanging="360"/>
      </w:pPr>
      <w:rPr>
        <w:rFonts w:ascii="@Yu Mincho" w:hAnsi="@Yu Mincho" w:hint="default"/>
      </w:rPr>
    </w:lvl>
    <w:lvl w:ilvl="3" w:tplc="5C988EE4">
      <w:start w:val="1"/>
      <w:numFmt w:val="bullet"/>
      <w:lvlText w:val=""/>
      <w:lvlJc w:val="left"/>
      <w:pPr>
        <w:ind w:left="2880" w:hanging="360"/>
      </w:pPr>
      <w:rPr>
        <w:rFonts w:ascii="Calibri" w:hAnsi="Calibri" w:hint="default"/>
      </w:rPr>
    </w:lvl>
    <w:lvl w:ilvl="4" w:tplc="3D74EE7E">
      <w:start w:val="1"/>
      <w:numFmt w:val="bullet"/>
      <w:lvlText w:val="o"/>
      <w:lvlJc w:val="left"/>
      <w:pPr>
        <w:ind w:left="3600" w:hanging="360"/>
      </w:pPr>
      <w:rPr>
        <w:rFonts w:ascii="Calibri" w:hAnsi="Calibri" w:hint="default"/>
      </w:rPr>
    </w:lvl>
    <w:lvl w:ilvl="5" w:tplc="DD48BB4E">
      <w:start w:val="1"/>
      <w:numFmt w:val="bullet"/>
      <w:lvlText w:val=""/>
      <w:lvlJc w:val="left"/>
      <w:pPr>
        <w:ind w:left="4320" w:hanging="360"/>
      </w:pPr>
      <w:rPr>
        <w:rFonts w:ascii="@Yu Mincho" w:hAnsi="@Yu Mincho" w:hint="default"/>
      </w:rPr>
    </w:lvl>
    <w:lvl w:ilvl="6" w:tplc="115E9AA4">
      <w:start w:val="1"/>
      <w:numFmt w:val="bullet"/>
      <w:lvlText w:val=""/>
      <w:lvlJc w:val="left"/>
      <w:pPr>
        <w:ind w:left="5040" w:hanging="360"/>
      </w:pPr>
      <w:rPr>
        <w:rFonts w:ascii="Calibri" w:hAnsi="Calibri" w:hint="default"/>
      </w:rPr>
    </w:lvl>
    <w:lvl w:ilvl="7" w:tplc="2EE0A340">
      <w:start w:val="1"/>
      <w:numFmt w:val="bullet"/>
      <w:lvlText w:val="o"/>
      <w:lvlJc w:val="left"/>
      <w:pPr>
        <w:ind w:left="5760" w:hanging="360"/>
      </w:pPr>
      <w:rPr>
        <w:rFonts w:ascii="Calibri" w:hAnsi="Calibri" w:hint="default"/>
      </w:rPr>
    </w:lvl>
    <w:lvl w:ilvl="8" w:tplc="748470DC">
      <w:start w:val="1"/>
      <w:numFmt w:val="bullet"/>
      <w:lvlText w:val=""/>
      <w:lvlJc w:val="left"/>
      <w:pPr>
        <w:ind w:left="6480" w:hanging="360"/>
      </w:pPr>
      <w:rPr>
        <w:rFonts w:ascii="@Yu Mincho" w:hAnsi="@Yu Mincho" w:hint="default"/>
      </w:rPr>
    </w:lvl>
  </w:abstractNum>
  <w:abstractNum w:abstractNumId="13" w15:restartNumberingAfterBreak="0">
    <w:nsid w:val="222A5C72"/>
    <w:multiLevelType w:val="hybridMultilevel"/>
    <w:tmpl w:val="82DCA9A6"/>
    <w:lvl w:ilvl="0" w:tplc="BC9ADF8C">
      <w:start w:val="1"/>
      <w:numFmt w:val="bullet"/>
      <w:lvlText w:val=""/>
      <w:lvlJc w:val="left"/>
      <w:pPr>
        <w:ind w:left="720" w:hanging="360"/>
      </w:pPr>
      <w:rPr>
        <w:rFonts w:ascii="Calibri" w:hAnsi="Calibri" w:hint="default"/>
      </w:rPr>
    </w:lvl>
    <w:lvl w:ilvl="1" w:tplc="F524F10A">
      <w:start w:val="1"/>
      <w:numFmt w:val="bullet"/>
      <w:lvlText w:val="•"/>
      <w:lvlJc w:val="left"/>
      <w:pPr>
        <w:ind w:left="144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2" w:tplc="70FC063E">
      <w:start w:val="1"/>
      <w:numFmt w:val="bullet"/>
      <w:lvlText w:val=""/>
      <w:lvlJc w:val="left"/>
      <w:pPr>
        <w:ind w:left="2160" w:hanging="360"/>
      </w:pPr>
      <w:rPr>
        <w:rFonts w:ascii="@Yu Mincho" w:hAnsi="@Yu Mincho" w:hint="default"/>
      </w:rPr>
    </w:lvl>
    <w:lvl w:ilvl="3" w:tplc="B3DC6E72">
      <w:start w:val="1"/>
      <w:numFmt w:val="bullet"/>
      <w:lvlText w:val=""/>
      <w:lvlJc w:val="left"/>
      <w:pPr>
        <w:ind w:left="2880" w:hanging="360"/>
      </w:pPr>
      <w:rPr>
        <w:rFonts w:ascii="Calibri" w:hAnsi="Calibri" w:hint="default"/>
      </w:rPr>
    </w:lvl>
    <w:lvl w:ilvl="4" w:tplc="A3A694B6">
      <w:start w:val="1"/>
      <w:numFmt w:val="bullet"/>
      <w:lvlText w:val="o"/>
      <w:lvlJc w:val="left"/>
      <w:pPr>
        <w:ind w:left="3600" w:hanging="360"/>
      </w:pPr>
      <w:rPr>
        <w:rFonts w:ascii="Calibri" w:hAnsi="Calibri" w:hint="default"/>
      </w:rPr>
    </w:lvl>
    <w:lvl w:ilvl="5" w:tplc="B5B6982A">
      <w:start w:val="1"/>
      <w:numFmt w:val="bullet"/>
      <w:lvlText w:val=""/>
      <w:lvlJc w:val="left"/>
      <w:pPr>
        <w:ind w:left="4320" w:hanging="360"/>
      </w:pPr>
      <w:rPr>
        <w:rFonts w:ascii="@Yu Mincho" w:hAnsi="@Yu Mincho" w:hint="default"/>
      </w:rPr>
    </w:lvl>
    <w:lvl w:ilvl="6" w:tplc="F886AFE8">
      <w:start w:val="1"/>
      <w:numFmt w:val="bullet"/>
      <w:lvlText w:val=""/>
      <w:lvlJc w:val="left"/>
      <w:pPr>
        <w:ind w:left="5040" w:hanging="360"/>
      </w:pPr>
      <w:rPr>
        <w:rFonts w:ascii="Calibri" w:hAnsi="Calibri" w:hint="default"/>
      </w:rPr>
    </w:lvl>
    <w:lvl w:ilvl="7" w:tplc="FD0C8110">
      <w:start w:val="1"/>
      <w:numFmt w:val="bullet"/>
      <w:lvlText w:val="o"/>
      <w:lvlJc w:val="left"/>
      <w:pPr>
        <w:ind w:left="5760" w:hanging="360"/>
      </w:pPr>
      <w:rPr>
        <w:rFonts w:ascii="Calibri" w:hAnsi="Calibri" w:hint="default"/>
      </w:rPr>
    </w:lvl>
    <w:lvl w:ilvl="8" w:tplc="A6AA5428">
      <w:start w:val="1"/>
      <w:numFmt w:val="bullet"/>
      <w:lvlText w:val=""/>
      <w:lvlJc w:val="left"/>
      <w:pPr>
        <w:ind w:left="6480" w:hanging="360"/>
      </w:pPr>
      <w:rPr>
        <w:rFonts w:ascii="@Yu Mincho" w:hAnsi="@Yu Mincho" w:hint="default"/>
      </w:rPr>
    </w:lvl>
  </w:abstractNum>
  <w:abstractNum w:abstractNumId="14" w15:restartNumberingAfterBreak="0">
    <w:nsid w:val="23E41D7E"/>
    <w:multiLevelType w:val="hybridMultilevel"/>
    <w:tmpl w:val="2D1C0FEC"/>
    <w:lvl w:ilvl="0" w:tplc="F524F10A">
      <w:start w:val="1"/>
      <w:numFmt w:val="bullet"/>
      <w:lvlText w:val="•"/>
      <w:lvlJc w:val="left"/>
      <w:pPr>
        <w:ind w:left="72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6ED685EE">
      <w:start w:val="1"/>
      <w:numFmt w:val="bullet"/>
      <w:lvlText w:val="o"/>
      <w:lvlJc w:val="left"/>
      <w:pPr>
        <w:ind w:left="1440" w:hanging="360"/>
      </w:pPr>
      <w:rPr>
        <w:rFonts w:ascii="Calibri" w:hAnsi="Calibri" w:hint="default"/>
      </w:rPr>
    </w:lvl>
    <w:lvl w:ilvl="2" w:tplc="727C79B2">
      <w:start w:val="1"/>
      <w:numFmt w:val="bullet"/>
      <w:lvlText w:val=""/>
      <w:lvlJc w:val="left"/>
      <w:pPr>
        <w:ind w:left="2160" w:hanging="360"/>
      </w:pPr>
      <w:rPr>
        <w:rFonts w:ascii="@Yu Mincho" w:hAnsi="@Yu Mincho" w:hint="default"/>
      </w:rPr>
    </w:lvl>
    <w:lvl w:ilvl="3" w:tplc="31E22A4A">
      <w:start w:val="1"/>
      <w:numFmt w:val="bullet"/>
      <w:lvlText w:val=""/>
      <w:lvlJc w:val="left"/>
      <w:pPr>
        <w:ind w:left="2880" w:hanging="360"/>
      </w:pPr>
      <w:rPr>
        <w:rFonts w:ascii="Calibri" w:hAnsi="Calibri" w:hint="default"/>
      </w:rPr>
    </w:lvl>
    <w:lvl w:ilvl="4" w:tplc="B4663664">
      <w:start w:val="1"/>
      <w:numFmt w:val="bullet"/>
      <w:lvlText w:val="o"/>
      <w:lvlJc w:val="left"/>
      <w:pPr>
        <w:ind w:left="3600" w:hanging="360"/>
      </w:pPr>
      <w:rPr>
        <w:rFonts w:ascii="Calibri" w:hAnsi="Calibri" w:hint="default"/>
      </w:rPr>
    </w:lvl>
    <w:lvl w:ilvl="5" w:tplc="FC7253AE">
      <w:start w:val="1"/>
      <w:numFmt w:val="bullet"/>
      <w:lvlText w:val=""/>
      <w:lvlJc w:val="left"/>
      <w:pPr>
        <w:ind w:left="4320" w:hanging="360"/>
      </w:pPr>
      <w:rPr>
        <w:rFonts w:ascii="@Yu Mincho" w:hAnsi="@Yu Mincho" w:hint="default"/>
      </w:rPr>
    </w:lvl>
    <w:lvl w:ilvl="6" w:tplc="B832EC58">
      <w:start w:val="1"/>
      <w:numFmt w:val="bullet"/>
      <w:lvlText w:val=""/>
      <w:lvlJc w:val="left"/>
      <w:pPr>
        <w:ind w:left="5040" w:hanging="360"/>
      </w:pPr>
      <w:rPr>
        <w:rFonts w:ascii="Calibri" w:hAnsi="Calibri" w:hint="default"/>
      </w:rPr>
    </w:lvl>
    <w:lvl w:ilvl="7" w:tplc="9A66D052">
      <w:start w:val="1"/>
      <w:numFmt w:val="bullet"/>
      <w:lvlText w:val="o"/>
      <w:lvlJc w:val="left"/>
      <w:pPr>
        <w:ind w:left="5760" w:hanging="360"/>
      </w:pPr>
      <w:rPr>
        <w:rFonts w:ascii="Calibri" w:hAnsi="Calibri" w:hint="default"/>
      </w:rPr>
    </w:lvl>
    <w:lvl w:ilvl="8" w:tplc="7E8C4590">
      <w:start w:val="1"/>
      <w:numFmt w:val="bullet"/>
      <w:lvlText w:val=""/>
      <w:lvlJc w:val="left"/>
      <w:pPr>
        <w:ind w:left="6480" w:hanging="360"/>
      </w:pPr>
      <w:rPr>
        <w:rFonts w:ascii="@Yu Mincho" w:hAnsi="@Yu Mincho" w:hint="default"/>
      </w:rPr>
    </w:lvl>
  </w:abstractNum>
  <w:abstractNum w:abstractNumId="15" w15:restartNumberingAfterBreak="0">
    <w:nsid w:val="24D81C09"/>
    <w:multiLevelType w:val="hybridMultilevel"/>
    <w:tmpl w:val="7396A142"/>
    <w:lvl w:ilvl="0" w:tplc="F524F10A">
      <w:start w:val="1"/>
      <w:numFmt w:val="bullet"/>
      <w:lvlText w:val="•"/>
      <w:lvlJc w:val="left"/>
      <w:pPr>
        <w:ind w:left="720" w:hanging="360"/>
      </w:pPr>
      <w:rPr>
        <w:rFonts w:ascii="Arial" w:eastAsia="Arial" w:hAnsi="Arial" w:cs="Arial" w:hint="default"/>
        <w:b w:val="0"/>
        <w:i w:val="0"/>
        <w:strike w:val="0"/>
        <w:dstrike w:val="0"/>
        <w:color w:val="0078D4"/>
        <w:sz w:val="20"/>
        <w:szCs w:val="20"/>
        <w:u w:val="none" w:color="000000"/>
        <w:bdr w:val="none" w:sz="0" w:space="0" w:color="auto"/>
        <w:shd w:val="clear" w:color="auto" w:fill="auto"/>
        <w:vertAlign w:val="baseline"/>
      </w:rPr>
    </w:lvl>
    <w:lvl w:ilvl="1" w:tplc="76040216">
      <w:start w:val="1"/>
      <w:numFmt w:val="bullet"/>
      <w:lvlText w:val="o"/>
      <w:lvlJc w:val="left"/>
      <w:pPr>
        <w:ind w:left="1440" w:hanging="360"/>
      </w:pPr>
      <w:rPr>
        <w:rFonts w:ascii="Courier New" w:hAnsi="Courier New" w:hint="default"/>
      </w:rPr>
    </w:lvl>
    <w:lvl w:ilvl="2" w:tplc="412E161A">
      <w:start w:val="1"/>
      <w:numFmt w:val="bullet"/>
      <w:lvlText w:val=""/>
      <w:lvlJc w:val="left"/>
      <w:pPr>
        <w:ind w:left="2160" w:hanging="360"/>
      </w:pPr>
      <w:rPr>
        <w:rFonts w:ascii="Wingdings" w:hAnsi="Wingdings" w:hint="default"/>
      </w:rPr>
    </w:lvl>
    <w:lvl w:ilvl="3" w:tplc="3F6EBCCE">
      <w:start w:val="1"/>
      <w:numFmt w:val="bullet"/>
      <w:lvlText w:val=""/>
      <w:lvlJc w:val="left"/>
      <w:pPr>
        <w:ind w:left="2880" w:hanging="360"/>
      </w:pPr>
      <w:rPr>
        <w:rFonts w:ascii="Symbol" w:hAnsi="Symbol" w:hint="default"/>
      </w:rPr>
    </w:lvl>
    <w:lvl w:ilvl="4" w:tplc="B1DE2514">
      <w:start w:val="1"/>
      <w:numFmt w:val="bullet"/>
      <w:lvlText w:val="o"/>
      <w:lvlJc w:val="left"/>
      <w:pPr>
        <w:ind w:left="3600" w:hanging="360"/>
      </w:pPr>
      <w:rPr>
        <w:rFonts w:ascii="Courier New" w:hAnsi="Courier New" w:hint="default"/>
      </w:rPr>
    </w:lvl>
    <w:lvl w:ilvl="5" w:tplc="E8BC3104">
      <w:start w:val="1"/>
      <w:numFmt w:val="bullet"/>
      <w:lvlText w:val=""/>
      <w:lvlJc w:val="left"/>
      <w:pPr>
        <w:ind w:left="4320" w:hanging="360"/>
      </w:pPr>
      <w:rPr>
        <w:rFonts w:ascii="Wingdings" w:hAnsi="Wingdings" w:hint="default"/>
      </w:rPr>
    </w:lvl>
    <w:lvl w:ilvl="6" w:tplc="D66A6194">
      <w:start w:val="1"/>
      <w:numFmt w:val="bullet"/>
      <w:lvlText w:val=""/>
      <w:lvlJc w:val="left"/>
      <w:pPr>
        <w:ind w:left="5040" w:hanging="360"/>
      </w:pPr>
      <w:rPr>
        <w:rFonts w:ascii="Symbol" w:hAnsi="Symbol" w:hint="default"/>
      </w:rPr>
    </w:lvl>
    <w:lvl w:ilvl="7" w:tplc="DB9438E8">
      <w:start w:val="1"/>
      <w:numFmt w:val="bullet"/>
      <w:lvlText w:val="o"/>
      <w:lvlJc w:val="left"/>
      <w:pPr>
        <w:ind w:left="5760" w:hanging="360"/>
      </w:pPr>
      <w:rPr>
        <w:rFonts w:ascii="Courier New" w:hAnsi="Courier New" w:hint="default"/>
      </w:rPr>
    </w:lvl>
    <w:lvl w:ilvl="8" w:tplc="86BC5E16">
      <w:start w:val="1"/>
      <w:numFmt w:val="bullet"/>
      <w:lvlText w:val=""/>
      <w:lvlJc w:val="left"/>
      <w:pPr>
        <w:ind w:left="6480" w:hanging="360"/>
      </w:pPr>
      <w:rPr>
        <w:rFonts w:ascii="Wingdings" w:hAnsi="Wingdings" w:hint="default"/>
      </w:rPr>
    </w:lvl>
  </w:abstractNum>
  <w:abstractNum w:abstractNumId="16" w15:restartNumberingAfterBreak="0">
    <w:nsid w:val="2B9B11D1"/>
    <w:multiLevelType w:val="hybridMultilevel"/>
    <w:tmpl w:val="FFFFFFFF"/>
    <w:lvl w:ilvl="0" w:tplc="85E084F8">
      <w:start w:val="1"/>
      <w:numFmt w:val="decimal"/>
      <w:lvlText w:val="%1."/>
      <w:lvlJc w:val="left"/>
      <w:pPr>
        <w:ind w:left="720" w:hanging="360"/>
      </w:pPr>
    </w:lvl>
    <w:lvl w:ilvl="1" w:tplc="981C0502">
      <w:start w:val="1"/>
      <w:numFmt w:val="lowerLetter"/>
      <w:lvlText w:val="%2."/>
      <w:lvlJc w:val="left"/>
      <w:pPr>
        <w:ind w:left="1440" w:hanging="360"/>
      </w:pPr>
    </w:lvl>
    <w:lvl w:ilvl="2" w:tplc="7BAE26F0">
      <w:start w:val="1"/>
      <w:numFmt w:val="lowerRoman"/>
      <w:lvlText w:val="%3."/>
      <w:lvlJc w:val="right"/>
      <w:pPr>
        <w:ind w:left="2160" w:hanging="180"/>
      </w:pPr>
    </w:lvl>
    <w:lvl w:ilvl="3" w:tplc="0F62631C">
      <w:start w:val="1"/>
      <w:numFmt w:val="decimal"/>
      <w:lvlText w:val="%4."/>
      <w:lvlJc w:val="left"/>
      <w:pPr>
        <w:ind w:left="2880" w:hanging="360"/>
      </w:pPr>
    </w:lvl>
    <w:lvl w:ilvl="4" w:tplc="852697A6">
      <w:start w:val="1"/>
      <w:numFmt w:val="lowerLetter"/>
      <w:lvlText w:val="%5."/>
      <w:lvlJc w:val="left"/>
      <w:pPr>
        <w:ind w:left="3600" w:hanging="360"/>
      </w:pPr>
    </w:lvl>
    <w:lvl w:ilvl="5" w:tplc="3CAE63E4">
      <w:start w:val="1"/>
      <w:numFmt w:val="lowerRoman"/>
      <w:lvlText w:val="%6."/>
      <w:lvlJc w:val="right"/>
      <w:pPr>
        <w:ind w:left="4320" w:hanging="180"/>
      </w:pPr>
    </w:lvl>
    <w:lvl w:ilvl="6" w:tplc="91DE8788">
      <w:start w:val="1"/>
      <w:numFmt w:val="decimal"/>
      <w:lvlText w:val="%7."/>
      <w:lvlJc w:val="left"/>
      <w:pPr>
        <w:ind w:left="5040" w:hanging="360"/>
      </w:pPr>
    </w:lvl>
    <w:lvl w:ilvl="7" w:tplc="F708AAEE">
      <w:start w:val="1"/>
      <w:numFmt w:val="lowerLetter"/>
      <w:lvlText w:val="%8."/>
      <w:lvlJc w:val="left"/>
      <w:pPr>
        <w:ind w:left="5760" w:hanging="360"/>
      </w:pPr>
    </w:lvl>
    <w:lvl w:ilvl="8" w:tplc="0EAE9838">
      <w:start w:val="1"/>
      <w:numFmt w:val="lowerRoman"/>
      <w:lvlText w:val="%9."/>
      <w:lvlJc w:val="right"/>
      <w:pPr>
        <w:ind w:left="6480" w:hanging="180"/>
      </w:pPr>
    </w:lvl>
  </w:abstractNum>
  <w:abstractNum w:abstractNumId="17" w15:restartNumberingAfterBreak="0">
    <w:nsid w:val="30236E1A"/>
    <w:multiLevelType w:val="hybridMultilevel"/>
    <w:tmpl w:val="3F46D42A"/>
    <w:lvl w:ilvl="0" w:tplc="F524F10A">
      <w:start w:val="1"/>
      <w:numFmt w:val="bullet"/>
      <w:lvlText w:val="•"/>
      <w:lvlJc w:val="left"/>
      <w:pPr>
        <w:ind w:left="72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4C688424">
      <w:start w:val="1"/>
      <w:numFmt w:val="bullet"/>
      <w:lvlText w:val="o"/>
      <w:lvlJc w:val="left"/>
      <w:pPr>
        <w:ind w:left="1440" w:hanging="360"/>
      </w:pPr>
      <w:rPr>
        <w:rFonts w:ascii="Calibri" w:hAnsi="Calibri" w:hint="default"/>
      </w:rPr>
    </w:lvl>
    <w:lvl w:ilvl="2" w:tplc="D73CDA46">
      <w:start w:val="1"/>
      <w:numFmt w:val="bullet"/>
      <w:lvlText w:val=""/>
      <w:lvlJc w:val="left"/>
      <w:pPr>
        <w:ind w:left="2160" w:hanging="360"/>
      </w:pPr>
      <w:rPr>
        <w:rFonts w:ascii="@Yu Mincho" w:hAnsi="@Yu Mincho" w:hint="default"/>
      </w:rPr>
    </w:lvl>
    <w:lvl w:ilvl="3" w:tplc="32124358">
      <w:start w:val="1"/>
      <w:numFmt w:val="bullet"/>
      <w:lvlText w:val=""/>
      <w:lvlJc w:val="left"/>
      <w:pPr>
        <w:ind w:left="2880" w:hanging="360"/>
      </w:pPr>
      <w:rPr>
        <w:rFonts w:ascii="Calibri" w:hAnsi="Calibri" w:hint="default"/>
      </w:rPr>
    </w:lvl>
    <w:lvl w:ilvl="4" w:tplc="054A4E94">
      <w:start w:val="1"/>
      <w:numFmt w:val="bullet"/>
      <w:lvlText w:val="o"/>
      <w:lvlJc w:val="left"/>
      <w:pPr>
        <w:ind w:left="3600" w:hanging="360"/>
      </w:pPr>
      <w:rPr>
        <w:rFonts w:ascii="Calibri" w:hAnsi="Calibri" w:hint="default"/>
      </w:rPr>
    </w:lvl>
    <w:lvl w:ilvl="5" w:tplc="E398D2EE">
      <w:start w:val="1"/>
      <w:numFmt w:val="bullet"/>
      <w:lvlText w:val=""/>
      <w:lvlJc w:val="left"/>
      <w:pPr>
        <w:ind w:left="4320" w:hanging="360"/>
      </w:pPr>
      <w:rPr>
        <w:rFonts w:ascii="@Yu Mincho" w:hAnsi="@Yu Mincho" w:hint="default"/>
      </w:rPr>
    </w:lvl>
    <w:lvl w:ilvl="6" w:tplc="7040BFE4">
      <w:start w:val="1"/>
      <w:numFmt w:val="bullet"/>
      <w:lvlText w:val=""/>
      <w:lvlJc w:val="left"/>
      <w:pPr>
        <w:ind w:left="5040" w:hanging="360"/>
      </w:pPr>
      <w:rPr>
        <w:rFonts w:ascii="Calibri" w:hAnsi="Calibri" w:hint="default"/>
      </w:rPr>
    </w:lvl>
    <w:lvl w:ilvl="7" w:tplc="493E2722">
      <w:start w:val="1"/>
      <w:numFmt w:val="bullet"/>
      <w:lvlText w:val="o"/>
      <w:lvlJc w:val="left"/>
      <w:pPr>
        <w:ind w:left="5760" w:hanging="360"/>
      </w:pPr>
      <w:rPr>
        <w:rFonts w:ascii="Calibri" w:hAnsi="Calibri" w:hint="default"/>
      </w:rPr>
    </w:lvl>
    <w:lvl w:ilvl="8" w:tplc="B110579C">
      <w:start w:val="1"/>
      <w:numFmt w:val="bullet"/>
      <w:lvlText w:val=""/>
      <w:lvlJc w:val="left"/>
      <w:pPr>
        <w:ind w:left="6480" w:hanging="360"/>
      </w:pPr>
      <w:rPr>
        <w:rFonts w:ascii="@Yu Mincho" w:hAnsi="@Yu Mincho" w:hint="default"/>
      </w:rPr>
    </w:lvl>
  </w:abstractNum>
  <w:abstractNum w:abstractNumId="18" w15:restartNumberingAfterBreak="0">
    <w:nsid w:val="328B337C"/>
    <w:multiLevelType w:val="hybridMultilevel"/>
    <w:tmpl w:val="FFFFFFFF"/>
    <w:lvl w:ilvl="0" w:tplc="C12C4BEC">
      <w:start w:val="1"/>
      <w:numFmt w:val="bullet"/>
      <w:lvlText w:val=""/>
      <w:lvlJc w:val="left"/>
      <w:pPr>
        <w:ind w:left="720" w:hanging="360"/>
      </w:pPr>
      <w:rPr>
        <w:rFonts w:ascii="Symbol" w:hAnsi="Symbol" w:hint="default"/>
      </w:rPr>
    </w:lvl>
    <w:lvl w:ilvl="1" w:tplc="16FABD90">
      <w:start w:val="1"/>
      <w:numFmt w:val="bullet"/>
      <w:lvlText w:val="o"/>
      <w:lvlJc w:val="left"/>
      <w:pPr>
        <w:ind w:left="1440" w:hanging="360"/>
      </w:pPr>
      <w:rPr>
        <w:rFonts w:ascii="Courier New" w:hAnsi="Courier New" w:hint="default"/>
      </w:rPr>
    </w:lvl>
    <w:lvl w:ilvl="2" w:tplc="C4E888E2">
      <w:start w:val="1"/>
      <w:numFmt w:val="bullet"/>
      <w:lvlText w:val=""/>
      <w:lvlJc w:val="left"/>
      <w:pPr>
        <w:ind w:left="2160" w:hanging="360"/>
      </w:pPr>
      <w:rPr>
        <w:rFonts w:ascii="Wingdings" w:hAnsi="Wingdings" w:hint="default"/>
      </w:rPr>
    </w:lvl>
    <w:lvl w:ilvl="3" w:tplc="ECF4F778">
      <w:start w:val="1"/>
      <w:numFmt w:val="bullet"/>
      <w:lvlText w:val=""/>
      <w:lvlJc w:val="left"/>
      <w:pPr>
        <w:ind w:left="2880" w:hanging="360"/>
      </w:pPr>
      <w:rPr>
        <w:rFonts w:ascii="Symbol" w:hAnsi="Symbol" w:hint="default"/>
      </w:rPr>
    </w:lvl>
    <w:lvl w:ilvl="4" w:tplc="802E006E">
      <w:start w:val="1"/>
      <w:numFmt w:val="bullet"/>
      <w:lvlText w:val="o"/>
      <w:lvlJc w:val="left"/>
      <w:pPr>
        <w:ind w:left="3600" w:hanging="360"/>
      </w:pPr>
      <w:rPr>
        <w:rFonts w:ascii="Courier New" w:hAnsi="Courier New" w:hint="default"/>
      </w:rPr>
    </w:lvl>
    <w:lvl w:ilvl="5" w:tplc="FDD201D6">
      <w:start w:val="1"/>
      <w:numFmt w:val="bullet"/>
      <w:lvlText w:val=""/>
      <w:lvlJc w:val="left"/>
      <w:pPr>
        <w:ind w:left="4320" w:hanging="360"/>
      </w:pPr>
      <w:rPr>
        <w:rFonts w:ascii="Wingdings" w:hAnsi="Wingdings" w:hint="default"/>
      </w:rPr>
    </w:lvl>
    <w:lvl w:ilvl="6" w:tplc="C0F89AF8">
      <w:start w:val="1"/>
      <w:numFmt w:val="bullet"/>
      <w:lvlText w:val=""/>
      <w:lvlJc w:val="left"/>
      <w:pPr>
        <w:ind w:left="5040" w:hanging="360"/>
      </w:pPr>
      <w:rPr>
        <w:rFonts w:ascii="Symbol" w:hAnsi="Symbol" w:hint="default"/>
      </w:rPr>
    </w:lvl>
    <w:lvl w:ilvl="7" w:tplc="A046342E">
      <w:start w:val="1"/>
      <w:numFmt w:val="bullet"/>
      <w:lvlText w:val="o"/>
      <w:lvlJc w:val="left"/>
      <w:pPr>
        <w:ind w:left="5760" w:hanging="360"/>
      </w:pPr>
      <w:rPr>
        <w:rFonts w:ascii="Courier New" w:hAnsi="Courier New" w:hint="default"/>
      </w:rPr>
    </w:lvl>
    <w:lvl w:ilvl="8" w:tplc="0F6CFAF0">
      <w:start w:val="1"/>
      <w:numFmt w:val="bullet"/>
      <w:lvlText w:val=""/>
      <w:lvlJc w:val="left"/>
      <w:pPr>
        <w:ind w:left="6480" w:hanging="360"/>
      </w:pPr>
      <w:rPr>
        <w:rFonts w:ascii="Wingdings" w:hAnsi="Wingdings" w:hint="default"/>
      </w:rPr>
    </w:lvl>
  </w:abstractNum>
  <w:abstractNum w:abstractNumId="19" w15:restartNumberingAfterBreak="0">
    <w:nsid w:val="33A62197"/>
    <w:multiLevelType w:val="hybridMultilevel"/>
    <w:tmpl w:val="3AC6465C"/>
    <w:lvl w:ilvl="0" w:tplc="AF3AE170">
      <w:start w:val="1"/>
      <w:numFmt w:val="bullet"/>
      <w:lvlText w:val=""/>
      <w:lvlJc w:val="left"/>
      <w:pPr>
        <w:ind w:left="720" w:hanging="360"/>
      </w:pPr>
      <w:rPr>
        <w:rFonts w:ascii="Symbol" w:hAnsi="Symbol" w:hint="default"/>
        <w:color w:val="4472C4" w:themeColor="accent1"/>
      </w:rPr>
    </w:lvl>
    <w:lvl w:ilvl="1" w:tplc="7806246E">
      <w:start w:val="1"/>
      <w:numFmt w:val="bullet"/>
      <w:lvlText w:val="o"/>
      <w:lvlJc w:val="left"/>
      <w:pPr>
        <w:ind w:left="1440" w:hanging="360"/>
      </w:pPr>
      <w:rPr>
        <w:rFonts w:ascii="Courier New" w:hAnsi="Courier New" w:hint="default"/>
      </w:rPr>
    </w:lvl>
    <w:lvl w:ilvl="2" w:tplc="04989B00">
      <w:start w:val="1"/>
      <w:numFmt w:val="bullet"/>
      <w:lvlText w:val=""/>
      <w:lvlJc w:val="left"/>
      <w:pPr>
        <w:ind w:left="2160" w:hanging="360"/>
      </w:pPr>
      <w:rPr>
        <w:rFonts w:ascii="Wingdings" w:hAnsi="Wingdings" w:hint="default"/>
      </w:rPr>
    </w:lvl>
    <w:lvl w:ilvl="3" w:tplc="F314FF12">
      <w:start w:val="1"/>
      <w:numFmt w:val="bullet"/>
      <w:lvlText w:val=""/>
      <w:lvlJc w:val="left"/>
      <w:pPr>
        <w:ind w:left="2880" w:hanging="360"/>
      </w:pPr>
      <w:rPr>
        <w:rFonts w:ascii="Symbol" w:hAnsi="Symbol" w:hint="default"/>
      </w:rPr>
    </w:lvl>
    <w:lvl w:ilvl="4" w:tplc="EF787EC0">
      <w:start w:val="1"/>
      <w:numFmt w:val="bullet"/>
      <w:lvlText w:val="o"/>
      <w:lvlJc w:val="left"/>
      <w:pPr>
        <w:ind w:left="3600" w:hanging="360"/>
      </w:pPr>
      <w:rPr>
        <w:rFonts w:ascii="Courier New" w:hAnsi="Courier New" w:hint="default"/>
      </w:rPr>
    </w:lvl>
    <w:lvl w:ilvl="5" w:tplc="162E64DC">
      <w:start w:val="1"/>
      <w:numFmt w:val="bullet"/>
      <w:lvlText w:val=""/>
      <w:lvlJc w:val="left"/>
      <w:pPr>
        <w:ind w:left="4320" w:hanging="360"/>
      </w:pPr>
      <w:rPr>
        <w:rFonts w:ascii="Wingdings" w:hAnsi="Wingdings" w:hint="default"/>
      </w:rPr>
    </w:lvl>
    <w:lvl w:ilvl="6" w:tplc="A90A8F78">
      <w:start w:val="1"/>
      <w:numFmt w:val="bullet"/>
      <w:lvlText w:val=""/>
      <w:lvlJc w:val="left"/>
      <w:pPr>
        <w:ind w:left="5040" w:hanging="360"/>
      </w:pPr>
      <w:rPr>
        <w:rFonts w:ascii="Symbol" w:hAnsi="Symbol" w:hint="default"/>
      </w:rPr>
    </w:lvl>
    <w:lvl w:ilvl="7" w:tplc="7A5230FC">
      <w:start w:val="1"/>
      <w:numFmt w:val="bullet"/>
      <w:lvlText w:val="o"/>
      <w:lvlJc w:val="left"/>
      <w:pPr>
        <w:ind w:left="5760" w:hanging="360"/>
      </w:pPr>
      <w:rPr>
        <w:rFonts w:ascii="Courier New" w:hAnsi="Courier New" w:hint="default"/>
      </w:rPr>
    </w:lvl>
    <w:lvl w:ilvl="8" w:tplc="BB58A84E">
      <w:start w:val="1"/>
      <w:numFmt w:val="bullet"/>
      <w:lvlText w:val=""/>
      <w:lvlJc w:val="left"/>
      <w:pPr>
        <w:ind w:left="6480" w:hanging="360"/>
      </w:pPr>
      <w:rPr>
        <w:rFonts w:ascii="Wingdings" w:hAnsi="Wingdings" w:hint="default"/>
      </w:rPr>
    </w:lvl>
  </w:abstractNum>
  <w:abstractNum w:abstractNumId="20" w15:restartNumberingAfterBreak="0">
    <w:nsid w:val="33FD244E"/>
    <w:multiLevelType w:val="hybridMultilevel"/>
    <w:tmpl w:val="37D202B8"/>
    <w:lvl w:ilvl="0" w:tplc="CBAE6DAA">
      <w:start w:val="1"/>
      <w:numFmt w:val="bullet"/>
      <w:lvlText w:val=""/>
      <w:lvlJc w:val="left"/>
      <w:pPr>
        <w:ind w:left="720" w:hanging="360"/>
      </w:pPr>
      <w:rPr>
        <w:rFonts w:ascii="Symbol" w:hAnsi="Symbol" w:hint="default"/>
        <w:color w:val="4472C4" w:themeColor="accent1"/>
      </w:rPr>
    </w:lvl>
    <w:lvl w:ilvl="1" w:tplc="C3D42B90">
      <w:start w:val="1"/>
      <w:numFmt w:val="bullet"/>
      <w:lvlText w:val="o"/>
      <w:lvlJc w:val="left"/>
      <w:pPr>
        <w:ind w:left="1440" w:hanging="360"/>
      </w:pPr>
      <w:rPr>
        <w:rFonts w:ascii="Courier New" w:hAnsi="Courier New" w:hint="default"/>
      </w:rPr>
    </w:lvl>
    <w:lvl w:ilvl="2" w:tplc="77F8C0C8">
      <w:start w:val="1"/>
      <w:numFmt w:val="bullet"/>
      <w:lvlText w:val=""/>
      <w:lvlJc w:val="left"/>
      <w:pPr>
        <w:ind w:left="2160" w:hanging="360"/>
      </w:pPr>
      <w:rPr>
        <w:rFonts w:ascii="Wingdings" w:hAnsi="Wingdings" w:hint="default"/>
      </w:rPr>
    </w:lvl>
    <w:lvl w:ilvl="3" w:tplc="60E8331A">
      <w:start w:val="1"/>
      <w:numFmt w:val="bullet"/>
      <w:lvlText w:val=""/>
      <w:lvlJc w:val="left"/>
      <w:pPr>
        <w:ind w:left="2880" w:hanging="360"/>
      </w:pPr>
      <w:rPr>
        <w:rFonts w:ascii="Symbol" w:hAnsi="Symbol" w:hint="default"/>
      </w:rPr>
    </w:lvl>
    <w:lvl w:ilvl="4" w:tplc="F6E206DC">
      <w:start w:val="1"/>
      <w:numFmt w:val="bullet"/>
      <w:lvlText w:val="o"/>
      <w:lvlJc w:val="left"/>
      <w:pPr>
        <w:ind w:left="3600" w:hanging="360"/>
      </w:pPr>
      <w:rPr>
        <w:rFonts w:ascii="Courier New" w:hAnsi="Courier New" w:hint="default"/>
      </w:rPr>
    </w:lvl>
    <w:lvl w:ilvl="5" w:tplc="A1025BAA">
      <w:start w:val="1"/>
      <w:numFmt w:val="bullet"/>
      <w:lvlText w:val=""/>
      <w:lvlJc w:val="left"/>
      <w:pPr>
        <w:ind w:left="4320" w:hanging="360"/>
      </w:pPr>
      <w:rPr>
        <w:rFonts w:ascii="Wingdings" w:hAnsi="Wingdings" w:hint="default"/>
      </w:rPr>
    </w:lvl>
    <w:lvl w:ilvl="6" w:tplc="E5D84E92">
      <w:start w:val="1"/>
      <w:numFmt w:val="bullet"/>
      <w:lvlText w:val=""/>
      <w:lvlJc w:val="left"/>
      <w:pPr>
        <w:ind w:left="5040" w:hanging="360"/>
      </w:pPr>
      <w:rPr>
        <w:rFonts w:ascii="Symbol" w:hAnsi="Symbol" w:hint="default"/>
      </w:rPr>
    </w:lvl>
    <w:lvl w:ilvl="7" w:tplc="BEC8AF4C">
      <w:start w:val="1"/>
      <w:numFmt w:val="bullet"/>
      <w:lvlText w:val="o"/>
      <w:lvlJc w:val="left"/>
      <w:pPr>
        <w:ind w:left="5760" w:hanging="360"/>
      </w:pPr>
      <w:rPr>
        <w:rFonts w:ascii="Courier New" w:hAnsi="Courier New" w:hint="default"/>
      </w:rPr>
    </w:lvl>
    <w:lvl w:ilvl="8" w:tplc="892A8D0C">
      <w:start w:val="1"/>
      <w:numFmt w:val="bullet"/>
      <w:lvlText w:val=""/>
      <w:lvlJc w:val="left"/>
      <w:pPr>
        <w:ind w:left="6480" w:hanging="360"/>
      </w:pPr>
      <w:rPr>
        <w:rFonts w:ascii="Wingdings" w:hAnsi="Wingdings" w:hint="default"/>
      </w:rPr>
    </w:lvl>
  </w:abstractNum>
  <w:abstractNum w:abstractNumId="21" w15:restartNumberingAfterBreak="0">
    <w:nsid w:val="34E916C6"/>
    <w:multiLevelType w:val="multilevel"/>
    <w:tmpl w:val="E16A2E9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374D3961"/>
    <w:multiLevelType w:val="hybridMultilevel"/>
    <w:tmpl w:val="1814F868"/>
    <w:lvl w:ilvl="0" w:tplc="F524F10A">
      <w:start w:val="1"/>
      <w:numFmt w:val="bullet"/>
      <w:lvlText w:val="•"/>
      <w:lvlJc w:val="left"/>
      <w:pPr>
        <w:ind w:left="72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9D5C3832">
      <w:start w:val="1"/>
      <w:numFmt w:val="bullet"/>
      <w:lvlText w:val="o"/>
      <w:lvlJc w:val="left"/>
      <w:pPr>
        <w:ind w:left="1440" w:hanging="360"/>
      </w:pPr>
      <w:rPr>
        <w:rFonts w:ascii="Courier New" w:hAnsi="Courier New" w:hint="default"/>
      </w:rPr>
    </w:lvl>
    <w:lvl w:ilvl="2" w:tplc="3502DAAC">
      <w:start w:val="1"/>
      <w:numFmt w:val="bullet"/>
      <w:lvlText w:val=""/>
      <w:lvlJc w:val="left"/>
      <w:pPr>
        <w:ind w:left="2160" w:hanging="360"/>
      </w:pPr>
      <w:rPr>
        <w:rFonts w:ascii="Wingdings" w:hAnsi="Wingdings" w:hint="default"/>
      </w:rPr>
    </w:lvl>
    <w:lvl w:ilvl="3" w:tplc="B76401D2">
      <w:start w:val="1"/>
      <w:numFmt w:val="bullet"/>
      <w:lvlText w:val=""/>
      <w:lvlJc w:val="left"/>
      <w:pPr>
        <w:ind w:left="2880" w:hanging="360"/>
      </w:pPr>
      <w:rPr>
        <w:rFonts w:ascii="Symbol" w:hAnsi="Symbol" w:hint="default"/>
      </w:rPr>
    </w:lvl>
    <w:lvl w:ilvl="4" w:tplc="233AE14E">
      <w:start w:val="1"/>
      <w:numFmt w:val="bullet"/>
      <w:lvlText w:val="o"/>
      <w:lvlJc w:val="left"/>
      <w:pPr>
        <w:ind w:left="3600" w:hanging="360"/>
      </w:pPr>
      <w:rPr>
        <w:rFonts w:ascii="Courier New" w:hAnsi="Courier New" w:hint="default"/>
      </w:rPr>
    </w:lvl>
    <w:lvl w:ilvl="5" w:tplc="27125DF6">
      <w:start w:val="1"/>
      <w:numFmt w:val="bullet"/>
      <w:lvlText w:val=""/>
      <w:lvlJc w:val="left"/>
      <w:pPr>
        <w:ind w:left="4320" w:hanging="360"/>
      </w:pPr>
      <w:rPr>
        <w:rFonts w:ascii="Wingdings" w:hAnsi="Wingdings" w:hint="default"/>
      </w:rPr>
    </w:lvl>
    <w:lvl w:ilvl="6" w:tplc="42C4D5BC">
      <w:start w:val="1"/>
      <w:numFmt w:val="bullet"/>
      <w:lvlText w:val=""/>
      <w:lvlJc w:val="left"/>
      <w:pPr>
        <w:ind w:left="5040" w:hanging="360"/>
      </w:pPr>
      <w:rPr>
        <w:rFonts w:ascii="Symbol" w:hAnsi="Symbol" w:hint="default"/>
      </w:rPr>
    </w:lvl>
    <w:lvl w:ilvl="7" w:tplc="343A161E">
      <w:start w:val="1"/>
      <w:numFmt w:val="bullet"/>
      <w:lvlText w:val="o"/>
      <w:lvlJc w:val="left"/>
      <w:pPr>
        <w:ind w:left="5760" w:hanging="360"/>
      </w:pPr>
      <w:rPr>
        <w:rFonts w:ascii="Courier New" w:hAnsi="Courier New" w:hint="default"/>
      </w:rPr>
    </w:lvl>
    <w:lvl w:ilvl="8" w:tplc="D7A0D686">
      <w:start w:val="1"/>
      <w:numFmt w:val="bullet"/>
      <w:lvlText w:val=""/>
      <w:lvlJc w:val="left"/>
      <w:pPr>
        <w:ind w:left="6480" w:hanging="360"/>
      </w:pPr>
      <w:rPr>
        <w:rFonts w:ascii="Wingdings" w:hAnsi="Wingdings" w:hint="default"/>
      </w:rPr>
    </w:lvl>
  </w:abstractNum>
  <w:abstractNum w:abstractNumId="23" w15:restartNumberingAfterBreak="0">
    <w:nsid w:val="38D57BFA"/>
    <w:multiLevelType w:val="hybridMultilevel"/>
    <w:tmpl w:val="FFFFFFFF"/>
    <w:lvl w:ilvl="0" w:tplc="F166960C">
      <w:start w:val="1"/>
      <w:numFmt w:val="bullet"/>
      <w:lvlText w:val=""/>
      <w:lvlJc w:val="left"/>
      <w:pPr>
        <w:ind w:left="720" w:hanging="360"/>
      </w:pPr>
      <w:rPr>
        <w:rFonts w:ascii="Symbol" w:hAnsi="Symbol" w:hint="default"/>
      </w:rPr>
    </w:lvl>
    <w:lvl w:ilvl="1" w:tplc="C09A5EA8">
      <w:start w:val="1"/>
      <w:numFmt w:val="bullet"/>
      <w:lvlText w:val="o"/>
      <w:lvlJc w:val="left"/>
      <w:pPr>
        <w:ind w:left="1440" w:hanging="360"/>
      </w:pPr>
      <w:rPr>
        <w:rFonts w:ascii="Courier New" w:hAnsi="Courier New" w:hint="default"/>
      </w:rPr>
    </w:lvl>
    <w:lvl w:ilvl="2" w:tplc="B2667830">
      <w:start w:val="1"/>
      <w:numFmt w:val="bullet"/>
      <w:lvlText w:val=""/>
      <w:lvlJc w:val="left"/>
      <w:pPr>
        <w:ind w:left="2160" w:hanging="360"/>
      </w:pPr>
      <w:rPr>
        <w:rFonts w:ascii="Wingdings" w:hAnsi="Wingdings" w:hint="default"/>
      </w:rPr>
    </w:lvl>
    <w:lvl w:ilvl="3" w:tplc="560C969E">
      <w:start w:val="1"/>
      <w:numFmt w:val="bullet"/>
      <w:lvlText w:val=""/>
      <w:lvlJc w:val="left"/>
      <w:pPr>
        <w:ind w:left="2880" w:hanging="360"/>
      </w:pPr>
      <w:rPr>
        <w:rFonts w:ascii="Symbol" w:hAnsi="Symbol" w:hint="default"/>
      </w:rPr>
    </w:lvl>
    <w:lvl w:ilvl="4" w:tplc="D2EC36D2">
      <w:start w:val="1"/>
      <w:numFmt w:val="bullet"/>
      <w:lvlText w:val="o"/>
      <w:lvlJc w:val="left"/>
      <w:pPr>
        <w:ind w:left="3600" w:hanging="360"/>
      </w:pPr>
      <w:rPr>
        <w:rFonts w:ascii="Courier New" w:hAnsi="Courier New" w:hint="default"/>
      </w:rPr>
    </w:lvl>
    <w:lvl w:ilvl="5" w:tplc="A1A0E584">
      <w:start w:val="1"/>
      <w:numFmt w:val="bullet"/>
      <w:lvlText w:val=""/>
      <w:lvlJc w:val="left"/>
      <w:pPr>
        <w:ind w:left="4320" w:hanging="360"/>
      </w:pPr>
      <w:rPr>
        <w:rFonts w:ascii="Wingdings" w:hAnsi="Wingdings" w:hint="default"/>
      </w:rPr>
    </w:lvl>
    <w:lvl w:ilvl="6" w:tplc="7AD24C1E">
      <w:start w:val="1"/>
      <w:numFmt w:val="bullet"/>
      <w:lvlText w:val=""/>
      <w:lvlJc w:val="left"/>
      <w:pPr>
        <w:ind w:left="5040" w:hanging="360"/>
      </w:pPr>
      <w:rPr>
        <w:rFonts w:ascii="Symbol" w:hAnsi="Symbol" w:hint="default"/>
      </w:rPr>
    </w:lvl>
    <w:lvl w:ilvl="7" w:tplc="AD981FC2">
      <w:start w:val="1"/>
      <w:numFmt w:val="bullet"/>
      <w:lvlText w:val="o"/>
      <w:lvlJc w:val="left"/>
      <w:pPr>
        <w:ind w:left="5760" w:hanging="360"/>
      </w:pPr>
      <w:rPr>
        <w:rFonts w:ascii="Courier New" w:hAnsi="Courier New" w:hint="default"/>
      </w:rPr>
    </w:lvl>
    <w:lvl w:ilvl="8" w:tplc="B8C8790E">
      <w:start w:val="1"/>
      <w:numFmt w:val="bullet"/>
      <w:lvlText w:val=""/>
      <w:lvlJc w:val="left"/>
      <w:pPr>
        <w:ind w:left="6480" w:hanging="360"/>
      </w:pPr>
      <w:rPr>
        <w:rFonts w:ascii="Wingdings" w:hAnsi="Wingdings" w:hint="default"/>
      </w:rPr>
    </w:lvl>
  </w:abstractNum>
  <w:abstractNum w:abstractNumId="24" w15:restartNumberingAfterBreak="0">
    <w:nsid w:val="393F56F4"/>
    <w:multiLevelType w:val="hybridMultilevel"/>
    <w:tmpl w:val="FFFFFFFF"/>
    <w:lvl w:ilvl="0" w:tplc="2AEADA5C">
      <w:start w:val="1"/>
      <w:numFmt w:val="decimal"/>
      <w:lvlText w:val="%1."/>
      <w:lvlJc w:val="left"/>
      <w:pPr>
        <w:ind w:left="720" w:hanging="360"/>
      </w:pPr>
    </w:lvl>
    <w:lvl w:ilvl="1" w:tplc="7CF8DA9C">
      <w:start w:val="1"/>
      <w:numFmt w:val="lowerLetter"/>
      <w:lvlText w:val="%2."/>
      <w:lvlJc w:val="left"/>
      <w:pPr>
        <w:ind w:left="1440" w:hanging="360"/>
      </w:pPr>
    </w:lvl>
    <w:lvl w:ilvl="2" w:tplc="24425946">
      <w:start w:val="1"/>
      <w:numFmt w:val="lowerRoman"/>
      <w:lvlText w:val="%3."/>
      <w:lvlJc w:val="right"/>
      <w:pPr>
        <w:ind w:left="2160" w:hanging="180"/>
      </w:pPr>
    </w:lvl>
    <w:lvl w:ilvl="3" w:tplc="2444C482">
      <w:start w:val="1"/>
      <w:numFmt w:val="decimal"/>
      <w:lvlText w:val="%4."/>
      <w:lvlJc w:val="left"/>
      <w:pPr>
        <w:ind w:left="2880" w:hanging="360"/>
      </w:pPr>
    </w:lvl>
    <w:lvl w:ilvl="4" w:tplc="48C8AA0C">
      <w:start w:val="1"/>
      <w:numFmt w:val="lowerLetter"/>
      <w:lvlText w:val="%5."/>
      <w:lvlJc w:val="left"/>
      <w:pPr>
        <w:ind w:left="3600" w:hanging="360"/>
      </w:pPr>
    </w:lvl>
    <w:lvl w:ilvl="5" w:tplc="200CB310">
      <w:start w:val="1"/>
      <w:numFmt w:val="lowerRoman"/>
      <w:lvlText w:val="%6."/>
      <w:lvlJc w:val="right"/>
      <w:pPr>
        <w:ind w:left="4320" w:hanging="180"/>
      </w:pPr>
    </w:lvl>
    <w:lvl w:ilvl="6" w:tplc="179E64AA">
      <w:start w:val="1"/>
      <w:numFmt w:val="decimal"/>
      <w:lvlText w:val="%7."/>
      <w:lvlJc w:val="left"/>
      <w:pPr>
        <w:ind w:left="5040" w:hanging="360"/>
      </w:pPr>
    </w:lvl>
    <w:lvl w:ilvl="7" w:tplc="3A6CBC3E">
      <w:start w:val="1"/>
      <w:numFmt w:val="lowerLetter"/>
      <w:lvlText w:val="%8."/>
      <w:lvlJc w:val="left"/>
      <w:pPr>
        <w:ind w:left="5760" w:hanging="360"/>
      </w:pPr>
    </w:lvl>
    <w:lvl w:ilvl="8" w:tplc="3326AA92">
      <w:start w:val="1"/>
      <w:numFmt w:val="lowerRoman"/>
      <w:lvlText w:val="%9."/>
      <w:lvlJc w:val="right"/>
      <w:pPr>
        <w:ind w:left="6480" w:hanging="180"/>
      </w:pPr>
    </w:lvl>
  </w:abstractNum>
  <w:abstractNum w:abstractNumId="25" w15:restartNumberingAfterBreak="0">
    <w:nsid w:val="3CF36B43"/>
    <w:multiLevelType w:val="hybridMultilevel"/>
    <w:tmpl w:val="8B0005B2"/>
    <w:lvl w:ilvl="0" w:tplc="F524F10A">
      <w:start w:val="1"/>
      <w:numFmt w:val="bullet"/>
      <w:lvlText w:val="•"/>
      <w:lvlJc w:val="left"/>
      <w:pPr>
        <w:ind w:left="72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1710421E">
      <w:start w:val="1"/>
      <w:numFmt w:val="bullet"/>
      <w:lvlText w:val="o"/>
      <w:lvlJc w:val="left"/>
      <w:pPr>
        <w:ind w:left="1440" w:hanging="360"/>
      </w:pPr>
      <w:rPr>
        <w:rFonts w:ascii="Courier New" w:hAnsi="Courier New" w:hint="default"/>
      </w:rPr>
    </w:lvl>
    <w:lvl w:ilvl="2" w:tplc="D51E686C">
      <w:start w:val="1"/>
      <w:numFmt w:val="bullet"/>
      <w:lvlText w:val=""/>
      <w:lvlJc w:val="left"/>
      <w:pPr>
        <w:ind w:left="2160" w:hanging="360"/>
      </w:pPr>
      <w:rPr>
        <w:rFonts w:ascii="Wingdings" w:hAnsi="Wingdings" w:hint="default"/>
      </w:rPr>
    </w:lvl>
    <w:lvl w:ilvl="3" w:tplc="7A3E297A">
      <w:start w:val="1"/>
      <w:numFmt w:val="bullet"/>
      <w:lvlText w:val=""/>
      <w:lvlJc w:val="left"/>
      <w:pPr>
        <w:ind w:left="2880" w:hanging="360"/>
      </w:pPr>
      <w:rPr>
        <w:rFonts w:ascii="Symbol" w:hAnsi="Symbol" w:hint="default"/>
      </w:rPr>
    </w:lvl>
    <w:lvl w:ilvl="4" w:tplc="B6BE2166">
      <w:start w:val="1"/>
      <w:numFmt w:val="bullet"/>
      <w:lvlText w:val="o"/>
      <w:lvlJc w:val="left"/>
      <w:pPr>
        <w:ind w:left="3600" w:hanging="360"/>
      </w:pPr>
      <w:rPr>
        <w:rFonts w:ascii="Courier New" w:hAnsi="Courier New" w:hint="default"/>
      </w:rPr>
    </w:lvl>
    <w:lvl w:ilvl="5" w:tplc="BD84E6CE">
      <w:start w:val="1"/>
      <w:numFmt w:val="bullet"/>
      <w:lvlText w:val=""/>
      <w:lvlJc w:val="left"/>
      <w:pPr>
        <w:ind w:left="4320" w:hanging="360"/>
      </w:pPr>
      <w:rPr>
        <w:rFonts w:ascii="Wingdings" w:hAnsi="Wingdings" w:hint="default"/>
      </w:rPr>
    </w:lvl>
    <w:lvl w:ilvl="6" w:tplc="F962BE26">
      <w:start w:val="1"/>
      <w:numFmt w:val="bullet"/>
      <w:lvlText w:val=""/>
      <w:lvlJc w:val="left"/>
      <w:pPr>
        <w:ind w:left="5040" w:hanging="360"/>
      </w:pPr>
      <w:rPr>
        <w:rFonts w:ascii="Symbol" w:hAnsi="Symbol" w:hint="default"/>
      </w:rPr>
    </w:lvl>
    <w:lvl w:ilvl="7" w:tplc="699C12EC">
      <w:start w:val="1"/>
      <w:numFmt w:val="bullet"/>
      <w:lvlText w:val="o"/>
      <w:lvlJc w:val="left"/>
      <w:pPr>
        <w:ind w:left="5760" w:hanging="360"/>
      </w:pPr>
      <w:rPr>
        <w:rFonts w:ascii="Courier New" w:hAnsi="Courier New" w:hint="default"/>
      </w:rPr>
    </w:lvl>
    <w:lvl w:ilvl="8" w:tplc="3072D5B4">
      <w:start w:val="1"/>
      <w:numFmt w:val="bullet"/>
      <w:lvlText w:val=""/>
      <w:lvlJc w:val="left"/>
      <w:pPr>
        <w:ind w:left="6480" w:hanging="360"/>
      </w:pPr>
      <w:rPr>
        <w:rFonts w:ascii="Wingdings" w:hAnsi="Wingdings" w:hint="default"/>
      </w:rPr>
    </w:lvl>
  </w:abstractNum>
  <w:abstractNum w:abstractNumId="26" w15:restartNumberingAfterBreak="0">
    <w:nsid w:val="42C3723B"/>
    <w:multiLevelType w:val="hybridMultilevel"/>
    <w:tmpl w:val="FD822178"/>
    <w:lvl w:ilvl="0" w:tplc="F524F10A">
      <w:start w:val="1"/>
      <w:numFmt w:val="bullet"/>
      <w:lvlText w:val="•"/>
      <w:lvlJc w:val="left"/>
      <w:pPr>
        <w:ind w:left="72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C854C4DC">
      <w:start w:val="1"/>
      <w:numFmt w:val="bullet"/>
      <w:lvlText w:val="o"/>
      <w:lvlJc w:val="left"/>
      <w:pPr>
        <w:ind w:left="1440" w:hanging="360"/>
      </w:pPr>
      <w:rPr>
        <w:rFonts w:ascii="Calibri" w:hAnsi="Calibri" w:hint="default"/>
      </w:rPr>
    </w:lvl>
    <w:lvl w:ilvl="2" w:tplc="AB9E5986">
      <w:start w:val="1"/>
      <w:numFmt w:val="bullet"/>
      <w:lvlText w:val=""/>
      <w:lvlJc w:val="left"/>
      <w:pPr>
        <w:ind w:left="2160" w:hanging="360"/>
      </w:pPr>
      <w:rPr>
        <w:rFonts w:ascii="@Yu Mincho" w:hAnsi="@Yu Mincho" w:hint="default"/>
      </w:rPr>
    </w:lvl>
    <w:lvl w:ilvl="3" w:tplc="DB90A884">
      <w:start w:val="1"/>
      <w:numFmt w:val="bullet"/>
      <w:lvlText w:val=""/>
      <w:lvlJc w:val="left"/>
      <w:pPr>
        <w:ind w:left="2880" w:hanging="360"/>
      </w:pPr>
      <w:rPr>
        <w:rFonts w:ascii="Calibri" w:hAnsi="Calibri" w:hint="default"/>
      </w:rPr>
    </w:lvl>
    <w:lvl w:ilvl="4" w:tplc="67442612">
      <w:start w:val="1"/>
      <w:numFmt w:val="bullet"/>
      <w:lvlText w:val="o"/>
      <w:lvlJc w:val="left"/>
      <w:pPr>
        <w:ind w:left="3600" w:hanging="360"/>
      </w:pPr>
      <w:rPr>
        <w:rFonts w:ascii="Calibri" w:hAnsi="Calibri" w:hint="default"/>
      </w:rPr>
    </w:lvl>
    <w:lvl w:ilvl="5" w:tplc="E9142870">
      <w:start w:val="1"/>
      <w:numFmt w:val="bullet"/>
      <w:lvlText w:val=""/>
      <w:lvlJc w:val="left"/>
      <w:pPr>
        <w:ind w:left="4320" w:hanging="360"/>
      </w:pPr>
      <w:rPr>
        <w:rFonts w:ascii="@Yu Mincho" w:hAnsi="@Yu Mincho" w:hint="default"/>
      </w:rPr>
    </w:lvl>
    <w:lvl w:ilvl="6" w:tplc="D9B23E24">
      <w:start w:val="1"/>
      <w:numFmt w:val="bullet"/>
      <w:lvlText w:val=""/>
      <w:lvlJc w:val="left"/>
      <w:pPr>
        <w:ind w:left="5040" w:hanging="360"/>
      </w:pPr>
      <w:rPr>
        <w:rFonts w:ascii="Calibri" w:hAnsi="Calibri" w:hint="default"/>
      </w:rPr>
    </w:lvl>
    <w:lvl w:ilvl="7" w:tplc="3A52BC58">
      <w:start w:val="1"/>
      <w:numFmt w:val="bullet"/>
      <w:lvlText w:val="o"/>
      <w:lvlJc w:val="left"/>
      <w:pPr>
        <w:ind w:left="5760" w:hanging="360"/>
      </w:pPr>
      <w:rPr>
        <w:rFonts w:ascii="Calibri" w:hAnsi="Calibri" w:hint="default"/>
      </w:rPr>
    </w:lvl>
    <w:lvl w:ilvl="8" w:tplc="F77CDBE4">
      <w:start w:val="1"/>
      <w:numFmt w:val="bullet"/>
      <w:lvlText w:val=""/>
      <w:lvlJc w:val="left"/>
      <w:pPr>
        <w:ind w:left="6480" w:hanging="360"/>
      </w:pPr>
      <w:rPr>
        <w:rFonts w:ascii="@Yu Mincho" w:hAnsi="@Yu Mincho" w:hint="default"/>
      </w:rPr>
    </w:lvl>
  </w:abstractNum>
  <w:abstractNum w:abstractNumId="27" w15:restartNumberingAfterBreak="0">
    <w:nsid w:val="47C47175"/>
    <w:multiLevelType w:val="hybridMultilevel"/>
    <w:tmpl w:val="DA0233CE"/>
    <w:lvl w:ilvl="0" w:tplc="1E1809E4">
      <w:start w:val="1"/>
      <w:numFmt w:val="bullet"/>
      <w:lvlText w:val=""/>
      <w:lvlJc w:val="left"/>
      <w:pPr>
        <w:ind w:left="720" w:hanging="360"/>
      </w:pPr>
      <w:rPr>
        <w:rFonts w:ascii="Symbol" w:hAnsi="Symbol" w:hint="default"/>
      </w:rPr>
    </w:lvl>
    <w:lvl w:ilvl="1" w:tplc="F524F10A">
      <w:start w:val="1"/>
      <w:numFmt w:val="bullet"/>
      <w:lvlText w:val="•"/>
      <w:lvlJc w:val="left"/>
      <w:pPr>
        <w:ind w:left="144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2" w:tplc="27A420D6">
      <w:start w:val="1"/>
      <w:numFmt w:val="bullet"/>
      <w:lvlText w:val=""/>
      <w:lvlJc w:val="left"/>
      <w:pPr>
        <w:ind w:left="2160" w:hanging="360"/>
      </w:pPr>
      <w:rPr>
        <w:rFonts w:ascii="Wingdings" w:hAnsi="Wingdings" w:hint="default"/>
      </w:rPr>
    </w:lvl>
    <w:lvl w:ilvl="3" w:tplc="FB28D500">
      <w:start w:val="1"/>
      <w:numFmt w:val="bullet"/>
      <w:lvlText w:val=""/>
      <w:lvlJc w:val="left"/>
      <w:pPr>
        <w:ind w:left="2880" w:hanging="360"/>
      </w:pPr>
      <w:rPr>
        <w:rFonts w:ascii="Symbol" w:hAnsi="Symbol" w:hint="default"/>
      </w:rPr>
    </w:lvl>
    <w:lvl w:ilvl="4" w:tplc="EF7CF11E">
      <w:start w:val="1"/>
      <w:numFmt w:val="bullet"/>
      <w:lvlText w:val="o"/>
      <w:lvlJc w:val="left"/>
      <w:pPr>
        <w:ind w:left="3600" w:hanging="360"/>
      </w:pPr>
      <w:rPr>
        <w:rFonts w:ascii="Courier New" w:hAnsi="Courier New" w:hint="default"/>
      </w:rPr>
    </w:lvl>
    <w:lvl w:ilvl="5" w:tplc="936C0C82">
      <w:start w:val="1"/>
      <w:numFmt w:val="bullet"/>
      <w:lvlText w:val=""/>
      <w:lvlJc w:val="left"/>
      <w:pPr>
        <w:ind w:left="4320" w:hanging="360"/>
      </w:pPr>
      <w:rPr>
        <w:rFonts w:ascii="Wingdings" w:hAnsi="Wingdings" w:hint="default"/>
      </w:rPr>
    </w:lvl>
    <w:lvl w:ilvl="6" w:tplc="4E428922">
      <w:start w:val="1"/>
      <w:numFmt w:val="bullet"/>
      <w:lvlText w:val=""/>
      <w:lvlJc w:val="left"/>
      <w:pPr>
        <w:ind w:left="5040" w:hanging="360"/>
      </w:pPr>
      <w:rPr>
        <w:rFonts w:ascii="Symbol" w:hAnsi="Symbol" w:hint="default"/>
      </w:rPr>
    </w:lvl>
    <w:lvl w:ilvl="7" w:tplc="80EEB77C">
      <w:start w:val="1"/>
      <w:numFmt w:val="bullet"/>
      <w:lvlText w:val="o"/>
      <w:lvlJc w:val="left"/>
      <w:pPr>
        <w:ind w:left="5760" w:hanging="360"/>
      </w:pPr>
      <w:rPr>
        <w:rFonts w:ascii="Courier New" w:hAnsi="Courier New" w:hint="default"/>
      </w:rPr>
    </w:lvl>
    <w:lvl w:ilvl="8" w:tplc="9F24B93C">
      <w:start w:val="1"/>
      <w:numFmt w:val="bullet"/>
      <w:lvlText w:val=""/>
      <w:lvlJc w:val="left"/>
      <w:pPr>
        <w:ind w:left="6480" w:hanging="360"/>
      </w:pPr>
      <w:rPr>
        <w:rFonts w:ascii="Wingdings" w:hAnsi="Wingdings" w:hint="default"/>
      </w:rPr>
    </w:lvl>
  </w:abstractNum>
  <w:abstractNum w:abstractNumId="28" w15:restartNumberingAfterBreak="0">
    <w:nsid w:val="4B234C14"/>
    <w:multiLevelType w:val="hybridMultilevel"/>
    <w:tmpl w:val="FFFFFFFF"/>
    <w:lvl w:ilvl="0" w:tplc="DDBAC9A0">
      <w:start w:val="1"/>
      <w:numFmt w:val="decimal"/>
      <w:lvlText w:val="%1."/>
      <w:lvlJc w:val="left"/>
      <w:pPr>
        <w:ind w:left="720" w:hanging="360"/>
      </w:pPr>
    </w:lvl>
    <w:lvl w:ilvl="1" w:tplc="9AC4E398">
      <w:start w:val="1"/>
      <w:numFmt w:val="lowerLetter"/>
      <w:lvlText w:val="%2."/>
      <w:lvlJc w:val="left"/>
      <w:pPr>
        <w:ind w:left="1440" w:hanging="360"/>
      </w:pPr>
    </w:lvl>
    <w:lvl w:ilvl="2" w:tplc="C2FE3628">
      <w:start w:val="1"/>
      <w:numFmt w:val="lowerRoman"/>
      <w:lvlText w:val="%3."/>
      <w:lvlJc w:val="right"/>
      <w:pPr>
        <w:ind w:left="2160" w:hanging="180"/>
      </w:pPr>
    </w:lvl>
    <w:lvl w:ilvl="3" w:tplc="2DFA4F00">
      <w:start w:val="1"/>
      <w:numFmt w:val="decimal"/>
      <w:lvlText w:val="%4."/>
      <w:lvlJc w:val="left"/>
      <w:pPr>
        <w:ind w:left="2880" w:hanging="360"/>
      </w:pPr>
    </w:lvl>
    <w:lvl w:ilvl="4" w:tplc="2326CCB0">
      <w:start w:val="1"/>
      <w:numFmt w:val="lowerLetter"/>
      <w:lvlText w:val="%5."/>
      <w:lvlJc w:val="left"/>
      <w:pPr>
        <w:ind w:left="3600" w:hanging="360"/>
      </w:pPr>
    </w:lvl>
    <w:lvl w:ilvl="5" w:tplc="16BEFAFA">
      <w:start w:val="1"/>
      <w:numFmt w:val="lowerRoman"/>
      <w:lvlText w:val="%6."/>
      <w:lvlJc w:val="right"/>
      <w:pPr>
        <w:ind w:left="4320" w:hanging="180"/>
      </w:pPr>
    </w:lvl>
    <w:lvl w:ilvl="6" w:tplc="EAD80156">
      <w:start w:val="1"/>
      <w:numFmt w:val="decimal"/>
      <w:lvlText w:val="%7."/>
      <w:lvlJc w:val="left"/>
      <w:pPr>
        <w:ind w:left="5040" w:hanging="360"/>
      </w:pPr>
    </w:lvl>
    <w:lvl w:ilvl="7" w:tplc="AB06AC84">
      <w:start w:val="1"/>
      <w:numFmt w:val="lowerLetter"/>
      <w:lvlText w:val="%8."/>
      <w:lvlJc w:val="left"/>
      <w:pPr>
        <w:ind w:left="5760" w:hanging="360"/>
      </w:pPr>
    </w:lvl>
    <w:lvl w:ilvl="8" w:tplc="AE2693A2">
      <w:start w:val="1"/>
      <w:numFmt w:val="lowerRoman"/>
      <w:lvlText w:val="%9."/>
      <w:lvlJc w:val="right"/>
      <w:pPr>
        <w:ind w:left="6480" w:hanging="180"/>
      </w:pPr>
    </w:lvl>
  </w:abstractNum>
  <w:abstractNum w:abstractNumId="29" w15:restartNumberingAfterBreak="0">
    <w:nsid w:val="520129E3"/>
    <w:multiLevelType w:val="hybridMultilevel"/>
    <w:tmpl w:val="23DAA36C"/>
    <w:lvl w:ilvl="0" w:tplc="D772F3BA">
      <w:start w:val="1"/>
      <w:numFmt w:val="bullet"/>
      <w:lvlText w:val=""/>
      <w:lvlJc w:val="left"/>
      <w:pPr>
        <w:ind w:left="720" w:hanging="360"/>
      </w:pPr>
      <w:rPr>
        <w:rFonts w:ascii="Symbol" w:hAnsi="Symbol" w:hint="default"/>
      </w:rPr>
    </w:lvl>
    <w:lvl w:ilvl="1" w:tplc="ADA6666C">
      <w:start w:val="1"/>
      <w:numFmt w:val="bullet"/>
      <w:lvlText w:val="o"/>
      <w:lvlJc w:val="left"/>
      <w:pPr>
        <w:ind w:left="1440" w:hanging="360"/>
      </w:pPr>
      <w:rPr>
        <w:rFonts w:ascii="Courier New" w:hAnsi="Courier New" w:hint="default"/>
      </w:rPr>
    </w:lvl>
    <w:lvl w:ilvl="2" w:tplc="BF9C7350">
      <w:start w:val="1"/>
      <w:numFmt w:val="bullet"/>
      <w:lvlText w:val=""/>
      <w:lvlJc w:val="left"/>
      <w:pPr>
        <w:ind w:left="2160" w:hanging="360"/>
      </w:pPr>
      <w:rPr>
        <w:rFonts w:ascii="Wingdings" w:hAnsi="Wingdings" w:hint="default"/>
      </w:rPr>
    </w:lvl>
    <w:lvl w:ilvl="3" w:tplc="4F6E95D2">
      <w:start w:val="1"/>
      <w:numFmt w:val="bullet"/>
      <w:lvlText w:val=""/>
      <w:lvlJc w:val="left"/>
      <w:pPr>
        <w:ind w:left="2880" w:hanging="360"/>
      </w:pPr>
      <w:rPr>
        <w:rFonts w:ascii="Symbol" w:hAnsi="Symbol" w:hint="default"/>
      </w:rPr>
    </w:lvl>
    <w:lvl w:ilvl="4" w:tplc="12C2DEE4">
      <w:start w:val="1"/>
      <w:numFmt w:val="bullet"/>
      <w:lvlText w:val="o"/>
      <w:lvlJc w:val="left"/>
      <w:pPr>
        <w:ind w:left="3600" w:hanging="360"/>
      </w:pPr>
      <w:rPr>
        <w:rFonts w:ascii="Courier New" w:hAnsi="Courier New" w:hint="default"/>
      </w:rPr>
    </w:lvl>
    <w:lvl w:ilvl="5" w:tplc="8996D5DE">
      <w:start w:val="1"/>
      <w:numFmt w:val="bullet"/>
      <w:lvlText w:val=""/>
      <w:lvlJc w:val="left"/>
      <w:pPr>
        <w:ind w:left="4320" w:hanging="360"/>
      </w:pPr>
      <w:rPr>
        <w:rFonts w:ascii="Wingdings" w:hAnsi="Wingdings" w:hint="default"/>
      </w:rPr>
    </w:lvl>
    <w:lvl w:ilvl="6" w:tplc="3DAC49A0">
      <w:start w:val="1"/>
      <w:numFmt w:val="bullet"/>
      <w:lvlText w:val=""/>
      <w:lvlJc w:val="left"/>
      <w:pPr>
        <w:ind w:left="5040" w:hanging="360"/>
      </w:pPr>
      <w:rPr>
        <w:rFonts w:ascii="Symbol" w:hAnsi="Symbol" w:hint="default"/>
      </w:rPr>
    </w:lvl>
    <w:lvl w:ilvl="7" w:tplc="CC6CD3C6">
      <w:start w:val="1"/>
      <w:numFmt w:val="bullet"/>
      <w:lvlText w:val="o"/>
      <w:lvlJc w:val="left"/>
      <w:pPr>
        <w:ind w:left="5760" w:hanging="360"/>
      </w:pPr>
      <w:rPr>
        <w:rFonts w:ascii="Courier New" w:hAnsi="Courier New" w:hint="default"/>
      </w:rPr>
    </w:lvl>
    <w:lvl w:ilvl="8" w:tplc="CE52AA64">
      <w:start w:val="1"/>
      <w:numFmt w:val="bullet"/>
      <w:lvlText w:val=""/>
      <w:lvlJc w:val="left"/>
      <w:pPr>
        <w:ind w:left="6480" w:hanging="360"/>
      </w:pPr>
      <w:rPr>
        <w:rFonts w:ascii="Wingdings" w:hAnsi="Wingdings" w:hint="default"/>
      </w:rPr>
    </w:lvl>
  </w:abstractNum>
  <w:abstractNum w:abstractNumId="30" w15:restartNumberingAfterBreak="0">
    <w:nsid w:val="53064E1B"/>
    <w:multiLevelType w:val="hybridMultilevel"/>
    <w:tmpl w:val="753E37FA"/>
    <w:lvl w:ilvl="0" w:tplc="EF202BEC">
      <w:start w:val="1"/>
      <w:numFmt w:val="bullet"/>
      <w:lvlText w:val="-"/>
      <w:lvlJc w:val="left"/>
      <w:pPr>
        <w:ind w:left="720" w:hanging="360"/>
      </w:pPr>
      <w:rPr>
        <w:rFonts w:ascii="Calibri" w:hAnsi="Calibri" w:hint="default"/>
      </w:rPr>
    </w:lvl>
    <w:lvl w:ilvl="1" w:tplc="7A2EAA2A">
      <w:start w:val="1"/>
      <w:numFmt w:val="bullet"/>
      <w:lvlText w:val="o"/>
      <w:lvlJc w:val="left"/>
      <w:pPr>
        <w:ind w:left="1440" w:hanging="360"/>
      </w:pPr>
      <w:rPr>
        <w:rFonts w:ascii="Courier New" w:hAnsi="Courier New" w:hint="default"/>
      </w:rPr>
    </w:lvl>
    <w:lvl w:ilvl="2" w:tplc="8BBC2406">
      <w:start w:val="1"/>
      <w:numFmt w:val="bullet"/>
      <w:lvlText w:val=""/>
      <w:lvlJc w:val="left"/>
      <w:pPr>
        <w:ind w:left="2160" w:hanging="360"/>
      </w:pPr>
      <w:rPr>
        <w:rFonts w:ascii="Wingdings" w:hAnsi="Wingdings" w:hint="default"/>
      </w:rPr>
    </w:lvl>
    <w:lvl w:ilvl="3" w:tplc="69509E7E">
      <w:start w:val="1"/>
      <w:numFmt w:val="bullet"/>
      <w:lvlText w:val=""/>
      <w:lvlJc w:val="left"/>
      <w:pPr>
        <w:ind w:left="2880" w:hanging="360"/>
      </w:pPr>
      <w:rPr>
        <w:rFonts w:ascii="Symbol" w:hAnsi="Symbol" w:hint="default"/>
      </w:rPr>
    </w:lvl>
    <w:lvl w:ilvl="4" w:tplc="DEE81E98">
      <w:start w:val="1"/>
      <w:numFmt w:val="bullet"/>
      <w:lvlText w:val="o"/>
      <w:lvlJc w:val="left"/>
      <w:pPr>
        <w:ind w:left="3600" w:hanging="360"/>
      </w:pPr>
      <w:rPr>
        <w:rFonts w:ascii="Courier New" w:hAnsi="Courier New" w:hint="default"/>
      </w:rPr>
    </w:lvl>
    <w:lvl w:ilvl="5" w:tplc="1618EAD6">
      <w:start w:val="1"/>
      <w:numFmt w:val="bullet"/>
      <w:lvlText w:val=""/>
      <w:lvlJc w:val="left"/>
      <w:pPr>
        <w:ind w:left="4320" w:hanging="360"/>
      </w:pPr>
      <w:rPr>
        <w:rFonts w:ascii="Wingdings" w:hAnsi="Wingdings" w:hint="default"/>
      </w:rPr>
    </w:lvl>
    <w:lvl w:ilvl="6" w:tplc="A5705B72">
      <w:start w:val="1"/>
      <w:numFmt w:val="bullet"/>
      <w:lvlText w:val=""/>
      <w:lvlJc w:val="left"/>
      <w:pPr>
        <w:ind w:left="5040" w:hanging="360"/>
      </w:pPr>
      <w:rPr>
        <w:rFonts w:ascii="Symbol" w:hAnsi="Symbol" w:hint="default"/>
      </w:rPr>
    </w:lvl>
    <w:lvl w:ilvl="7" w:tplc="9D6EEC50">
      <w:start w:val="1"/>
      <w:numFmt w:val="bullet"/>
      <w:lvlText w:val="o"/>
      <w:lvlJc w:val="left"/>
      <w:pPr>
        <w:ind w:left="5760" w:hanging="360"/>
      </w:pPr>
      <w:rPr>
        <w:rFonts w:ascii="Courier New" w:hAnsi="Courier New" w:hint="default"/>
      </w:rPr>
    </w:lvl>
    <w:lvl w:ilvl="8" w:tplc="73E2FDEE">
      <w:start w:val="1"/>
      <w:numFmt w:val="bullet"/>
      <w:lvlText w:val=""/>
      <w:lvlJc w:val="left"/>
      <w:pPr>
        <w:ind w:left="6480" w:hanging="360"/>
      </w:pPr>
      <w:rPr>
        <w:rFonts w:ascii="Wingdings" w:hAnsi="Wingdings" w:hint="default"/>
      </w:rPr>
    </w:lvl>
  </w:abstractNum>
  <w:abstractNum w:abstractNumId="31" w15:restartNumberingAfterBreak="0">
    <w:nsid w:val="534671DB"/>
    <w:multiLevelType w:val="hybridMultilevel"/>
    <w:tmpl w:val="4CD4DD08"/>
    <w:lvl w:ilvl="0" w:tplc="F524F10A">
      <w:start w:val="1"/>
      <w:numFmt w:val="bullet"/>
      <w:lvlText w:val="•"/>
      <w:lvlJc w:val="left"/>
      <w:pPr>
        <w:ind w:left="765"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04090003" w:tentative="1">
      <w:start w:val="1"/>
      <w:numFmt w:val="bullet"/>
      <w:lvlText w:val="o"/>
      <w:lvlJc w:val="left"/>
      <w:pPr>
        <w:ind w:left="1485" w:hanging="360"/>
      </w:pPr>
      <w:rPr>
        <w:rFonts w:ascii="Calibri" w:hAnsi="Calibri" w:cs="Calibri" w:hint="default"/>
      </w:rPr>
    </w:lvl>
    <w:lvl w:ilvl="2" w:tplc="04090005" w:tentative="1">
      <w:start w:val="1"/>
      <w:numFmt w:val="bullet"/>
      <w:lvlText w:val=""/>
      <w:lvlJc w:val="left"/>
      <w:pPr>
        <w:ind w:left="2205" w:hanging="360"/>
      </w:pPr>
      <w:rPr>
        <w:rFonts w:ascii="@Yu Mincho" w:hAnsi="@Yu Mincho" w:hint="default"/>
      </w:rPr>
    </w:lvl>
    <w:lvl w:ilvl="3" w:tplc="04090001" w:tentative="1">
      <w:start w:val="1"/>
      <w:numFmt w:val="bullet"/>
      <w:lvlText w:val=""/>
      <w:lvlJc w:val="left"/>
      <w:pPr>
        <w:ind w:left="2925" w:hanging="360"/>
      </w:pPr>
      <w:rPr>
        <w:rFonts w:ascii="Calibri" w:hAnsi="Calibri" w:hint="default"/>
      </w:rPr>
    </w:lvl>
    <w:lvl w:ilvl="4" w:tplc="04090003" w:tentative="1">
      <w:start w:val="1"/>
      <w:numFmt w:val="bullet"/>
      <w:lvlText w:val="o"/>
      <w:lvlJc w:val="left"/>
      <w:pPr>
        <w:ind w:left="3645" w:hanging="360"/>
      </w:pPr>
      <w:rPr>
        <w:rFonts w:ascii="Calibri" w:hAnsi="Calibri" w:cs="Calibri" w:hint="default"/>
      </w:rPr>
    </w:lvl>
    <w:lvl w:ilvl="5" w:tplc="04090005" w:tentative="1">
      <w:start w:val="1"/>
      <w:numFmt w:val="bullet"/>
      <w:lvlText w:val=""/>
      <w:lvlJc w:val="left"/>
      <w:pPr>
        <w:ind w:left="4365" w:hanging="360"/>
      </w:pPr>
      <w:rPr>
        <w:rFonts w:ascii="@Yu Mincho" w:hAnsi="@Yu Mincho" w:hint="default"/>
      </w:rPr>
    </w:lvl>
    <w:lvl w:ilvl="6" w:tplc="04090001" w:tentative="1">
      <w:start w:val="1"/>
      <w:numFmt w:val="bullet"/>
      <w:lvlText w:val=""/>
      <w:lvlJc w:val="left"/>
      <w:pPr>
        <w:ind w:left="5085" w:hanging="360"/>
      </w:pPr>
      <w:rPr>
        <w:rFonts w:ascii="Calibri" w:hAnsi="Calibri" w:hint="default"/>
      </w:rPr>
    </w:lvl>
    <w:lvl w:ilvl="7" w:tplc="04090003" w:tentative="1">
      <w:start w:val="1"/>
      <w:numFmt w:val="bullet"/>
      <w:lvlText w:val="o"/>
      <w:lvlJc w:val="left"/>
      <w:pPr>
        <w:ind w:left="5805" w:hanging="360"/>
      </w:pPr>
      <w:rPr>
        <w:rFonts w:ascii="Calibri" w:hAnsi="Calibri" w:cs="Calibri" w:hint="default"/>
      </w:rPr>
    </w:lvl>
    <w:lvl w:ilvl="8" w:tplc="04090005" w:tentative="1">
      <w:start w:val="1"/>
      <w:numFmt w:val="bullet"/>
      <w:lvlText w:val=""/>
      <w:lvlJc w:val="left"/>
      <w:pPr>
        <w:ind w:left="6525" w:hanging="360"/>
      </w:pPr>
      <w:rPr>
        <w:rFonts w:ascii="@Yu Mincho" w:hAnsi="@Yu Mincho" w:hint="default"/>
      </w:rPr>
    </w:lvl>
  </w:abstractNum>
  <w:abstractNum w:abstractNumId="32" w15:restartNumberingAfterBreak="0">
    <w:nsid w:val="541022BF"/>
    <w:multiLevelType w:val="hybridMultilevel"/>
    <w:tmpl w:val="4E8815E8"/>
    <w:lvl w:ilvl="0" w:tplc="F524F10A">
      <w:start w:val="1"/>
      <w:numFmt w:val="bullet"/>
      <w:lvlText w:val="•"/>
      <w:lvlJc w:val="left"/>
      <w:pPr>
        <w:ind w:left="765"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15:restartNumberingAfterBreak="0">
    <w:nsid w:val="543E05E3"/>
    <w:multiLevelType w:val="hybridMultilevel"/>
    <w:tmpl w:val="FFFFFFFF"/>
    <w:lvl w:ilvl="0" w:tplc="0EA0556C">
      <w:start w:val="1"/>
      <w:numFmt w:val="bullet"/>
      <w:lvlText w:val=""/>
      <w:lvlJc w:val="left"/>
      <w:pPr>
        <w:ind w:left="720" w:hanging="360"/>
      </w:pPr>
      <w:rPr>
        <w:rFonts w:ascii="Symbol" w:hAnsi="Symbol" w:hint="default"/>
      </w:rPr>
    </w:lvl>
    <w:lvl w:ilvl="1" w:tplc="9BAA4C24">
      <w:start w:val="1"/>
      <w:numFmt w:val="bullet"/>
      <w:lvlText w:val="o"/>
      <w:lvlJc w:val="left"/>
      <w:pPr>
        <w:ind w:left="1440" w:hanging="360"/>
      </w:pPr>
      <w:rPr>
        <w:rFonts w:ascii="Courier New" w:hAnsi="Courier New" w:hint="default"/>
      </w:rPr>
    </w:lvl>
    <w:lvl w:ilvl="2" w:tplc="87FEBACC">
      <w:start w:val="1"/>
      <w:numFmt w:val="bullet"/>
      <w:lvlText w:val=""/>
      <w:lvlJc w:val="left"/>
      <w:pPr>
        <w:ind w:left="2160" w:hanging="360"/>
      </w:pPr>
      <w:rPr>
        <w:rFonts w:ascii="Wingdings" w:hAnsi="Wingdings" w:hint="default"/>
      </w:rPr>
    </w:lvl>
    <w:lvl w:ilvl="3" w:tplc="97401E06">
      <w:start w:val="1"/>
      <w:numFmt w:val="bullet"/>
      <w:lvlText w:val=""/>
      <w:lvlJc w:val="left"/>
      <w:pPr>
        <w:ind w:left="2880" w:hanging="360"/>
      </w:pPr>
      <w:rPr>
        <w:rFonts w:ascii="Symbol" w:hAnsi="Symbol" w:hint="default"/>
      </w:rPr>
    </w:lvl>
    <w:lvl w:ilvl="4" w:tplc="3CEA5E16">
      <w:start w:val="1"/>
      <w:numFmt w:val="bullet"/>
      <w:lvlText w:val="o"/>
      <w:lvlJc w:val="left"/>
      <w:pPr>
        <w:ind w:left="3600" w:hanging="360"/>
      </w:pPr>
      <w:rPr>
        <w:rFonts w:ascii="Courier New" w:hAnsi="Courier New" w:hint="default"/>
      </w:rPr>
    </w:lvl>
    <w:lvl w:ilvl="5" w:tplc="FB0A6A96">
      <w:start w:val="1"/>
      <w:numFmt w:val="bullet"/>
      <w:lvlText w:val=""/>
      <w:lvlJc w:val="left"/>
      <w:pPr>
        <w:ind w:left="4320" w:hanging="360"/>
      </w:pPr>
      <w:rPr>
        <w:rFonts w:ascii="Wingdings" w:hAnsi="Wingdings" w:hint="default"/>
      </w:rPr>
    </w:lvl>
    <w:lvl w:ilvl="6" w:tplc="8F60E5FE">
      <w:start w:val="1"/>
      <w:numFmt w:val="bullet"/>
      <w:lvlText w:val=""/>
      <w:lvlJc w:val="left"/>
      <w:pPr>
        <w:ind w:left="5040" w:hanging="360"/>
      </w:pPr>
      <w:rPr>
        <w:rFonts w:ascii="Symbol" w:hAnsi="Symbol" w:hint="default"/>
      </w:rPr>
    </w:lvl>
    <w:lvl w:ilvl="7" w:tplc="F74A76A0">
      <w:start w:val="1"/>
      <w:numFmt w:val="bullet"/>
      <w:lvlText w:val="o"/>
      <w:lvlJc w:val="left"/>
      <w:pPr>
        <w:ind w:left="5760" w:hanging="360"/>
      </w:pPr>
      <w:rPr>
        <w:rFonts w:ascii="Courier New" w:hAnsi="Courier New" w:hint="default"/>
      </w:rPr>
    </w:lvl>
    <w:lvl w:ilvl="8" w:tplc="66AA23BC">
      <w:start w:val="1"/>
      <w:numFmt w:val="bullet"/>
      <w:lvlText w:val=""/>
      <w:lvlJc w:val="left"/>
      <w:pPr>
        <w:ind w:left="6480" w:hanging="360"/>
      </w:pPr>
      <w:rPr>
        <w:rFonts w:ascii="Wingdings" w:hAnsi="Wingdings" w:hint="default"/>
      </w:rPr>
    </w:lvl>
  </w:abstractNum>
  <w:abstractNum w:abstractNumId="34" w15:restartNumberingAfterBreak="0">
    <w:nsid w:val="561F3DCB"/>
    <w:multiLevelType w:val="hybridMultilevel"/>
    <w:tmpl w:val="96E2EFBA"/>
    <w:lvl w:ilvl="0" w:tplc="F524F10A">
      <w:start w:val="1"/>
      <w:numFmt w:val="bullet"/>
      <w:lvlText w:val="•"/>
      <w:lvlJc w:val="left"/>
      <w:pPr>
        <w:ind w:left="72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0A002270">
      <w:start w:val="1"/>
      <w:numFmt w:val="bullet"/>
      <w:lvlText w:val="o"/>
      <w:lvlJc w:val="left"/>
      <w:pPr>
        <w:ind w:left="1440" w:hanging="360"/>
      </w:pPr>
      <w:rPr>
        <w:rFonts w:ascii="Calibri" w:hAnsi="Calibri" w:hint="default"/>
      </w:rPr>
    </w:lvl>
    <w:lvl w:ilvl="2" w:tplc="953EFEB8">
      <w:start w:val="1"/>
      <w:numFmt w:val="bullet"/>
      <w:lvlText w:val=""/>
      <w:lvlJc w:val="left"/>
      <w:pPr>
        <w:ind w:left="2160" w:hanging="360"/>
      </w:pPr>
      <w:rPr>
        <w:rFonts w:ascii="@Yu Mincho" w:hAnsi="@Yu Mincho" w:hint="default"/>
      </w:rPr>
    </w:lvl>
    <w:lvl w:ilvl="3" w:tplc="89E6C50C">
      <w:start w:val="1"/>
      <w:numFmt w:val="bullet"/>
      <w:lvlText w:val=""/>
      <w:lvlJc w:val="left"/>
      <w:pPr>
        <w:ind w:left="2880" w:hanging="360"/>
      </w:pPr>
      <w:rPr>
        <w:rFonts w:ascii="Calibri" w:hAnsi="Calibri" w:hint="default"/>
      </w:rPr>
    </w:lvl>
    <w:lvl w:ilvl="4" w:tplc="13A05AF8">
      <w:start w:val="1"/>
      <w:numFmt w:val="bullet"/>
      <w:lvlText w:val="o"/>
      <w:lvlJc w:val="left"/>
      <w:pPr>
        <w:ind w:left="3600" w:hanging="360"/>
      </w:pPr>
      <w:rPr>
        <w:rFonts w:ascii="Calibri" w:hAnsi="Calibri" w:hint="default"/>
      </w:rPr>
    </w:lvl>
    <w:lvl w:ilvl="5" w:tplc="72EADDBA">
      <w:start w:val="1"/>
      <w:numFmt w:val="bullet"/>
      <w:lvlText w:val=""/>
      <w:lvlJc w:val="left"/>
      <w:pPr>
        <w:ind w:left="4320" w:hanging="360"/>
      </w:pPr>
      <w:rPr>
        <w:rFonts w:ascii="@Yu Mincho" w:hAnsi="@Yu Mincho" w:hint="default"/>
      </w:rPr>
    </w:lvl>
    <w:lvl w:ilvl="6" w:tplc="DE2CEDB4">
      <w:start w:val="1"/>
      <w:numFmt w:val="bullet"/>
      <w:lvlText w:val=""/>
      <w:lvlJc w:val="left"/>
      <w:pPr>
        <w:ind w:left="5040" w:hanging="360"/>
      </w:pPr>
      <w:rPr>
        <w:rFonts w:ascii="Calibri" w:hAnsi="Calibri" w:hint="default"/>
      </w:rPr>
    </w:lvl>
    <w:lvl w:ilvl="7" w:tplc="A912B6D8">
      <w:start w:val="1"/>
      <w:numFmt w:val="bullet"/>
      <w:lvlText w:val="o"/>
      <w:lvlJc w:val="left"/>
      <w:pPr>
        <w:ind w:left="5760" w:hanging="360"/>
      </w:pPr>
      <w:rPr>
        <w:rFonts w:ascii="Calibri" w:hAnsi="Calibri" w:hint="default"/>
      </w:rPr>
    </w:lvl>
    <w:lvl w:ilvl="8" w:tplc="251022BA">
      <w:start w:val="1"/>
      <w:numFmt w:val="bullet"/>
      <w:lvlText w:val=""/>
      <w:lvlJc w:val="left"/>
      <w:pPr>
        <w:ind w:left="6480" w:hanging="360"/>
      </w:pPr>
      <w:rPr>
        <w:rFonts w:ascii="@Yu Mincho" w:hAnsi="@Yu Mincho" w:hint="default"/>
      </w:rPr>
    </w:lvl>
  </w:abstractNum>
  <w:abstractNum w:abstractNumId="35" w15:restartNumberingAfterBreak="0">
    <w:nsid w:val="566809E2"/>
    <w:multiLevelType w:val="hybridMultilevel"/>
    <w:tmpl w:val="39FCF86E"/>
    <w:lvl w:ilvl="0" w:tplc="4AC4AA8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6" w15:restartNumberingAfterBreak="0">
    <w:nsid w:val="5A9D7288"/>
    <w:multiLevelType w:val="hybridMultilevel"/>
    <w:tmpl w:val="22543C66"/>
    <w:lvl w:ilvl="0" w:tplc="F524F10A">
      <w:start w:val="1"/>
      <w:numFmt w:val="bullet"/>
      <w:lvlText w:val="•"/>
      <w:lvlJc w:val="left"/>
      <w:pPr>
        <w:ind w:left="72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9F8085A6">
      <w:start w:val="1"/>
      <w:numFmt w:val="bullet"/>
      <w:lvlText w:val="o"/>
      <w:lvlJc w:val="left"/>
      <w:pPr>
        <w:ind w:left="1440" w:hanging="360"/>
      </w:pPr>
      <w:rPr>
        <w:rFonts w:ascii="Courier New" w:hAnsi="Courier New" w:hint="default"/>
      </w:rPr>
    </w:lvl>
    <w:lvl w:ilvl="2" w:tplc="D0CEEE98">
      <w:start w:val="1"/>
      <w:numFmt w:val="bullet"/>
      <w:lvlText w:val=""/>
      <w:lvlJc w:val="left"/>
      <w:pPr>
        <w:ind w:left="2160" w:hanging="360"/>
      </w:pPr>
      <w:rPr>
        <w:rFonts w:ascii="Wingdings" w:hAnsi="Wingdings" w:hint="default"/>
      </w:rPr>
    </w:lvl>
    <w:lvl w:ilvl="3" w:tplc="E0DE4B1C">
      <w:start w:val="1"/>
      <w:numFmt w:val="bullet"/>
      <w:lvlText w:val=""/>
      <w:lvlJc w:val="left"/>
      <w:pPr>
        <w:ind w:left="2880" w:hanging="360"/>
      </w:pPr>
      <w:rPr>
        <w:rFonts w:ascii="Symbol" w:hAnsi="Symbol" w:hint="default"/>
      </w:rPr>
    </w:lvl>
    <w:lvl w:ilvl="4" w:tplc="E4FC3DAC">
      <w:start w:val="1"/>
      <w:numFmt w:val="bullet"/>
      <w:lvlText w:val="o"/>
      <w:lvlJc w:val="left"/>
      <w:pPr>
        <w:ind w:left="3600" w:hanging="360"/>
      </w:pPr>
      <w:rPr>
        <w:rFonts w:ascii="Courier New" w:hAnsi="Courier New" w:hint="default"/>
      </w:rPr>
    </w:lvl>
    <w:lvl w:ilvl="5" w:tplc="488EC4C0">
      <w:start w:val="1"/>
      <w:numFmt w:val="bullet"/>
      <w:lvlText w:val=""/>
      <w:lvlJc w:val="left"/>
      <w:pPr>
        <w:ind w:left="4320" w:hanging="360"/>
      </w:pPr>
      <w:rPr>
        <w:rFonts w:ascii="Wingdings" w:hAnsi="Wingdings" w:hint="default"/>
      </w:rPr>
    </w:lvl>
    <w:lvl w:ilvl="6" w:tplc="71C03E66">
      <w:start w:val="1"/>
      <w:numFmt w:val="bullet"/>
      <w:lvlText w:val=""/>
      <w:lvlJc w:val="left"/>
      <w:pPr>
        <w:ind w:left="5040" w:hanging="360"/>
      </w:pPr>
      <w:rPr>
        <w:rFonts w:ascii="Symbol" w:hAnsi="Symbol" w:hint="default"/>
      </w:rPr>
    </w:lvl>
    <w:lvl w:ilvl="7" w:tplc="4942EA8E">
      <w:start w:val="1"/>
      <w:numFmt w:val="bullet"/>
      <w:lvlText w:val="o"/>
      <w:lvlJc w:val="left"/>
      <w:pPr>
        <w:ind w:left="5760" w:hanging="360"/>
      </w:pPr>
      <w:rPr>
        <w:rFonts w:ascii="Courier New" w:hAnsi="Courier New" w:hint="default"/>
      </w:rPr>
    </w:lvl>
    <w:lvl w:ilvl="8" w:tplc="EC24A09E">
      <w:start w:val="1"/>
      <w:numFmt w:val="bullet"/>
      <w:lvlText w:val=""/>
      <w:lvlJc w:val="left"/>
      <w:pPr>
        <w:ind w:left="6480" w:hanging="360"/>
      </w:pPr>
      <w:rPr>
        <w:rFonts w:ascii="Wingdings" w:hAnsi="Wingdings" w:hint="default"/>
      </w:rPr>
    </w:lvl>
  </w:abstractNum>
  <w:abstractNum w:abstractNumId="37" w15:restartNumberingAfterBreak="0">
    <w:nsid w:val="5CC377DB"/>
    <w:multiLevelType w:val="hybridMultilevel"/>
    <w:tmpl w:val="A3C65C38"/>
    <w:lvl w:ilvl="0" w:tplc="F524F10A">
      <w:start w:val="1"/>
      <w:numFmt w:val="bullet"/>
      <w:lvlText w:val="•"/>
      <w:lvlJc w:val="left"/>
      <w:pPr>
        <w:ind w:left="72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77BA8E4E">
      <w:start w:val="1"/>
      <w:numFmt w:val="bullet"/>
      <w:lvlText w:val="o"/>
      <w:lvlJc w:val="left"/>
      <w:pPr>
        <w:ind w:left="1440" w:hanging="360"/>
      </w:pPr>
      <w:rPr>
        <w:rFonts w:ascii="Courier New" w:hAnsi="Courier New" w:hint="default"/>
      </w:rPr>
    </w:lvl>
    <w:lvl w:ilvl="2" w:tplc="AE3A833E">
      <w:start w:val="1"/>
      <w:numFmt w:val="bullet"/>
      <w:lvlText w:val=""/>
      <w:lvlJc w:val="left"/>
      <w:pPr>
        <w:ind w:left="2160" w:hanging="360"/>
      </w:pPr>
      <w:rPr>
        <w:rFonts w:ascii="Wingdings" w:hAnsi="Wingdings" w:hint="default"/>
      </w:rPr>
    </w:lvl>
    <w:lvl w:ilvl="3" w:tplc="84D43DF0">
      <w:start w:val="1"/>
      <w:numFmt w:val="bullet"/>
      <w:lvlText w:val=""/>
      <w:lvlJc w:val="left"/>
      <w:pPr>
        <w:ind w:left="2880" w:hanging="360"/>
      </w:pPr>
      <w:rPr>
        <w:rFonts w:ascii="Symbol" w:hAnsi="Symbol" w:hint="default"/>
      </w:rPr>
    </w:lvl>
    <w:lvl w:ilvl="4" w:tplc="7CD0B4F6">
      <w:start w:val="1"/>
      <w:numFmt w:val="bullet"/>
      <w:lvlText w:val="o"/>
      <w:lvlJc w:val="left"/>
      <w:pPr>
        <w:ind w:left="3600" w:hanging="360"/>
      </w:pPr>
      <w:rPr>
        <w:rFonts w:ascii="Courier New" w:hAnsi="Courier New" w:hint="default"/>
      </w:rPr>
    </w:lvl>
    <w:lvl w:ilvl="5" w:tplc="EA9E3910">
      <w:start w:val="1"/>
      <w:numFmt w:val="bullet"/>
      <w:lvlText w:val=""/>
      <w:lvlJc w:val="left"/>
      <w:pPr>
        <w:ind w:left="4320" w:hanging="360"/>
      </w:pPr>
      <w:rPr>
        <w:rFonts w:ascii="Wingdings" w:hAnsi="Wingdings" w:hint="default"/>
      </w:rPr>
    </w:lvl>
    <w:lvl w:ilvl="6" w:tplc="709A3F6C">
      <w:start w:val="1"/>
      <w:numFmt w:val="bullet"/>
      <w:lvlText w:val=""/>
      <w:lvlJc w:val="left"/>
      <w:pPr>
        <w:ind w:left="5040" w:hanging="360"/>
      </w:pPr>
      <w:rPr>
        <w:rFonts w:ascii="Symbol" w:hAnsi="Symbol" w:hint="default"/>
      </w:rPr>
    </w:lvl>
    <w:lvl w:ilvl="7" w:tplc="A1B89D4C">
      <w:start w:val="1"/>
      <w:numFmt w:val="bullet"/>
      <w:lvlText w:val="o"/>
      <w:lvlJc w:val="left"/>
      <w:pPr>
        <w:ind w:left="5760" w:hanging="360"/>
      </w:pPr>
      <w:rPr>
        <w:rFonts w:ascii="Courier New" w:hAnsi="Courier New" w:hint="default"/>
      </w:rPr>
    </w:lvl>
    <w:lvl w:ilvl="8" w:tplc="F222B300">
      <w:start w:val="1"/>
      <w:numFmt w:val="bullet"/>
      <w:lvlText w:val=""/>
      <w:lvlJc w:val="left"/>
      <w:pPr>
        <w:ind w:left="6480" w:hanging="360"/>
      </w:pPr>
      <w:rPr>
        <w:rFonts w:ascii="Wingdings" w:hAnsi="Wingdings" w:hint="default"/>
      </w:rPr>
    </w:lvl>
  </w:abstractNum>
  <w:abstractNum w:abstractNumId="38" w15:restartNumberingAfterBreak="0">
    <w:nsid w:val="5D833217"/>
    <w:multiLevelType w:val="hybridMultilevel"/>
    <w:tmpl w:val="FFFFFFFF"/>
    <w:lvl w:ilvl="0" w:tplc="CD1C259E">
      <w:start w:val="1"/>
      <w:numFmt w:val="bullet"/>
      <w:lvlText w:val=""/>
      <w:lvlJc w:val="left"/>
      <w:pPr>
        <w:ind w:left="720" w:hanging="360"/>
      </w:pPr>
      <w:rPr>
        <w:rFonts w:ascii="Symbol" w:hAnsi="Symbol" w:hint="default"/>
      </w:rPr>
    </w:lvl>
    <w:lvl w:ilvl="1" w:tplc="76040216">
      <w:start w:val="1"/>
      <w:numFmt w:val="bullet"/>
      <w:lvlText w:val="o"/>
      <w:lvlJc w:val="left"/>
      <w:pPr>
        <w:ind w:left="1440" w:hanging="360"/>
      </w:pPr>
      <w:rPr>
        <w:rFonts w:ascii="Courier New" w:hAnsi="Courier New" w:hint="default"/>
      </w:rPr>
    </w:lvl>
    <w:lvl w:ilvl="2" w:tplc="412E161A">
      <w:start w:val="1"/>
      <w:numFmt w:val="bullet"/>
      <w:lvlText w:val=""/>
      <w:lvlJc w:val="left"/>
      <w:pPr>
        <w:ind w:left="2160" w:hanging="360"/>
      </w:pPr>
      <w:rPr>
        <w:rFonts w:ascii="Wingdings" w:hAnsi="Wingdings" w:hint="default"/>
      </w:rPr>
    </w:lvl>
    <w:lvl w:ilvl="3" w:tplc="3F6EBCCE">
      <w:start w:val="1"/>
      <w:numFmt w:val="bullet"/>
      <w:lvlText w:val=""/>
      <w:lvlJc w:val="left"/>
      <w:pPr>
        <w:ind w:left="2880" w:hanging="360"/>
      </w:pPr>
      <w:rPr>
        <w:rFonts w:ascii="Symbol" w:hAnsi="Symbol" w:hint="default"/>
      </w:rPr>
    </w:lvl>
    <w:lvl w:ilvl="4" w:tplc="B1DE2514">
      <w:start w:val="1"/>
      <w:numFmt w:val="bullet"/>
      <w:lvlText w:val="o"/>
      <w:lvlJc w:val="left"/>
      <w:pPr>
        <w:ind w:left="3600" w:hanging="360"/>
      </w:pPr>
      <w:rPr>
        <w:rFonts w:ascii="Courier New" w:hAnsi="Courier New" w:hint="default"/>
      </w:rPr>
    </w:lvl>
    <w:lvl w:ilvl="5" w:tplc="E8BC3104">
      <w:start w:val="1"/>
      <w:numFmt w:val="bullet"/>
      <w:lvlText w:val=""/>
      <w:lvlJc w:val="left"/>
      <w:pPr>
        <w:ind w:left="4320" w:hanging="360"/>
      </w:pPr>
      <w:rPr>
        <w:rFonts w:ascii="Wingdings" w:hAnsi="Wingdings" w:hint="default"/>
      </w:rPr>
    </w:lvl>
    <w:lvl w:ilvl="6" w:tplc="D66A6194">
      <w:start w:val="1"/>
      <w:numFmt w:val="bullet"/>
      <w:lvlText w:val=""/>
      <w:lvlJc w:val="left"/>
      <w:pPr>
        <w:ind w:left="5040" w:hanging="360"/>
      </w:pPr>
      <w:rPr>
        <w:rFonts w:ascii="Symbol" w:hAnsi="Symbol" w:hint="default"/>
      </w:rPr>
    </w:lvl>
    <w:lvl w:ilvl="7" w:tplc="DB9438E8">
      <w:start w:val="1"/>
      <w:numFmt w:val="bullet"/>
      <w:lvlText w:val="o"/>
      <w:lvlJc w:val="left"/>
      <w:pPr>
        <w:ind w:left="5760" w:hanging="360"/>
      </w:pPr>
      <w:rPr>
        <w:rFonts w:ascii="Courier New" w:hAnsi="Courier New" w:hint="default"/>
      </w:rPr>
    </w:lvl>
    <w:lvl w:ilvl="8" w:tplc="86BC5E16">
      <w:start w:val="1"/>
      <w:numFmt w:val="bullet"/>
      <w:lvlText w:val=""/>
      <w:lvlJc w:val="left"/>
      <w:pPr>
        <w:ind w:left="6480" w:hanging="360"/>
      </w:pPr>
      <w:rPr>
        <w:rFonts w:ascii="Wingdings" w:hAnsi="Wingdings" w:hint="default"/>
      </w:rPr>
    </w:lvl>
  </w:abstractNum>
  <w:abstractNum w:abstractNumId="39" w15:restartNumberingAfterBreak="0">
    <w:nsid w:val="62506659"/>
    <w:multiLevelType w:val="hybridMultilevel"/>
    <w:tmpl w:val="7E8EA1F2"/>
    <w:lvl w:ilvl="0" w:tplc="6B02B7BE">
      <w:start w:val="1"/>
      <w:numFmt w:val="bullet"/>
      <w:lvlText w:val=""/>
      <w:lvlJc w:val="left"/>
      <w:pPr>
        <w:ind w:left="1080" w:hanging="360"/>
      </w:pPr>
      <w:rPr>
        <w:rFonts w:ascii="Symbol" w:hAnsi="Symbol" w:hint="default"/>
      </w:rPr>
    </w:lvl>
    <w:lvl w:ilvl="1" w:tplc="ACBE707A">
      <w:start w:val="1"/>
      <w:numFmt w:val="bullet"/>
      <w:lvlText w:val="o"/>
      <w:lvlJc w:val="left"/>
      <w:pPr>
        <w:ind w:left="1800" w:hanging="360"/>
      </w:pPr>
      <w:rPr>
        <w:rFonts w:ascii="Courier New" w:hAnsi="Courier New" w:hint="default"/>
      </w:rPr>
    </w:lvl>
    <w:lvl w:ilvl="2" w:tplc="68E0F9E8">
      <w:start w:val="1"/>
      <w:numFmt w:val="bullet"/>
      <w:lvlText w:val=""/>
      <w:lvlJc w:val="left"/>
      <w:pPr>
        <w:ind w:left="2520" w:hanging="360"/>
      </w:pPr>
      <w:rPr>
        <w:rFonts w:ascii="Wingdings" w:hAnsi="Wingdings" w:hint="default"/>
      </w:rPr>
    </w:lvl>
    <w:lvl w:ilvl="3" w:tplc="F18ABA2A">
      <w:start w:val="1"/>
      <w:numFmt w:val="bullet"/>
      <w:lvlText w:val=""/>
      <w:lvlJc w:val="left"/>
      <w:pPr>
        <w:ind w:left="3240" w:hanging="360"/>
      </w:pPr>
      <w:rPr>
        <w:rFonts w:ascii="Symbol" w:hAnsi="Symbol" w:hint="default"/>
      </w:rPr>
    </w:lvl>
    <w:lvl w:ilvl="4" w:tplc="614ABF34">
      <w:start w:val="1"/>
      <w:numFmt w:val="bullet"/>
      <w:lvlText w:val="o"/>
      <w:lvlJc w:val="left"/>
      <w:pPr>
        <w:ind w:left="3960" w:hanging="360"/>
      </w:pPr>
      <w:rPr>
        <w:rFonts w:ascii="Courier New" w:hAnsi="Courier New" w:hint="default"/>
      </w:rPr>
    </w:lvl>
    <w:lvl w:ilvl="5" w:tplc="B9521B8E">
      <w:start w:val="1"/>
      <w:numFmt w:val="bullet"/>
      <w:lvlText w:val=""/>
      <w:lvlJc w:val="left"/>
      <w:pPr>
        <w:ind w:left="4680" w:hanging="360"/>
      </w:pPr>
      <w:rPr>
        <w:rFonts w:ascii="Wingdings" w:hAnsi="Wingdings" w:hint="default"/>
      </w:rPr>
    </w:lvl>
    <w:lvl w:ilvl="6" w:tplc="5E86ACC8">
      <w:start w:val="1"/>
      <w:numFmt w:val="bullet"/>
      <w:lvlText w:val=""/>
      <w:lvlJc w:val="left"/>
      <w:pPr>
        <w:ind w:left="5400" w:hanging="360"/>
      </w:pPr>
      <w:rPr>
        <w:rFonts w:ascii="Symbol" w:hAnsi="Symbol" w:hint="default"/>
      </w:rPr>
    </w:lvl>
    <w:lvl w:ilvl="7" w:tplc="E9561954">
      <w:start w:val="1"/>
      <w:numFmt w:val="bullet"/>
      <w:lvlText w:val="o"/>
      <w:lvlJc w:val="left"/>
      <w:pPr>
        <w:ind w:left="6120" w:hanging="360"/>
      </w:pPr>
      <w:rPr>
        <w:rFonts w:ascii="Courier New" w:hAnsi="Courier New" w:hint="default"/>
      </w:rPr>
    </w:lvl>
    <w:lvl w:ilvl="8" w:tplc="35824B42">
      <w:start w:val="1"/>
      <w:numFmt w:val="bullet"/>
      <w:lvlText w:val=""/>
      <w:lvlJc w:val="left"/>
      <w:pPr>
        <w:ind w:left="6840" w:hanging="360"/>
      </w:pPr>
      <w:rPr>
        <w:rFonts w:ascii="Wingdings" w:hAnsi="Wingdings" w:hint="default"/>
      </w:rPr>
    </w:lvl>
  </w:abstractNum>
  <w:abstractNum w:abstractNumId="40" w15:restartNumberingAfterBreak="0">
    <w:nsid w:val="6427781A"/>
    <w:multiLevelType w:val="hybridMultilevel"/>
    <w:tmpl w:val="FFFFFFFF"/>
    <w:lvl w:ilvl="0" w:tplc="AE7EB250">
      <w:start w:val="1"/>
      <w:numFmt w:val="bullet"/>
      <w:lvlText w:val=""/>
      <w:lvlJc w:val="left"/>
      <w:pPr>
        <w:ind w:left="720" w:hanging="360"/>
      </w:pPr>
      <w:rPr>
        <w:rFonts w:ascii="Symbol" w:hAnsi="Symbol" w:hint="default"/>
      </w:rPr>
    </w:lvl>
    <w:lvl w:ilvl="1" w:tplc="14042570">
      <w:start w:val="1"/>
      <w:numFmt w:val="bullet"/>
      <w:lvlText w:val="o"/>
      <w:lvlJc w:val="left"/>
      <w:pPr>
        <w:ind w:left="1440" w:hanging="360"/>
      </w:pPr>
      <w:rPr>
        <w:rFonts w:ascii="Courier New" w:hAnsi="Courier New" w:hint="default"/>
      </w:rPr>
    </w:lvl>
    <w:lvl w:ilvl="2" w:tplc="B2B68A42">
      <w:start w:val="1"/>
      <w:numFmt w:val="bullet"/>
      <w:lvlText w:val=""/>
      <w:lvlJc w:val="left"/>
      <w:pPr>
        <w:ind w:left="2160" w:hanging="360"/>
      </w:pPr>
      <w:rPr>
        <w:rFonts w:ascii="Wingdings" w:hAnsi="Wingdings" w:hint="default"/>
      </w:rPr>
    </w:lvl>
    <w:lvl w:ilvl="3" w:tplc="91586584">
      <w:start w:val="1"/>
      <w:numFmt w:val="bullet"/>
      <w:lvlText w:val=""/>
      <w:lvlJc w:val="left"/>
      <w:pPr>
        <w:ind w:left="2880" w:hanging="360"/>
      </w:pPr>
      <w:rPr>
        <w:rFonts w:ascii="Symbol" w:hAnsi="Symbol" w:hint="default"/>
      </w:rPr>
    </w:lvl>
    <w:lvl w:ilvl="4" w:tplc="DEA29EC4">
      <w:start w:val="1"/>
      <w:numFmt w:val="bullet"/>
      <w:lvlText w:val="o"/>
      <w:lvlJc w:val="left"/>
      <w:pPr>
        <w:ind w:left="3600" w:hanging="360"/>
      </w:pPr>
      <w:rPr>
        <w:rFonts w:ascii="Courier New" w:hAnsi="Courier New" w:hint="default"/>
      </w:rPr>
    </w:lvl>
    <w:lvl w:ilvl="5" w:tplc="2C7E21E8">
      <w:start w:val="1"/>
      <w:numFmt w:val="bullet"/>
      <w:lvlText w:val=""/>
      <w:lvlJc w:val="left"/>
      <w:pPr>
        <w:ind w:left="4320" w:hanging="360"/>
      </w:pPr>
      <w:rPr>
        <w:rFonts w:ascii="Wingdings" w:hAnsi="Wingdings" w:hint="default"/>
      </w:rPr>
    </w:lvl>
    <w:lvl w:ilvl="6" w:tplc="053E8E1C">
      <w:start w:val="1"/>
      <w:numFmt w:val="bullet"/>
      <w:lvlText w:val=""/>
      <w:lvlJc w:val="left"/>
      <w:pPr>
        <w:ind w:left="5040" w:hanging="360"/>
      </w:pPr>
      <w:rPr>
        <w:rFonts w:ascii="Symbol" w:hAnsi="Symbol" w:hint="default"/>
      </w:rPr>
    </w:lvl>
    <w:lvl w:ilvl="7" w:tplc="3E720280">
      <w:start w:val="1"/>
      <w:numFmt w:val="bullet"/>
      <w:lvlText w:val="o"/>
      <w:lvlJc w:val="left"/>
      <w:pPr>
        <w:ind w:left="5760" w:hanging="360"/>
      </w:pPr>
      <w:rPr>
        <w:rFonts w:ascii="Courier New" w:hAnsi="Courier New" w:hint="default"/>
      </w:rPr>
    </w:lvl>
    <w:lvl w:ilvl="8" w:tplc="46E42C34">
      <w:start w:val="1"/>
      <w:numFmt w:val="bullet"/>
      <w:lvlText w:val=""/>
      <w:lvlJc w:val="left"/>
      <w:pPr>
        <w:ind w:left="6480" w:hanging="360"/>
      </w:pPr>
      <w:rPr>
        <w:rFonts w:ascii="Wingdings" w:hAnsi="Wingdings" w:hint="default"/>
      </w:rPr>
    </w:lvl>
  </w:abstractNum>
  <w:abstractNum w:abstractNumId="41" w15:restartNumberingAfterBreak="0">
    <w:nsid w:val="66162001"/>
    <w:multiLevelType w:val="hybridMultilevel"/>
    <w:tmpl w:val="161EE262"/>
    <w:lvl w:ilvl="0" w:tplc="F524F10A">
      <w:start w:val="1"/>
      <w:numFmt w:val="bullet"/>
      <w:lvlText w:val="•"/>
      <w:lvlJc w:val="left"/>
      <w:pPr>
        <w:ind w:left="108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750A74D0">
      <w:start w:val="1"/>
      <w:numFmt w:val="bullet"/>
      <w:lvlText w:val="o"/>
      <w:lvlJc w:val="left"/>
      <w:pPr>
        <w:ind w:left="1800" w:hanging="360"/>
      </w:pPr>
      <w:rPr>
        <w:rFonts w:ascii="Calibri" w:hAnsi="Calibri" w:hint="default"/>
      </w:rPr>
    </w:lvl>
    <w:lvl w:ilvl="2" w:tplc="CA16528C">
      <w:start w:val="1"/>
      <w:numFmt w:val="bullet"/>
      <w:lvlText w:val=""/>
      <w:lvlJc w:val="left"/>
      <w:pPr>
        <w:ind w:left="2520" w:hanging="360"/>
      </w:pPr>
      <w:rPr>
        <w:rFonts w:ascii="@Yu Mincho" w:hAnsi="@Yu Mincho" w:hint="default"/>
      </w:rPr>
    </w:lvl>
    <w:lvl w:ilvl="3" w:tplc="50343366">
      <w:start w:val="1"/>
      <w:numFmt w:val="bullet"/>
      <w:lvlText w:val=""/>
      <w:lvlJc w:val="left"/>
      <w:pPr>
        <w:ind w:left="3240" w:hanging="360"/>
      </w:pPr>
      <w:rPr>
        <w:rFonts w:ascii="Calibri" w:hAnsi="Calibri" w:hint="default"/>
      </w:rPr>
    </w:lvl>
    <w:lvl w:ilvl="4" w:tplc="2CD0B0E2">
      <w:start w:val="1"/>
      <w:numFmt w:val="bullet"/>
      <w:lvlText w:val="o"/>
      <w:lvlJc w:val="left"/>
      <w:pPr>
        <w:ind w:left="3960" w:hanging="360"/>
      </w:pPr>
      <w:rPr>
        <w:rFonts w:ascii="Calibri" w:hAnsi="Calibri" w:hint="default"/>
      </w:rPr>
    </w:lvl>
    <w:lvl w:ilvl="5" w:tplc="65525754">
      <w:start w:val="1"/>
      <w:numFmt w:val="bullet"/>
      <w:lvlText w:val=""/>
      <w:lvlJc w:val="left"/>
      <w:pPr>
        <w:ind w:left="4680" w:hanging="360"/>
      </w:pPr>
      <w:rPr>
        <w:rFonts w:ascii="@Yu Mincho" w:hAnsi="@Yu Mincho" w:hint="default"/>
      </w:rPr>
    </w:lvl>
    <w:lvl w:ilvl="6" w:tplc="8654D2D6">
      <w:start w:val="1"/>
      <w:numFmt w:val="bullet"/>
      <w:lvlText w:val=""/>
      <w:lvlJc w:val="left"/>
      <w:pPr>
        <w:ind w:left="5400" w:hanging="360"/>
      </w:pPr>
      <w:rPr>
        <w:rFonts w:ascii="Calibri" w:hAnsi="Calibri" w:hint="default"/>
      </w:rPr>
    </w:lvl>
    <w:lvl w:ilvl="7" w:tplc="DDD61DF0">
      <w:start w:val="1"/>
      <w:numFmt w:val="bullet"/>
      <w:lvlText w:val="o"/>
      <w:lvlJc w:val="left"/>
      <w:pPr>
        <w:ind w:left="6120" w:hanging="360"/>
      </w:pPr>
      <w:rPr>
        <w:rFonts w:ascii="Calibri" w:hAnsi="Calibri" w:hint="default"/>
      </w:rPr>
    </w:lvl>
    <w:lvl w:ilvl="8" w:tplc="EAA2F894">
      <w:start w:val="1"/>
      <w:numFmt w:val="bullet"/>
      <w:lvlText w:val=""/>
      <w:lvlJc w:val="left"/>
      <w:pPr>
        <w:ind w:left="6840" w:hanging="360"/>
      </w:pPr>
      <w:rPr>
        <w:rFonts w:ascii="@Yu Mincho" w:hAnsi="@Yu Mincho" w:hint="default"/>
      </w:rPr>
    </w:lvl>
  </w:abstractNum>
  <w:abstractNum w:abstractNumId="42" w15:restartNumberingAfterBreak="0">
    <w:nsid w:val="67294BFD"/>
    <w:multiLevelType w:val="hybridMultilevel"/>
    <w:tmpl w:val="BFF8425C"/>
    <w:lvl w:ilvl="0" w:tplc="F524F10A">
      <w:start w:val="1"/>
      <w:numFmt w:val="bullet"/>
      <w:lvlText w:val="•"/>
      <w:lvlJc w:val="left"/>
      <w:pPr>
        <w:ind w:left="72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554468A8">
      <w:start w:val="1"/>
      <w:numFmt w:val="bullet"/>
      <w:lvlText w:val="o"/>
      <w:lvlJc w:val="left"/>
      <w:pPr>
        <w:ind w:left="1440" w:hanging="360"/>
      </w:pPr>
      <w:rPr>
        <w:rFonts w:ascii="Calibri" w:hAnsi="Calibri" w:hint="default"/>
      </w:rPr>
    </w:lvl>
    <w:lvl w:ilvl="2" w:tplc="741E0BB0">
      <w:start w:val="1"/>
      <w:numFmt w:val="bullet"/>
      <w:lvlText w:val=""/>
      <w:lvlJc w:val="left"/>
      <w:pPr>
        <w:ind w:left="2160" w:hanging="360"/>
      </w:pPr>
      <w:rPr>
        <w:rFonts w:ascii="@Yu Mincho" w:hAnsi="@Yu Mincho" w:hint="default"/>
      </w:rPr>
    </w:lvl>
    <w:lvl w:ilvl="3" w:tplc="AFD627BE">
      <w:start w:val="1"/>
      <w:numFmt w:val="bullet"/>
      <w:lvlText w:val=""/>
      <w:lvlJc w:val="left"/>
      <w:pPr>
        <w:ind w:left="2880" w:hanging="360"/>
      </w:pPr>
      <w:rPr>
        <w:rFonts w:ascii="Calibri" w:hAnsi="Calibri" w:hint="default"/>
      </w:rPr>
    </w:lvl>
    <w:lvl w:ilvl="4" w:tplc="07B29D00">
      <w:start w:val="1"/>
      <w:numFmt w:val="bullet"/>
      <w:lvlText w:val="o"/>
      <w:lvlJc w:val="left"/>
      <w:pPr>
        <w:ind w:left="3600" w:hanging="360"/>
      </w:pPr>
      <w:rPr>
        <w:rFonts w:ascii="Calibri" w:hAnsi="Calibri" w:hint="default"/>
      </w:rPr>
    </w:lvl>
    <w:lvl w:ilvl="5" w:tplc="ADEA935C">
      <w:start w:val="1"/>
      <w:numFmt w:val="bullet"/>
      <w:lvlText w:val=""/>
      <w:lvlJc w:val="left"/>
      <w:pPr>
        <w:ind w:left="4320" w:hanging="360"/>
      </w:pPr>
      <w:rPr>
        <w:rFonts w:ascii="@Yu Mincho" w:hAnsi="@Yu Mincho" w:hint="default"/>
      </w:rPr>
    </w:lvl>
    <w:lvl w:ilvl="6" w:tplc="A9DA7D2C">
      <w:start w:val="1"/>
      <w:numFmt w:val="bullet"/>
      <w:lvlText w:val=""/>
      <w:lvlJc w:val="left"/>
      <w:pPr>
        <w:ind w:left="5040" w:hanging="360"/>
      </w:pPr>
      <w:rPr>
        <w:rFonts w:ascii="Calibri" w:hAnsi="Calibri" w:hint="default"/>
      </w:rPr>
    </w:lvl>
    <w:lvl w:ilvl="7" w:tplc="7A44027C">
      <w:start w:val="1"/>
      <w:numFmt w:val="bullet"/>
      <w:lvlText w:val="o"/>
      <w:lvlJc w:val="left"/>
      <w:pPr>
        <w:ind w:left="5760" w:hanging="360"/>
      </w:pPr>
      <w:rPr>
        <w:rFonts w:ascii="Calibri" w:hAnsi="Calibri" w:hint="default"/>
      </w:rPr>
    </w:lvl>
    <w:lvl w:ilvl="8" w:tplc="D19A8626">
      <w:start w:val="1"/>
      <w:numFmt w:val="bullet"/>
      <w:lvlText w:val=""/>
      <w:lvlJc w:val="left"/>
      <w:pPr>
        <w:ind w:left="6480" w:hanging="360"/>
      </w:pPr>
      <w:rPr>
        <w:rFonts w:ascii="@Yu Mincho" w:hAnsi="@Yu Mincho" w:hint="default"/>
      </w:rPr>
    </w:lvl>
  </w:abstractNum>
  <w:abstractNum w:abstractNumId="43" w15:restartNumberingAfterBreak="0">
    <w:nsid w:val="6ABD24B3"/>
    <w:multiLevelType w:val="hybridMultilevel"/>
    <w:tmpl w:val="FFFFFFFF"/>
    <w:lvl w:ilvl="0" w:tplc="574ED70A">
      <w:start w:val="1"/>
      <w:numFmt w:val="bullet"/>
      <w:lvlText w:val=""/>
      <w:lvlJc w:val="left"/>
      <w:pPr>
        <w:ind w:left="720" w:hanging="360"/>
      </w:pPr>
      <w:rPr>
        <w:rFonts w:ascii="Symbol" w:hAnsi="Symbol" w:hint="default"/>
      </w:rPr>
    </w:lvl>
    <w:lvl w:ilvl="1" w:tplc="20D4B476">
      <w:start w:val="1"/>
      <w:numFmt w:val="bullet"/>
      <w:lvlText w:val="o"/>
      <w:lvlJc w:val="left"/>
      <w:pPr>
        <w:ind w:left="1440" w:hanging="360"/>
      </w:pPr>
      <w:rPr>
        <w:rFonts w:ascii="Courier New" w:hAnsi="Courier New" w:hint="default"/>
      </w:rPr>
    </w:lvl>
    <w:lvl w:ilvl="2" w:tplc="96BC18C2">
      <w:start w:val="1"/>
      <w:numFmt w:val="bullet"/>
      <w:lvlText w:val=""/>
      <w:lvlJc w:val="left"/>
      <w:pPr>
        <w:ind w:left="2160" w:hanging="360"/>
      </w:pPr>
      <w:rPr>
        <w:rFonts w:ascii="Wingdings" w:hAnsi="Wingdings" w:hint="default"/>
      </w:rPr>
    </w:lvl>
    <w:lvl w:ilvl="3" w:tplc="203CEC7A">
      <w:start w:val="1"/>
      <w:numFmt w:val="bullet"/>
      <w:lvlText w:val=""/>
      <w:lvlJc w:val="left"/>
      <w:pPr>
        <w:ind w:left="2880" w:hanging="360"/>
      </w:pPr>
      <w:rPr>
        <w:rFonts w:ascii="Symbol" w:hAnsi="Symbol" w:hint="default"/>
      </w:rPr>
    </w:lvl>
    <w:lvl w:ilvl="4" w:tplc="BCFA5492">
      <w:start w:val="1"/>
      <w:numFmt w:val="bullet"/>
      <w:lvlText w:val="o"/>
      <w:lvlJc w:val="left"/>
      <w:pPr>
        <w:ind w:left="3600" w:hanging="360"/>
      </w:pPr>
      <w:rPr>
        <w:rFonts w:ascii="Courier New" w:hAnsi="Courier New" w:hint="default"/>
      </w:rPr>
    </w:lvl>
    <w:lvl w:ilvl="5" w:tplc="C6CAB4A6">
      <w:start w:val="1"/>
      <w:numFmt w:val="bullet"/>
      <w:lvlText w:val=""/>
      <w:lvlJc w:val="left"/>
      <w:pPr>
        <w:ind w:left="4320" w:hanging="360"/>
      </w:pPr>
      <w:rPr>
        <w:rFonts w:ascii="Wingdings" w:hAnsi="Wingdings" w:hint="default"/>
      </w:rPr>
    </w:lvl>
    <w:lvl w:ilvl="6" w:tplc="E6A84792">
      <w:start w:val="1"/>
      <w:numFmt w:val="bullet"/>
      <w:lvlText w:val=""/>
      <w:lvlJc w:val="left"/>
      <w:pPr>
        <w:ind w:left="5040" w:hanging="360"/>
      </w:pPr>
      <w:rPr>
        <w:rFonts w:ascii="Symbol" w:hAnsi="Symbol" w:hint="default"/>
      </w:rPr>
    </w:lvl>
    <w:lvl w:ilvl="7" w:tplc="142E8AF2">
      <w:start w:val="1"/>
      <w:numFmt w:val="bullet"/>
      <w:lvlText w:val="o"/>
      <w:lvlJc w:val="left"/>
      <w:pPr>
        <w:ind w:left="5760" w:hanging="360"/>
      </w:pPr>
      <w:rPr>
        <w:rFonts w:ascii="Courier New" w:hAnsi="Courier New" w:hint="default"/>
      </w:rPr>
    </w:lvl>
    <w:lvl w:ilvl="8" w:tplc="CB947124">
      <w:start w:val="1"/>
      <w:numFmt w:val="bullet"/>
      <w:lvlText w:val=""/>
      <w:lvlJc w:val="left"/>
      <w:pPr>
        <w:ind w:left="6480" w:hanging="360"/>
      </w:pPr>
      <w:rPr>
        <w:rFonts w:ascii="Wingdings" w:hAnsi="Wingdings" w:hint="default"/>
      </w:rPr>
    </w:lvl>
  </w:abstractNum>
  <w:abstractNum w:abstractNumId="44" w15:restartNumberingAfterBreak="0">
    <w:nsid w:val="6C234D87"/>
    <w:multiLevelType w:val="hybridMultilevel"/>
    <w:tmpl w:val="0FD0DC46"/>
    <w:lvl w:ilvl="0" w:tplc="F524F10A">
      <w:start w:val="1"/>
      <w:numFmt w:val="bullet"/>
      <w:lvlText w:val="•"/>
      <w:lvlJc w:val="left"/>
      <w:pPr>
        <w:ind w:left="72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CA689F74">
      <w:start w:val="1"/>
      <w:numFmt w:val="bullet"/>
      <w:lvlText w:val="o"/>
      <w:lvlJc w:val="left"/>
      <w:pPr>
        <w:ind w:left="1440" w:hanging="360"/>
      </w:pPr>
      <w:rPr>
        <w:rFonts w:ascii="Calibri" w:hAnsi="Calibri" w:hint="default"/>
      </w:rPr>
    </w:lvl>
    <w:lvl w:ilvl="2" w:tplc="D584EA8A">
      <w:start w:val="1"/>
      <w:numFmt w:val="bullet"/>
      <w:lvlText w:val=""/>
      <w:lvlJc w:val="left"/>
      <w:pPr>
        <w:ind w:left="2160" w:hanging="360"/>
      </w:pPr>
      <w:rPr>
        <w:rFonts w:ascii="@Yu Mincho" w:hAnsi="@Yu Mincho" w:hint="default"/>
      </w:rPr>
    </w:lvl>
    <w:lvl w:ilvl="3" w:tplc="49C216BC">
      <w:start w:val="1"/>
      <w:numFmt w:val="bullet"/>
      <w:lvlText w:val=""/>
      <w:lvlJc w:val="left"/>
      <w:pPr>
        <w:ind w:left="2880" w:hanging="360"/>
      </w:pPr>
      <w:rPr>
        <w:rFonts w:ascii="Calibri" w:hAnsi="Calibri" w:hint="default"/>
      </w:rPr>
    </w:lvl>
    <w:lvl w:ilvl="4" w:tplc="915E5C4C">
      <w:start w:val="1"/>
      <w:numFmt w:val="bullet"/>
      <w:lvlText w:val="o"/>
      <w:lvlJc w:val="left"/>
      <w:pPr>
        <w:ind w:left="3600" w:hanging="360"/>
      </w:pPr>
      <w:rPr>
        <w:rFonts w:ascii="Calibri" w:hAnsi="Calibri" w:hint="default"/>
      </w:rPr>
    </w:lvl>
    <w:lvl w:ilvl="5" w:tplc="29DAE388">
      <w:start w:val="1"/>
      <w:numFmt w:val="bullet"/>
      <w:lvlText w:val=""/>
      <w:lvlJc w:val="left"/>
      <w:pPr>
        <w:ind w:left="4320" w:hanging="360"/>
      </w:pPr>
      <w:rPr>
        <w:rFonts w:ascii="@Yu Mincho" w:hAnsi="@Yu Mincho" w:hint="default"/>
      </w:rPr>
    </w:lvl>
    <w:lvl w:ilvl="6" w:tplc="9E688E0A">
      <w:start w:val="1"/>
      <w:numFmt w:val="bullet"/>
      <w:lvlText w:val=""/>
      <w:lvlJc w:val="left"/>
      <w:pPr>
        <w:ind w:left="5040" w:hanging="360"/>
      </w:pPr>
      <w:rPr>
        <w:rFonts w:ascii="Calibri" w:hAnsi="Calibri" w:hint="default"/>
      </w:rPr>
    </w:lvl>
    <w:lvl w:ilvl="7" w:tplc="7682CD74">
      <w:start w:val="1"/>
      <w:numFmt w:val="bullet"/>
      <w:lvlText w:val="o"/>
      <w:lvlJc w:val="left"/>
      <w:pPr>
        <w:ind w:left="5760" w:hanging="360"/>
      </w:pPr>
      <w:rPr>
        <w:rFonts w:ascii="Calibri" w:hAnsi="Calibri" w:hint="default"/>
      </w:rPr>
    </w:lvl>
    <w:lvl w:ilvl="8" w:tplc="5F2EC3C4">
      <w:start w:val="1"/>
      <w:numFmt w:val="bullet"/>
      <w:lvlText w:val=""/>
      <w:lvlJc w:val="left"/>
      <w:pPr>
        <w:ind w:left="6480" w:hanging="360"/>
      </w:pPr>
      <w:rPr>
        <w:rFonts w:ascii="@Yu Mincho" w:hAnsi="@Yu Mincho" w:hint="default"/>
      </w:rPr>
    </w:lvl>
  </w:abstractNum>
  <w:abstractNum w:abstractNumId="45" w15:restartNumberingAfterBreak="0">
    <w:nsid w:val="6F6C4677"/>
    <w:multiLevelType w:val="hybridMultilevel"/>
    <w:tmpl w:val="352A1514"/>
    <w:lvl w:ilvl="0" w:tplc="F524F10A">
      <w:start w:val="1"/>
      <w:numFmt w:val="bullet"/>
      <w:lvlText w:val="•"/>
      <w:lvlJc w:val="left"/>
      <w:pPr>
        <w:ind w:left="72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FDBE27D8">
      <w:start w:val="1"/>
      <w:numFmt w:val="bullet"/>
      <w:lvlText w:val="o"/>
      <w:lvlJc w:val="left"/>
      <w:pPr>
        <w:ind w:left="1440" w:hanging="360"/>
      </w:pPr>
      <w:rPr>
        <w:rFonts w:ascii="Calibri" w:hAnsi="Calibri" w:hint="default"/>
      </w:rPr>
    </w:lvl>
    <w:lvl w:ilvl="2" w:tplc="EA323C16">
      <w:start w:val="1"/>
      <w:numFmt w:val="bullet"/>
      <w:lvlText w:val=""/>
      <w:lvlJc w:val="left"/>
      <w:pPr>
        <w:ind w:left="2160" w:hanging="360"/>
      </w:pPr>
      <w:rPr>
        <w:rFonts w:ascii="@Yu Mincho" w:hAnsi="@Yu Mincho" w:hint="default"/>
      </w:rPr>
    </w:lvl>
    <w:lvl w:ilvl="3" w:tplc="79FAD5E4">
      <w:start w:val="1"/>
      <w:numFmt w:val="bullet"/>
      <w:lvlText w:val=""/>
      <w:lvlJc w:val="left"/>
      <w:pPr>
        <w:ind w:left="2880" w:hanging="360"/>
      </w:pPr>
      <w:rPr>
        <w:rFonts w:ascii="Calibri" w:hAnsi="Calibri" w:hint="default"/>
      </w:rPr>
    </w:lvl>
    <w:lvl w:ilvl="4" w:tplc="10CCC986">
      <w:start w:val="1"/>
      <w:numFmt w:val="bullet"/>
      <w:lvlText w:val="o"/>
      <w:lvlJc w:val="left"/>
      <w:pPr>
        <w:ind w:left="3600" w:hanging="360"/>
      </w:pPr>
      <w:rPr>
        <w:rFonts w:ascii="Calibri" w:hAnsi="Calibri" w:hint="default"/>
      </w:rPr>
    </w:lvl>
    <w:lvl w:ilvl="5" w:tplc="8F88F974">
      <w:start w:val="1"/>
      <w:numFmt w:val="bullet"/>
      <w:lvlText w:val=""/>
      <w:lvlJc w:val="left"/>
      <w:pPr>
        <w:ind w:left="4320" w:hanging="360"/>
      </w:pPr>
      <w:rPr>
        <w:rFonts w:ascii="@Yu Mincho" w:hAnsi="@Yu Mincho" w:hint="default"/>
      </w:rPr>
    </w:lvl>
    <w:lvl w:ilvl="6" w:tplc="765C21B2">
      <w:start w:val="1"/>
      <w:numFmt w:val="bullet"/>
      <w:lvlText w:val=""/>
      <w:lvlJc w:val="left"/>
      <w:pPr>
        <w:ind w:left="5040" w:hanging="360"/>
      </w:pPr>
      <w:rPr>
        <w:rFonts w:ascii="Calibri" w:hAnsi="Calibri" w:hint="default"/>
      </w:rPr>
    </w:lvl>
    <w:lvl w:ilvl="7" w:tplc="27B6F0CC">
      <w:start w:val="1"/>
      <w:numFmt w:val="bullet"/>
      <w:lvlText w:val="o"/>
      <w:lvlJc w:val="left"/>
      <w:pPr>
        <w:ind w:left="5760" w:hanging="360"/>
      </w:pPr>
      <w:rPr>
        <w:rFonts w:ascii="Calibri" w:hAnsi="Calibri" w:hint="default"/>
      </w:rPr>
    </w:lvl>
    <w:lvl w:ilvl="8" w:tplc="89561212">
      <w:start w:val="1"/>
      <w:numFmt w:val="bullet"/>
      <w:lvlText w:val=""/>
      <w:lvlJc w:val="left"/>
      <w:pPr>
        <w:ind w:left="6480" w:hanging="360"/>
      </w:pPr>
      <w:rPr>
        <w:rFonts w:ascii="@Yu Mincho" w:hAnsi="@Yu Mincho" w:hint="default"/>
      </w:rPr>
    </w:lvl>
  </w:abstractNum>
  <w:abstractNum w:abstractNumId="46" w15:restartNumberingAfterBreak="0">
    <w:nsid w:val="73B47F45"/>
    <w:multiLevelType w:val="hybridMultilevel"/>
    <w:tmpl w:val="AE92A7CC"/>
    <w:lvl w:ilvl="0" w:tplc="F524F10A">
      <w:start w:val="1"/>
      <w:numFmt w:val="bullet"/>
      <w:lvlText w:val="•"/>
      <w:lvlJc w:val="left"/>
      <w:pPr>
        <w:ind w:left="72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76040216">
      <w:start w:val="1"/>
      <w:numFmt w:val="bullet"/>
      <w:lvlText w:val="o"/>
      <w:lvlJc w:val="left"/>
      <w:pPr>
        <w:ind w:left="1440" w:hanging="360"/>
      </w:pPr>
      <w:rPr>
        <w:rFonts w:ascii="Courier New" w:hAnsi="Courier New" w:hint="default"/>
      </w:rPr>
    </w:lvl>
    <w:lvl w:ilvl="2" w:tplc="412E161A">
      <w:start w:val="1"/>
      <w:numFmt w:val="bullet"/>
      <w:lvlText w:val=""/>
      <w:lvlJc w:val="left"/>
      <w:pPr>
        <w:ind w:left="2160" w:hanging="360"/>
      </w:pPr>
      <w:rPr>
        <w:rFonts w:ascii="Wingdings" w:hAnsi="Wingdings" w:hint="default"/>
      </w:rPr>
    </w:lvl>
    <w:lvl w:ilvl="3" w:tplc="3F6EBCCE">
      <w:start w:val="1"/>
      <w:numFmt w:val="bullet"/>
      <w:lvlText w:val=""/>
      <w:lvlJc w:val="left"/>
      <w:pPr>
        <w:ind w:left="2880" w:hanging="360"/>
      </w:pPr>
      <w:rPr>
        <w:rFonts w:ascii="Symbol" w:hAnsi="Symbol" w:hint="default"/>
      </w:rPr>
    </w:lvl>
    <w:lvl w:ilvl="4" w:tplc="B1DE2514">
      <w:start w:val="1"/>
      <w:numFmt w:val="bullet"/>
      <w:lvlText w:val="o"/>
      <w:lvlJc w:val="left"/>
      <w:pPr>
        <w:ind w:left="3600" w:hanging="360"/>
      </w:pPr>
      <w:rPr>
        <w:rFonts w:ascii="Courier New" w:hAnsi="Courier New" w:hint="default"/>
      </w:rPr>
    </w:lvl>
    <w:lvl w:ilvl="5" w:tplc="E8BC3104">
      <w:start w:val="1"/>
      <w:numFmt w:val="bullet"/>
      <w:lvlText w:val=""/>
      <w:lvlJc w:val="left"/>
      <w:pPr>
        <w:ind w:left="4320" w:hanging="360"/>
      </w:pPr>
      <w:rPr>
        <w:rFonts w:ascii="Wingdings" w:hAnsi="Wingdings" w:hint="default"/>
      </w:rPr>
    </w:lvl>
    <w:lvl w:ilvl="6" w:tplc="D66A6194">
      <w:start w:val="1"/>
      <w:numFmt w:val="bullet"/>
      <w:lvlText w:val=""/>
      <w:lvlJc w:val="left"/>
      <w:pPr>
        <w:ind w:left="5040" w:hanging="360"/>
      </w:pPr>
      <w:rPr>
        <w:rFonts w:ascii="Symbol" w:hAnsi="Symbol" w:hint="default"/>
      </w:rPr>
    </w:lvl>
    <w:lvl w:ilvl="7" w:tplc="DB9438E8">
      <w:start w:val="1"/>
      <w:numFmt w:val="bullet"/>
      <w:lvlText w:val="o"/>
      <w:lvlJc w:val="left"/>
      <w:pPr>
        <w:ind w:left="5760" w:hanging="360"/>
      </w:pPr>
      <w:rPr>
        <w:rFonts w:ascii="Courier New" w:hAnsi="Courier New" w:hint="default"/>
      </w:rPr>
    </w:lvl>
    <w:lvl w:ilvl="8" w:tplc="86BC5E16">
      <w:start w:val="1"/>
      <w:numFmt w:val="bullet"/>
      <w:lvlText w:val=""/>
      <w:lvlJc w:val="left"/>
      <w:pPr>
        <w:ind w:left="6480" w:hanging="360"/>
      </w:pPr>
      <w:rPr>
        <w:rFonts w:ascii="Wingdings" w:hAnsi="Wingdings" w:hint="default"/>
      </w:rPr>
    </w:lvl>
  </w:abstractNum>
  <w:abstractNum w:abstractNumId="47" w15:restartNumberingAfterBreak="0">
    <w:nsid w:val="776B186C"/>
    <w:multiLevelType w:val="hybridMultilevel"/>
    <w:tmpl w:val="FFFFFFFF"/>
    <w:lvl w:ilvl="0" w:tplc="2974A424">
      <w:start w:val="1"/>
      <w:numFmt w:val="bullet"/>
      <w:lvlText w:val=""/>
      <w:lvlJc w:val="left"/>
      <w:pPr>
        <w:ind w:left="720" w:hanging="360"/>
      </w:pPr>
      <w:rPr>
        <w:rFonts w:ascii="Symbol" w:hAnsi="Symbol" w:hint="default"/>
      </w:rPr>
    </w:lvl>
    <w:lvl w:ilvl="1" w:tplc="6D9EAABA">
      <w:start w:val="1"/>
      <w:numFmt w:val="bullet"/>
      <w:lvlText w:val="o"/>
      <w:lvlJc w:val="left"/>
      <w:pPr>
        <w:ind w:left="1440" w:hanging="360"/>
      </w:pPr>
      <w:rPr>
        <w:rFonts w:ascii="Courier New" w:hAnsi="Courier New" w:hint="default"/>
      </w:rPr>
    </w:lvl>
    <w:lvl w:ilvl="2" w:tplc="0AF24B96">
      <w:start w:val="1"/>
      <w:numFmt w:val="bullet"/>
      <w:lvlText w:val=""/>
      <w:lvlJc w:val="left"/>
      <w:pPr>
        <w:ind w:left="2160" w:hanging="360"/>
      </w:pPr>
      <w:rPr>
        <w:rFonts w:ascii="Wingdings" w:hAnsi="Wingdings" w:hint="default"/>
      </w:rPr>
    </w:lvl>
    <w:lvl w:ilvl="3" w:tplc="2FB0B930">
      <w:start w:val="1"/>
      <w:numFmt w:val="bullet"/>
      <w:lvlText w:val=""/>
      <w:lvlJc w:val="left"/>
      <w:pPr>
        <w:ind w:left="2880" w:hanging="360"/>
      </w:pPr>
      <w:rPr>
        <w:rFonts w:ascii="Symbol" w:hAnsi="Symbol" w:hint="default"/>
      </w:rPr>
    </w:lvl>
    <w:lvl w:ilvl="4" w:tplc="E42E7498">
      <w:start w:val="1"/>
      <w:numFmt w:val="bullet"/>
      <w:lvlText w:val="o"/>
      <w:lvlJc w:val="left"/>
      <w:pPr>
        <w:ind w:left="3600" w:hanging="360"/>
      </w:pPr>
      <w:rPr>
        <w:rFonts w:ascii="Courier New" w:hAnsi="Courier New" w:hint="default"/>
      </w:rPr>
    </w:lvl>
    <w:lvl w:ilvl="5" w:tplc="590A3440">
      <w:start w:val="1"/>
      <w:numFmt w:val="bullet"/>
      <w:lvlText w:val=""/>
      <w:lvlJc w:val="left"/>
      <w:pPr>
        <w:ind w:left="4320" w:hanging="360"/>
      </w:pPr>
      <w:rPr>
        <w:rFonts w:ascii="Wingdings" w:hAnsi="Wingdings" w:hint="default"/>
      </w:rPr>
    </w:lvl>
    <w:lvl w:ilvl="6" w:tplc="F4E0F400">
      <w:start w:val="1"/>
      <w:numFmt w:val="bullet"/>
      <w:lvlText w:val=""/>
      <w:lvlJc w:val="left"/>
      <w:pPr>
        <w:ind w:left="5040" w:hanging="360"/>
      </w:pPr>
      <w:rPr>
        <w:rFonts w:ascii="Symbol" w:hAnsi="Symbol" w:hint="default"/>
      </w:rPr>
    </w:lvl>
    <w:lvl w:ilvl="7" w:tplc="4E429E9E">
      <w:start w:val="1"/>
      <w:numFmt w:val="bullet"/>
      <w:lvlText w:val="o"/>
      <w:lvlJc w:val="left"/>
      <w:pPr>
        <w:ind w:left="5760" w:hanging="360"/>
      </w:pPr>
      <w:rPr>
        <w:rFonts w:ascii="Courier New" w:hAnsi="Courier New" w:hint="default"/>
      </w:rPr>
    </w:lvl>
    <w:lvl w:ilvl="8" w:tplc="93BE714E">
      <w:start w:val="1"/>
      <w:numFmt w:val="bullet"/>
      <w:lvlText w:val=""/>
      <w:lvlJc w:val="left"/>
      <w:pPr>
        <w:ind w:left="6480" w:hanging="360"/>
      </w:pPr>
      <w:rPr>
        <w:rFonts w:ascii="Wingdings" w:hAnsi="Wingdings" w:hint="default"/>
      </w:rPr>
    </w:lvl>
  </w:abstractNum>
  <w:abstractNum w:abstractNumId="48" w15:restartNumberingAfterBreak="0">
    <w:nsid w:val="7C00545C"/>
    <w:multiLevelType w:val="hybridMultilevel"/>
    <w:tmpl w:val="FFFFFFFF"/>
    <w:lvl w:ilvl="0" w:tplc="4B009F1E">
      <w:start w:val="1"/>
      <w:numFmt w:val="bullet"/>
      <w:lvlText w:val=""/>
      <w:lvlJc w:val="left"/>
      <w:pPr>
        <w:ind w:left="720" w:hanging="360"/>
      </w:pPr>
      <w:rPr>
        <w:rFonts w:ascii="Symbol" w:hAnsi="Symbol" w:hint="default"/>
      </w:rPr>
    </w:lvl>
    <w:lvl w:ilvl="1" w:tplc="E6AE3E82">
      <w:start w:val="1"/>
      <w:numFmt w:val="bullet"/>
      <w:lvlText w:val="o"/>
      <w:lvlJc w:val="left"/>
      <w:pPr>
        <w:ind w:left="1440" w:hanging="360"/>
      </w:pPr>
      <w:rPr>
        <w:rFonts w:ascii="Courier New" w:hAnsi="Courier New" w:hint="default"/>
      </w:rPr>
    </w:lvl>
    <w:lvl w:ilvl="2" w:tplc="79BEE328">
      <w:start w:val="1"/>
      <w:numFmt w:val="bullet"/>
      <w:lvlText w:val=""/>
      <w:lvlJc w:val="left"/>
      <w:pPr>
        <w:ind w:left="2160" w:hanging="360"/>
      </w:pPr>
      <w:rPr>
        <w:rFonts w:ascii="Wingdings" w:hAnsi="Wingdings" w:hint="default"/>
      </w:rPr>
    </w:lvl>
    <w:lvl w:ilvl="3" w:tplc="F90277B6">
      <w:start w:val="1"/>
      <w:numFmt w:val="bullet"/>
      <w:lvlText w:val=""/>
      <w:lvlJc w:val="left"/>
      <w:pPr>
        <w:ind w:left="2880" w:hanging="360"/>
      </w:pPr>
      <w:rPr>
        <w:rFonts w:ascii="Symbol" w:hAnsi="Symbol" w:hint="default"/>
      </w:rPr>
    </w:lvl>
    <w:lvl w:ilvl="4" w:tplc="EF1EEAD4">
      <w:start w:val="1"/>
      <w:numFmt w:val="bullet"/>
      <w:lvlText w:val="o"/>
      <w:lvlJc w:val="left"/>
      <w:pPr>
        <w:ind w:left="3600" w:hanging="360"/>
      </w:pPr>
      <w:rPr>
        <w:rFonts w:ascii="Courier New" w:hAnsi="Courier New" w:hint="default"/>
      </w:rPr>
    </w:lvl>
    <w:lvl w:ilvl="5" w:tplc="54D01966">
      <w:start w:val="1"/>
      <w:numFmt w:val="bullet"/>
      <w:lvlText w:val=""/>
      <w:lvlJc w:val="left"/>
      <w:pPr>
        <w:ind w:left="4320" w:hanging="360"/>
      </w:pPr>
      <w:rPr>
        <w:rFonts w:ascii="Wingdings" w:hAnsi="Wingdings" w:hint="default"/>
      </w:rPr>
    </w:lvl>
    <w:lvl w:ilvl="6" w:tplc="9FCE3C6A">
      <w:start w:val="1"/>
      <w:numFmt w:val="bullet"/>
      <w:lvlText w:val=""/>
      <w:lvlJc w:val="left"/>
      <w:pPr>
        <w:ind w:left="5040" w:hanging="360"/>
      </w:pPr>
      <w:rPr>
        <w:rFonts w:ascii="Symbol" w:hAnsi="Symbol" w:hint="default"/>
      </w:rPr>
    </w:lvl>
    <w:lvl w:ilvl="7" w:tplc="32BE2BEE">
      <w:start w:val="1"/>
      <w:numFmt w:val="bullet"/>
      <w:lvlText w:val="o"/>
      <w:lvlJc w:val="left"/>
      <w:pPr>
        <w:ind w:left="5760" w:hanging="360"/>
      </w:pPr>
      <w:rPr>
        <w:rFonts w:ascii="Courier New" w:hAnsi="Courier New" w:hint="default"/>
      </w:rPr>
    </w:lvl>
    <w:lvl w:ilvl="8" w:tplc="C820026C">
      <w:start w:val="1"/>
      <w:numFmt w:val="bullet"/>
      <w:lvlText w:val=""/>
      <w:lvlJc w:val="left"/>
      <w:pPr>
        <w:ind w:left="6480" w:hanging="360"/>
      </w:pPr>
      <w:rPr>
        <w:rFonts w:ascii="Wingdings" w:hAnsi="Wingdings" w:hint="default"/>
      </w:rPr>
    </w:lvl>
  </w:abstractNum>
  <w:abstractNum w:abstractNumId="49" w15:restartNumberingAfterBreak="0">
    <w:nsid w:val="7EF9649F"/>
    <w:multiLevelType w:val="hybridMultilevel"/>
    <w:tmpl w:val="02CCC0FE"/>
    <w:lvl w:ilvl="0" w:tplc="F524F10A">
      <w:start w:val="1"/>
      <w:numFmt w:val="bullet"/>
      <w:lvlText w:val="•"/>
      <w:lvlJc w:val="left"/>
      <w:pPr>
        <w:ind w:left="720" w:hanging="360"/>
      </w:pPr>
      <w:rPr>
        <w:rFonts w:ascii="@Yu Mincho" w:eastAsia="@Yu Mincho" w:hAnsi="@Yu Mincho" w:cs="@Yu Mincho" w:hint="default"/>
        <w:b w:val="0"/>
        <w:i w:val="0"/>
        <w:strike w:val="0"/>
        <w:dstrike w:val="0"/>
        <w:color w:val="0078D4"/>
        <w:sz w:val="20"/>
        <w:szCs w:val="20"/>
        <w:u w:val="none" w:color="000000"/>
        <w:bdr w:val="none" w:sz="0" w:space="0" w:color="auto"/>
        <w:shd w:val="clear" w:color="auto" w:fill="auto"/>
        <w:vertAlign w:val="baseline"/>
      </w:rPr>
    </w:lvl>
    <w:lvl w:ilvl="1" w:tplc="943097A4">
      <w:start w:val="1"/>
      <w:numFmt w:val="bullet"/>
      <w:lvlText w:val="o"/>
      <w:lvlJc w:val="left"/>
      <w:pPr>
        <w:ind w:left="1440" w:hanging="360"/>
      </w:pPr>
      <w:rPr>
        <w:rFonts w:ascii="Calibri" w:hAnsi="Calibri" w:hint="default"/>
      </w:rPr>
    </w:lvl>
    <w:lvl w:ilvl="2" w:tplc="D51403D4">
      <w:start w:val="1"/>
      <w:numFmt w:val="bullet"/>
      <w:lvlText w:val=""/>
      <w:lvlJc w:val="left"/>
      <w:pPr>
        <w:ind w:left="2160" w:hanging="360"/>
      </w:pPr>
      <w:rPr>
        <w:rFonts w:ascii="@Yu Mincho" w:hAnsi="@Yu Mincho" w:hint="default"/>
      </w:rPr>
    </w:lvl>
    <w:lvl w:ilvl="3" w:tplc="4A76FABE">
      <w:start w:val="1"/>
      <w:numFmt w:val="bullet"/>
      <w:lvlText w:val=""/>
      <w:lvlJc w:val="left"/>
      <w:pPr>
        <w:ind w:left="2880" w:hanging="360"/>
      </w:pPr>
      <w:rPr>
        <w:rFonts w:ascii="Calibri" w:hAnsi="Calibri" w:hint="default"/>
      </w:rPr>
    </w:lvl>
    <w:lvl w:ilvl="4" w:tplc="EFF882D8">
      <w:start w:val="1"/>
      <w:numFmt w:val="bullet"/>
      <w:lvlText w:val="o"/>
      <w:lvlJc w:val="left"/>
      <w:pPr>
        <w:ind w:left="3600" w:hanging="360"/>
      </w:pPr>
      <w:rPr>
        <w:rFonts w:ascii="Calibri" w:hAnsi="Calibri" w:hint="default"/>
      </w:rPr>
    </w:lvl>
    <w:lvl w:ilvl="5" w:tplc="006C9C86">
      <w:start w:val="1"/>
      <w:numFmt w:val="bullet"/>
      <w:lvlText w:val=""/>
      <w:lvlJc w:val="left"/>
      <w:pPr>
        <w:ind w:left="4320" w:hanging="360"/>
      </w:pPr>
      <w:rPr>
        <w:rFonts w:ascii="@Yu Mincho" w:hAnsi="@Yu Mincho" w:hint="default"/>
      </w:rPr>
    </w:lvl>
    <w:lvl w:ilvl="6" w:tplc="46F6E19A">
      <w:start w:val="1"/>
      <w:numFmt w:val="bullet"/>
      <w:lvlText w:val=""/>
      <w:lvlJc w:val="left"/>
      <w:pPr>
        <w:ind w:left="5040" w:hanging="360"/>
      </w:pPr>
      <w:rPr>
        <w:rFonts w:ascii="Calibri" w:hAnsi="Calibri" w:hint="default"/>
      </w:rPr>
    </w:lvl>
    <w:lvl w:ilvl="7" w:tplc="830E38B8">
      <w:start w:val="1"/>
      <w:numFmt w:val="bullet"/>
      <w:lvlText w:val="o"/>
      <w:lvlJc w:val="left"/>
      <w:pPr>
        <w:ind w:left="5760" w:hanging="360"/>
      </w:pPr>
      <w:rPr>
        <w:rFonts w:ascii="Calibri" w:hAnsi="Calibri" w:hint="default"/>
      </w:rPr>
    </w:lvl>
    <w:lvl w:ilvl="8" w:tplc="5D005348">
      <w:start w:val="1"/>
      <w:numFmt w:val="bullet"/>
      <w:lvlText w:val=""/>
      <w:lvlJc w:val="left"/>
      <w:pPr>
        <w:ind w:left="6480" w:hanging="360"/>
      </w:pPr>
      <w:rPr>
        <w:rFonts w:ascii="@Yu Mincho" w:hAnsi="@Yu Mincho" w:hint="default"/>
      </w:rPr>
    </w:lvl>
  </w:abstractNum>
  <w:num w:numId="1" w16cid:durableId="993291625">
    <w:abstractNumId w:val="9"/>
  </w:num>
  <w:num w:numId="2" w16cid:durableId="547624">
    <w:abstractNumId w:val="30"/>
  </w:num>
  <w:num w:numId="3" w16cid:durableId="279726893">
    <w:abstractNumId w:val="39"/>
  </w:num>
  <w:num w:numId="4" w16cid:durableId="1871409730">
    <w:abstractNumId w:val="45"/>
  </w:num>
  <w:num w:numId="5" w16cid:durableId="663973323">
    <w:abstractNumId w:val="21"/>
  </w:num>
  <w:num w:numId="6" w16cid:durableId="405422810">
    <w:abstractNumId w:val="8"/>
  </w:num>
  <w:num w:numId="7" w16cid:durableId="1997761326">
    <w:abstractNumId w:val="24"/>
  </w:num>
  <w:num w:numId="8" w16cid:durableId="1341160919">
    <w:abstractNumId w:val="16"/>
  </w:num>
  <w:num w:numId="9" w16cid:durableId="1369915876">
    <w:abstractNumId w:val="3"/>
  </w:num>
  <w:num w:numId="10" w16cid:durableId="1009528969">
    <w:abstractNumId w:val="13"/>
  </w:num>
  <w:num w:numId="11" w16cid:durableId="1922637236">
    <w:abstractNumId w:val="41"/>
  </w:num>
  <w:num w:numId="12" w16cid:durableId="1959141762">
    <w:abstractNumId w:val="49"/>
  </w:num>
  <w:num w:numId="13" w16cid:durableId="2096121410">
    <w:abstractNumId w:val="44"/>
  </w:num>
  <w:num w:numId="14" w16cid:durableId="863329183">
    <w:abstractNumId w:val="17"/>
  </w:num>
  <w:num w:numId="15" w16cid:durableId="1633244528">
    <w:abstractNumId w:val="19"/>
  </w:num>
  <w:num w:numId="16" w16cid:durableId="2076849969">
    <w:abstractNumId w:val="20"/>
  </w:num>
  <w:num w:numId="17" w16cid:durableId="607003534">
    <w:abstractNumId w:val="35"/>
  </w:num>
  <w:num w:numId="18" w16cid:durableId="558176218">
    <w:abstractNumId w:val="7"/>
  </w:num>
  <w:num w:numId="19" w16cid:durableId="153955863">
    <w:abstractNumId w:val="4"/>
  </w:num>
  <w:num w:numId="20" w16cid:durableId="1951472472">
    <w:abstractNumId w:val="36"/>
  </w:num>
  <w:num w:numId="21" w16cid:durableId="1470397844">
    <w:abstractNumId w:val="37"/>
  </w:num>
  <w:num w:numId="22" w16cid:durableId="1593080412">
    <w:abstractNumId w:val="6"/>
  </w:num>
  <w:num w:numId="23" w16cid:durableId="1473326169">
    <w:abstractNumId w:val="2"/>
  </w:num>
  <w:num w:numId="24" w16cid:durableId="1136679565">
    <w:abstractNumId w:val="25"/>
  </w:num>
  <w:num w:numId="25" w16cid:durableId="839197931">
    <w:abstractNumId w:val="22"/>
  </w:num>
  <w:num w:numId="26" w16cid:durableId="1748261497">
    <w:abstractNumId w:val="12"/>
  </w:num>
  <w:num w:numId="27" w16cid:durableId="1946382347">
    <w:abstractNumId w:val="14"/>
  </w:num>
  <w:num w:numId="28" w16cid:durableId="731200558">
    <w:abstractNumId w:val="34"/>
  </w:num>
  <w:num w:numId="29" w16cid:durableId="622343333">
    <w:abstractNumId w:val="42"/>
  </w:num>
  <w:num w:numId="30" w16cid:durableId="2098281809">
    <w:abstractNumId w:val="26"/>
  </w:num>
  <w:num w:numId="31" w16cid:durableId="1948149153">
    <w:abstractNumId w:val="27"/>
  </w:num>
  <w:num w:numId="32" w16cid:durableId="888223510">
    <w:abstractNumId w:val="11"/>
  </w:num>
  <w:num w:numId="33" w16cid:durableId="371420827">
    <w:abstractNumId w:val="31"/>
  </w:num>
  <w:num w:numId="34" w16cid:durableId="1029376350">
    <w:abstractNumId w:val="32"/>
  </w:num>
  <w:num w:numId="35" w16cid:durableId="1105924004">
    <w:abstractNumId w:val="28"/>
  </w:num>
  <w:num w:numId="36" w16cid:durableId="1764914221">
    <w:abstractNumId w:val="38"/>
  </w:num>
  <w:num w:numId="37" w16cid:durableId="725957479">
    <w:abstractNumId w:val="10"/>
  </w:num>
  <w:num w:numId="38" w16cid:durableId="1597204894">
    <w:abstractNumId w:val="48"/>
  </w:num>
  <w:num w:numId="39" w16cid:durableId="2009359422">
    <w:abstractNumId w:val="40"/>
  </w:num>
  <w:num w:numId="40" w16cid:durableId="182401945">
    <w:abstractNumId w:val="33"/>
  </w:num>
  <w:num w:numId="41" w16cid:durableId="1717974108">
    <w:abstractNumId w:val="43"/>
  </w:num>
  <w:num w:numId="42" w16cid:durableId="583226879">
    <w:abstractNumId w:val="18"/>
  </w:num>
  <w:num w:numId="43" w16cid:durableId="121654077">
    <w:abstractNumId w:val="47"/>
  </w:num>
  <w:num w:numId="44" w16cid:durableId="9648035">
    <w:abstractNumId w:val="23"/>
  </w:num>
  <w:num w:numId="45" w16cid:durableId="12657822">
    <w:abstractNumId w:val="0"/>
  </w:num>
  <w:num w:numId="46" w16cid:durableId="804591507">
    <w:abstractNumId w:val="29"/>
  </w:num>
  <w:num w:numId="47" w16cid:durableId="1416396467">
    <w:abstractNumId w:val="5"/>
  </w:num>
  <w:num w:numId="48" w16cid:durableId="718483086">
    <w:abstractNumId w:val="15"/>
  </w:num>
  <w:num w:numId="49" w16cid:durableId="1744720539">
    <w:abstractNumId w:val="46"/>
  </w:num>
  <w:num w:numId="50" w16cid:durableId="1470856306">
    <w:abstractNumId w:val="1"/>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jata Shah">
    <w15:presenceInfo w15:providerId="None" w15:userId="Sujata Shah"/>
  </w15:person>
  <w15:person w15:author="Alicja Kucharczyk">
    <w15:presenceInfo w15:providerId="AD" w15:userId="S::alkuchar@microsoft.com::4273f682-a5d0-454b-8208-d974eb86b1ab"/>
  </w15:person>
  <w15:person w15:author="Michal Gutzait">
    <w15:presenceInfo w15:providerId="AD" w15:userId="S::michal_gutzait@epam.com::b8e6429a-0652-454d-8ade-f6df1cd6c7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83D"/>
    <w:rsid w:val="000003C6"/>
    <w:rsid w:val="0000084F"/>
    <w:rsid w:val="000009C5"/>
    <w:rsid w:val="00000A63"/>
    <w:rsid w:val="00000C67"/>
    <w:rsid w:val="000010F7"/>
    <w:rsid w:val="00001FD9"/>
    <w:rsid w:val="00001FF7"/>
    <w:rsid w:val="0000201A"/>
    <w:rsid w:val="00002B71"/>
    <w:rsid w:val="00002C23"/>
    <w:rsid w:val="00002E90"/>
    <w:rsid w:val="00002E9C"/>
    <w:rsid w:val="0000330E"/>
    <w:rsid w:val="0000426B"/>
    <w:rsid w:val="00004347"/>
    <w:rsid w:val="00004D9A"/>
    <w:rsid w:val="00004E33"/>
    <w:rsid w:val="00005087"/>
    <w:rsid w:val="0000520A"/>
    <w:rsid w:val="0000596E"/>
    <w:rsid w:val="00005DA4"/>
    <w:rsid w:val="00006714"/>
    <w:rsid w:val="00006AEF"/>
    <w:rsid w:val="00006C06"/>
    <w:rsid w:val="00006E24"/>
    <w:rsid w:val="0000713D"/>
    <w:rsid w:val="00007651"/>
    <w:rsid w:val="0000782B"/>
    <w:rsid w:val="00007DEC"/>
    <w:rsid w:val="000101D9"/>
    <w:rsid w:val="00010255"/>
    <w:rsid w:val="000102FD"/>
    <w:rsid w:val="00010424"/>
    <w:rsid w:val="00010475"/>
    <w:rsid w:val="00010B01"/>
    <w:rsid w:val="0001176C"/>
    <w:rsid w:val="000119B6"/>
    <w:rsid w:val="00011C5A"/>
    <w:rsid w:val="0001210B"/>
    <w:rsid w:val="00012168"/>
    <w:rsid w:val="00013141"/>
    <w:rsid w:val="00013935"/>
    <w:rsid w:val="00013D56"/>
    <w:rsid w:val="00013DC1"/>
    <w:rsid w:val="00013FCB"/>
    <w:rsid w:val="00014249"/>
    <w:rsid w:val="000142E9"/>
    <w:rsid w:val="000150CE"/>
    <w:rsid w:val="000153A3"/>
    <w:rsid w:val="00015430"/>
    <w:rsid w:val="0001554F"/>
    <w:rsid w:val="000159C4"/>
    <w:rsid w:val="00015BB3"/>
    <w:rsid w:val="00015CC7"/>
    <w:rsid w:val="00016205"/>
    <w:rsid w:val="00016B68"/>
    <w:rsid w:val="00017007"/>
    <w:rsid w:val="000176EB"/>
    <w:rsid w:val="00017935"/>
    <w:rsid w:val="00017BD1"/>
    <w:rsid w:val="00017CA6"/>
    <w:rsid w:val="00017E84"/>
    <w:rsid w:val="00020317"/>
    <w:rsid w:val="00021084"/>
    <w:rsid w:val="00021864"/>
    <w:rsid w:val="0002191B"/>
    <w:rsid w:val="000219D1"/>
    <w:rsid w:val="00022096"/>
    <w:rsid w:val="000221BB"/>
    <w:rsid w:val="000222E0"/>
    <w:rsid w:val="00022A76"/>
    <w:rsid w:val="0002442B"/>
    <w:rsid w:val="000246D6"/>
    <w:rsid w:val="0002476D"/>
    <w:rsid w:val="0002476F"/>
    <w:rsid w:val="0002510E"/>
    <w:rsid w:val="00025325"/>
    <w:rsid w:val="00025524"/>
    <w:rsid w:val="0002591C"/>
    <w:rsid w:val="000264D7"/>
    <w:rsid w:val="0002657A"/>
    <w:rsid w:val="000266C8"/>
    <w:rsid w:val="00026DE1"/>
    <w:rsid w:val="0002742E"/>
    <w:rsid w:val="000276BF"/>
    <w:rsid w:val="00027D72"/>
    <w:rsid w:val="00027ED4"/>
    <w:rsid w:val="0002934B"/>
    <w:rsid w:val="0003001B"/>
    <w:rsid w:val="000303BD"/>
    <w:rsid w:val="000309F1"/>
    <w:rsid w:val="00030E7C"/>
    <w:rsid w:val="000310EC"/>
    <w:rsid w:val="00031217"/>
    <w:rsid w:val="000313DC"/>
    <w:rsid w:val="000315AF"/>
    <w:rsid w:val="00031623"/>
    <w:rsid w:val="0003166D"/>
    <w:rsid w:val="00031D42"/>
    <w:rsid w:val="00031EF6"/>
    <w:rsid w:val="00032016"/>
    <w:rsid w:val="0003244E"/>
    <w:rsid w:val="00032ED1"/>
    <w:rsid w:val="000334A7"/>
    <w:rsid w:val="00033520"/>
    <w:rsid w:val="00033DCE"/>
    <w:rsid w:val="000341F4"/>
    <w:rsid w:val="00035567"/>
    <w:rsid w:val="00035719"/>
    <w:rsid w:val="000357CE"/>
    <w:rsid w:val="0003585D"/>
    <w:rsid w:val="00035A3E"/>
    <w:rsid w:val="00035B04"/>
    <w:rsid w:val="00035C52"/>
    <w:rsid w:val="00035EAF"/>
    <w:rsid w:val="00036E66"/>
    <w:rsid w:val="00037832"/>
    <w:rsid w:val="00037CB3"/>
    <w:rsid w:val="00037D7D"/>
    <w:rsid w:val="0004075D"/>
    <w:rsid w:val="000411C9"/>
    <w:rsid w:val="000411F9"/>
    <w:rsid w:val="00041616"/>
    <w:rsid w:val="0004195A"/>
    <w:rsid w:val="00041C07"/>
    <w:rsid w:val="00042350"/>
    <w:rsid w:val="00042449"/>
    <w:rsid w:val="00042550"/>
    <w:rsid w:val="000425C9"/>
    <w:rsid w:val="00042658"/>
    <w:rsid w:val="000427EC"/>
    <w:rsid w:val="000429FD"/>
    <w:rsid w:val="0004351A"/>
    <w:rsid w:val="00043B3D"/>
    <w:rsid w:val="00043D8A"/>
    <w:rsid w:val="00044354"/>
    <w:rsid w:val="000444A0"/>
    <w:rsid w:val="000444DB"/>
    <w:rsid w:val="00044EB4"/>
    <w:rsid w:val="000450EC"/>
    <w:rsid w:val="000451F1"/>
    <w:rsid w:val="000458EB"/>
    <w:rsid w:val="00045C18"/>
    <w:rsid w:val="00045EBC"/>
    <w:rsid w:val="00045EC0"/>
    <w:rsid w:val="000461F9"/>
    <w:rsid w:val="000463C5"/>
    <w:rsid w:val="000466DB"/>
    <w:rsid w:val="000467AC"/>
    <w:rsid w:val="000468CB"/>
    <w:rsid w:val="00046A98"/>
    <w:rsid w:val="00046FB8"/>
    <w:rsid w:val="0004726B"/>
    <w:rsid w:val="00047467"/>
    <w:rsid w:val="000478DD"/>
    <w:rsid w:val="00047F4D"/>
    <w:rsid w:val="000503F3"/>
    <w:rsid w:val="000507FE"/>
    <w:rsid w:val="00050811"/>
    <w:rsid w:val="00050A31"/>
    <w:rsid w:val="00050EEB"/>
    <w:rsid w:val="00050FE8"/>
    <w:rsid w:val="00051120"/>
    <w:rsid w:val="000511F3"/>
    <w:rsid w:val="000515DB"/>
    <w:rsid w:val="000518BD"/>
    <w:rsid w:val="00051AA2"/>
    <w:rsid w:val="00051CE2"/>
    <w:rsid w:val="00051E14"/>
    <w:rsid w:val="000520C6"/>
    <w:rsid w:val="00052305"/>
    <w:rsid w:val="00052EF9"/>
    <w:rsid w:val="00053A55"/>
    <w:rsid w:val="00053FDE"/>
    <w:rsid w:val="00054970"/>
    <w:rsid w:val="00054C02"/>
    <w:rsid w:val="000555B2"/>
    <w:rsid w:val="00055707"/>
    <w:rsid w:val="00055EAA"/>
    <w:rsid w:val="00055ECF"/>
    <w:rsid w:val="000566D0"/>
    <w:rsid w:val="000566D8"/>
    <w:rsid w:val="00056E85"/>
    <w:rsid w:val="00056EA6"/>
    <w:rsid w:val="00056F2F"/>
    <w:rsid w:val="00056FBB"/>
    <w:rsid w:val="0005702C"/>
    <w:rsid w:val="00057045"/>
    <w:rsid w:val="00057128"/>
    <w:rsid w:val="0005719A"/>
    <w:rsid w:val="0005776C"/>
    <w:rsid w:val="00057B2B"/>
    <w:rsid w:val="00057D62"/>
    <w:rsid w:val="000604DB"/>
    <w:rsid w:val="000606F5"/>
    <w:rsid w:val="00060A6A"/>
    <w:rsid w:val="00060C5F"/>
    <w:rsid w:val="000618C2"/>
    <w:rsid w:val="00061EA7"/>
    <w:rsid w:val="0006268F"/>
    <w:rsid w:val="00062C0C"/>
    <w:rsid w:val="00062CEE"/>
    <w:rsid w:val="000631A7"/>
    <w:rsid w:val="000634EF"/>
    <w:rsid w:val="0006396E"/>
    <w:rsid w:val="00063F23"/>
    <w:rsid w:val="000641F3"/>
    <w:rsid w:val="00064E48"/>
    <w:rsid w:val="00065102"/>
    <w:rsid w:val="000656DC"/>
    <w:rsid w:val="00065843"/>
    <w:rsid w:val="00065A9A"/>
    <w:rsid w:val="00065E0E"/>
    <w:rsid w:val="00065FD6"/>
    <w:rsid w:val="00066485"/>
    <w:rsid w:val="00066CE5"/>
    <w:rsid w:val="00067135"/>
    <w:rsid w:val="00067571"/>
    <w:rsid w:val="000702D7"/>
    <w:rsid w:val="00070785"/>
    <w:rsid w:val="000709E9"/>
    <w:rsid w:val="00070CEE"/>
    <w:rsid w:val="00070F95"/>
    <w:rsid w:val="00071715"/>
    <w:rsid w:val="0007174F"/>
    <w:rsid w:val="00072057"/>
    <w:rsid w:val="000720BD"/>
    <w:rsid w:val="000728B7"/>
    <w:rsid w:val="00073117"/>
    <w:rsid w:val="00073540"/>
    <w:rsid w:val="0007363C"/>
    <w:rsid w:val="00073B44"/>
    <w:rsid w:val="00073C51"/>
    <w:rsid w:val="00073DD2"/>
    <w:rsid w:val="00073ED7"/>
    <w:rsid w:val="00073EEA"/>
    <w:rsid w:val="0007458F"/>
    <w:rsid w:val="00074996"/>
    <w:rsid w:val="00074C99"/>
    <w:rsid w:val="00075728"/>
    <w:rsid w:val="000766F7"/>
    <w:rsid w:val="00076F0B"/>
    <w:rsid w:val="00076FA0"/>
    <w:rsid w:val="0007721C"/>
    <w:rsid w:val="000778E2"/>
    <w:rsid w:val="00077973"/>
    <w:rsid w:val="00077B5D"/>
    <w:rsid w:val="000801F0"/>
    <w:rsid w:val="000805A8"/>
    <w:rsid w:val="00081D8F"/>
    <w:rsid w:val="00081DB8"/>
    <w:rsid w:val="00082A2B"/>
    <w:rsid w:val="000831CF"/>
    <w:rsid w:val="000831FB"/>
    <w:rsid w:val="0008361B"/>
    <w:rsid w:val="00083837"/>
    <w:rsid w:val="00083B61"/>
    <w:rsid w:val="000849E5"/>
    <w:rsid w:val="00084D59"/>
    <w:rsid w:val="00084DA2"/>
    <w:rsid w:val="0008508A"/>
    <w:rsid w:val="00086350"/>
    <w:rsid w:val="00086806"/>
    <w:rsid w:val="00086900"/>
    <w:rsid w:val="00087184"/>
    <w:rsid w:val="00087584"/>
    <w:rsid w:val="00087914"/>
    <w:rsid w:val="00087AFB"/>
    <w:rsid w:val="00087D65"/>
    <w:rsid w:val="00090085"/>
    <w:rsid w:val="00090260"/>
    <w:rsid w:val="00090BE9"/>
    <w:rsid w:val="00090E6A"/>
    <w:rsid w:val="00090EDC"/>
    <w:rsid w:val="0009110B"/>
    <w:rsid w:val="00091299"/>
    <w:rsid w:val="000913C6"/>
    <w:rsid w:val="00091A29"/>
    <w:rsid w:val="00091A47"/>
    <w:rsid w:val="00091A6F"/>
    <w:rsid w:val="00092004"/>
    <w:rsid w:val="00092B14"/>
    <w:rsid w:val="0009370A"/>
    <w:rsid w:val="00093C2C"/>
    <w:rsid w:val="00093F8E"/>
    <w:rsid w:val="00094081"/>
    <w:rsid w:val="00094BDF"/>
    <w:rsid w:val="0009504A"/>
    <w:rsid w:val="0009587B"/>
    <w:rsid w:val="0009665B"/>
    <w:rsid w:val="00096B27"/>
    <w:rsid w:val="00096B94"/>
    <w:rsid w:val="00097376"/>
    <w:rsid w:val="00097816"/>
    <w:rsid w:val="000978EF"/>
    <w:rsid w:val="00097933"/>
    <w:rsid w:val="00097988"/>
    <w:rsid w:val="00097F0F"/>
    <w:rsid w:val="000A0410"/>
    <w:rsid w:val="000A09F9"/>
    <w:rsid w:val="000A0EF3"/>
    <w:rsid w:val="000A0F8B"/>
    <w:rsid w:val="000A14D0"/>
    <w:rsid w:val="000A1F41"/>
    <w:rsid w:val="000A1F9A"/>
    <w:rsid w:val="000A29AC"/>
    <w:rsid w:val="000A2CDD"/>
    <w:rsid w:val="000A2F4F"/>
    <w:rsid w:val="000A3D1C"/>
    <w:rsid w:val="000A3FA8"/>
    <w:rsid w:val="000A4329"/>
    <w:rsid w:val="000A455A"/>
    <w:rsid w:val="000A46B5"/>
    <w:rsid w:val="000A4B91"/>
    <w:rsid w:val="000A545D"/>
    <w:rsid w:val="000A583C"/>
    <w:rsid w:val="000A5B34"/>
    <w:rsid w:val="000A6602"/>
    <w:rsid w:val="000A6618"/>
    <w:rsid w:val="000A6A0D"/>
    <w:rsid w:val="000A6F50"/>
    <w:rsid w:val="000A776F"/>
    <w:rsid w:val="000A79D5"/>
    <w:rsid w:val="000A7DE3"/>
    <w:rsid w:val="000B056C"/>
    <w:rsid w:val="000B076B"/>
    <w:rsid w:val="000B1579"/>
    <w:rsid w:val="000B1585"/>
    <w:rsid w:val="000B1816"/>
    <w:rsid w:val="000B242B"/>
    <w:rsid w:val="000B25BE"/>
    <w:rsid w:val="000B351E"/>
    <w:rsid w:val="000B3997"/>
    <w:rsid w:val="000B42F4"/>
    <w:rsid w:val="000B4334"/>
    <w:rsid w:val="000B4461"/>
    <w:rsid w:val="000B4509"/>
    <w:rsid w:val="000B4A62"/>
    <w:rsid w:val="000B4F08"/>
    <w:rsid w:val="000B52B1"/>
    <w:rsid w:val="000B55F5"/>
    <w:rsid w:val="000B5B41"/>
    <w:rsid w:val="000B5BC8"/>
    <w:rsid w:val="000B5DF8"/>
    <w:rsid w:val="000B60FA"/>
    <w:rsid w:val="000B64FE"/>
    <w:rsid w:val="000B69D4"/>
    <w:rsid w:val="000B70F3"/>
    <w:rsid w:val="000B72C2"/>
    <w:rsid w:val="000B75FD"/>
    <w:rsid w:val="000B7A9C"/>
    <w:rsid w:val="000B7D35"/>
    <w:rsid w:val="000C02AD"/>
    <w:rsid w:val="000C0978"/>
    <w:rsid w:val="000C0EAA"/>
    <w:rsid w:val="000C0F7F"/>
    <w:rsid w:val="000C1800"/>
    <w:rsid w:val="000C1A54"/>
    <w:rsid w:val="000C1C43"/>
    <w:rsid w:val="000C2302"/>
    <w:rsid w:val="000C2367"/>
    <w:rsid w:val="000C270A"/>
    <w:rsid w:val="000C3C05"/>
    <w:rsid w:val="000C3CAF"/>
    <w:rsid w:val="000C3F21"/>
    <w:rsid w:val="000C3F73"/>
    <w:rsid w:val="000C4240"/>
    <w:rsid w:val="000C46E0"/>
    <w:rsid w:val="000C48C3"/>
    <w:rsid w:val="000C4D11"/>
    <w:rsid w:val="000C4F0C"/>
    <w:rsid w:val="000C578C"/>
    <w:rsid w:val="000C5A4E"/>
    <w:rsid w:val="000C6278"/>
    <w:rsid w:val="000C6332"/>
    <w:rsid w:val="000C658B"/>
    <w:rsid w:val="000C7517"/>
    <w:rsid w:val="000C7894"/>
    <w:rsid w:val="000C7AB3"/>
    <w:rsid w:val="000C7DCC"/>
    <w:rsid w:val="000D06D9"/>
    <w:rsid w:val="000D1044"/>
    <w:rsid w:val="000D13AC"/>
    <w:rsid w:val="000D16E8"/>
    <w:rsid w:val="000D180C"/>
    <w:rsid w:val="000D1FBE"/>
    <w:rsid w:val="000D242F"/>
    <w:rsid w:val="000D28D3"/>
    <w:rsid w:val="000D28E6"/>
    <w:rsid w:val="000D2CB1"/>
    <w:rsid w:val="000D3112"/>
    <w:rsid w:val="000D3251"/>
    <w:rsid w:val="000D3427"/>
    <w:rsid w:val="000D38EC"/>
    <w:rsid w:val="000D3B61"/>
    <w:rsid w:val="000D3FAD"/>
    <w:rsid w:val="000D44EF"/>
    <w:rsid w:val="000D4D43"/>
    <w:rsid w:val="000D51B7"/>
    <w:rsid w:val="000D5795"/>
    <w:rsid w:val="000D5924"/>
    <w:rsid w:val="000D608F"/>
    <w:rsid w:val="000D61CD"/>
    <w:rsid w:val="000D6590"/>
    <w:rsid w:val="000D675B"/>
    <w:rsid w:val="000D6799"/>
    <w:rsid w:val="000D68E7"/>
    <w:rsid w:val="000D6DFF"/>
    <w:rsid w:val="000D6FAE"/>
    <w:rsid w:val="000D725F"/>
    <w:rsid w:val="000D72B5"/>
    <w:rsid w:val="000D7692"/>
    <w:rsid w:val="000D7F0C"/>
    <w:rsid w:val="000E036B"/>
    <w:rsid w:val="000E059A"/>
    <w:rsid w:val="000E070B"/>
    <w:rsid w:val="000E082D"/>
    <w:rsid w:val="000E0E63"/>
    <w:rsid w:val="000E1151"/>
    <w:rsid w:val="000E1219"/>
    <w:rsid w:val="000E142E"/>
    <w:rsid w:val="000E15DA"/>
    <w:rsid w:val="000E1860"/>
    <w:rsid w:val="000E1D56"/>
    <w:rsid w:val="000E260D"/>
    <w:rsid w:val="000E2929"/>
    <w:rsid w:val="000E2D29"/>
    <w:rsid w:val="000E362D"/>
    <w:rsid w:val="000E3E67"/>
    <w:rsid w:val="000E3F54"/>
    <w:rsid w:val="000E3FC5"/>
    <w:rsid w:val="000E40F9"/>
    <w:rsid w:val="000E4D17"/>
    <w:rsid w:val="000E506A"/>
    <w:rsid w:val="000E51BD"/>
    <w:rsid w:val="000E5826"/>
    <w:rsid w:val="000E5DB1"/>
    <w:rsid w:val="000E5F55"/>
    <w:rsid w:val="000E6382"/>
    <w:rsid w:val="000E6658"/>
    <w:rsid w:val="000E6750"/>
    <w:rsid w:val="000E6AE9"/>
    <w:rsid w:val="000E6D55"/>
    <w:rsid w:val="000E7A57"/>
    <w:rsid w:val="000E7D12"/>
    <w:rsid w:val="000F04D8"/>
    <w:rsid w:val="000F0760"/>
    <w:rsid w:val="000F19B6"/>
    <w:rsid w:val="000F21A8"/>
    <w:rsid w:val="000F284B"/>
    <w:rsid w:val="000F2A60"/>
    <w:rsid w:val="000F2FB8"/>
    <w:rsid w:val="000F336C"/>
    <w:rsid w:val="000F34BF"/>
    <w:rsid w:val="000F3A60"/>
    <w:rsid w:val="000F3B6D"/>
    <w:rsid w:val="000F4059"/>
    <w:rsid w:val="000F42C4"/>
    <w:rsid w:val="000F42EC"/>
    <w:rsid w:val="000F4391"/>
    <w:rsid w:val="000F44DD"/>
    <w:rsid w:val="000F47C6"/>
    <w:rsid w:val="000F4DB9"/>
    <w:rsid w:val="000F4E41"/>
    <w:rsid w:val="000F5263"/>
    <w:rsid w:val="000F58D4"/>
    <w:rsid w:val="000F5D41"/>
    <w:rsid w:val="000F6557"/>
    <w:rsid w:val="000F6A52"/>
    <w:rsid w:val="000F6E73"/>
    <w:rsid w:val="000F75FF"/>
    <w:rsid w:val="000F7FE9"/>
    <w:rsid w:val="00100919"/>
    <w:rsid w:val="001010F7"/>
    <w:rsid w:val="00101211"/>
    <w:rsid w:val="00101474"/>
    <w:rsid w:val="00101495"/>
    <w:rsid w:val="00101D24"/>
    <w:rsid w:val="00102278"/>
    <w:rsid w:val="00102372"/>
    <w:rsid w:val="00102603"/>
    <w:rsid w:val="00102726"/>
    <w:rsid w:val="00102E03"/>
    <w:rsid w:val="00102E44"/>
    <w:rsid w:val="0010339C"/>
    <w:rsid w:val="001034FC"/>
    <w:rsid w:val="00103649"/>
    <w:rsid w:val="00103DC7"/>
    <w:rsid w:val="00104019"/>
    <w:rsid w:val="0010409C"/>
    <w:rsid w:val="00104119"/>
    <w:rsid w:val="0010492B"/>
    <w:rsid w:val="00104945"/>
    <w:rsid w:val="0010539D"/>
    <w:rsid w:val="00106091"/>
    <w:rsid w:val="00106196"/>
    <w:rsid w:val="001068B5"/>
    <w:rsid w:val="00106E6E"/>
    <w:rsid w:val="001070FC"/>
    <w:rsid w:val="001076B8"/>
    <w:rsid w:val="00107B95"/>
    <w:rsid w:val="00107BB9"/>
    <w:rsid w:val="00107C69"/>
    <w:rsid w:val="00107D04"/>
    <w:rsid w:val="001105FB"/>
    <w:rsid w:val="00110A87"/>
    <w:rsid w:val="00110D60"/>
    <w:rsid w:val="00111531"/>
    <w:rsid w:val="001115E4"/>
    <w:rsid w:val="001118D2"/>
    <w:rsid w:val="00111BE6"/>
    <w:rsid w:val="00111D6D"/>
    <w:rsid w:val="0011222D"/>
    <w:rsid w:val="00112458"/>
    <w:rsid w:val="001124A5"/>
    <w:rsid w:val="0011253C"/>
    <w:rsid w:val="00112985"/>
    <w:rsid w:val="00112D8F"/>
    <w:rsid w:val="00112E3F"/>
    <w:rsid w:val="00112EBE"/>
    <w:rsid w:val="001134F8"/>
    <w:rsid w:val="00113967"/>
    <w:rsid w:val="00113E5C"/>
    <w:rsid w:val="00114615"/>
    <w:rsid w:val="001147A7"/>
    <w:rsid w:val="00114871"/>
    <w:rsid w:val="00114897"/>
    <w:rsid w:val="00114B4A"/>
    <w:rsid w:val="00115231"/>
    <w:rsid w:val="0011548D"/>
    <w:rsid w:val="001158D4"/>
    <w:rsid w:val="00116586"/>
    <w:rsid w:val="001166A1"/>
    <w:rsid w:val="0011761E"/>
    <w:rsid w:val="0011763E"/>
    <w:rsid w:val="001200D7"/>
    <w:rsid w:val="00120397"/>
    <w:rsid w:val="001208D3"/>
    <w:rsid w:val="001208F5"/>
    <w:rsid w:val="00121111"/>
    <w:rsid w:val="00121121"/>
    <w:rsid w:val="0012120D"/>
    <w:rsid w:val="0012157E"/>
    <w:rsid w:val="0012164D"/>
    <w:rsid w:val="00121860"/>
    <w:rsid w:val="0012208F"/>
    <w:rsid w:val="001222C0"/>
    <w:rsid w:val="001227BD"/>
    <w:rsid w:val="001229CA"/>
    <w:rsid w:val="00122FB3"/>
    <w:rsid w:val="001233FC"/>
    <w:rsid w:val="00123696"/>
    <w:rsid w:val="00123949"/>
    <w:rsid w:val="00123BE4"/>
    <w:rsid w:val="00123C6E"/>
    <w:rsid w:val="00123C9B"/>
    <w:rsid w:val="00123F23"/>
    <w:rsid w:val="001240B0"/>
    <w:rsid w:val="001244BE"/>
    <w:rsid w:val="00124A77"/>
    <w:rsid w:val="00124C95"/>
    <w:rsid w:val="00125527"/>
    <w:rsid w:val="00125628"/>
    <w:rsid w:val="001259C5"/>
    <w:rsid w:val="00125A35"/>
    <w:rsid w:val="00125ADB"/>
    <w:rsid w:val="00126444"/>
    <w:rsid w:val="001266B8"/>
    <w:rsid w:val="00126960"/>
    <w:rsid w:val="00126AA9"/>
    <w:rsid w:val="00127266"/>
    <w:rsid w:val="00127ED5"/>
    <w:rsid w:val="001282E8"/>
    <w:rsid w:val="00130CEC"/>
    <w:rsid w:val="00130E6D"/>
    <w:rsid w:val="0013102E"/>
    <w:rsid w:val="0013109A"/>
    <w:rsid w:val="00131A11"/>
    <w:rsid w:val="00131DE9"/>
    <w:rsid w:val="001323F2"/>
    <w:rsid w:val="00132A76"/>
    <w:rsid w:val="00132A85"/>
    <w:rsid w:val="00133162"/>
    <w:rsid w:val="001331F9"/>
    <w:rsid w:val="001334B0"/>
    <w:rsid w:val="001334EA"/>
    <w:rsid w:val="001338B4"/>
    <w:rsid w:val="00133957"/>
    <w:rsid w:val="00133E8B"/>
    <w:rsid w:val="00133EF8"/>
    <w:rsid w:val="001340C5"/>
    <w:rsid w:val="00134B74"/>
    <w:rsid w:val="00134E63"/>
    <w:rsid w:val="00135044"/>
    <w:rsid w:val="001350FD"/>
    <w:rsid w:val="001353E5"/>
    <w:rsid w:val="001354BE"/>
    <w:rsid w:val="0013565E"/>
    <w:rsid w:val="00135B56"/>
    <w:rsid w:val="00136634"/>
    <w:rsid w:val="00136FB7"/>
    <w:rsid w:val="001370C2"/>
    <w:rsid w:val="00137220"/>
    <w:rsid w:val="00137551"/>
    <w:rsid w:val="001375B9"/>
    <w:rsid w:val="00137A7D"/>
    <w:rsid w:val="00137B11"/>
    <w:rsid w:val="00137B2A"/>
    <w:rsid w:val="00137D50"/>
    <w:rsid w:val="00140584"/>
    <w:rsid w:val="00140947"/>
    <w:rsid w:val="00140F19"/>
    <w:rsid w:val="00142003"/>
    <w:rsid w:val="0014200D"/>
    <w:rsid w:val="00142110"/>
    <w:rsid w:val="001424F3"/>
    <w:rsid w:val="0014287D"/>
    <w:rsid w:val="001428C9"/>
    <w:rsid w:val="00143B50"/>
    <w:rsid w:val="00143B5F"/>
    <w:rsid w:val="0014408E"/>
    <w:rsid w:val="00144680"/>
    <w:rsid w:val="001454E8"/>
    <w:rsid w:val="00145826"/>
    <w:rsid w:val="001459F8"/>
    <w:rsid w:val="00145BC3"/>
    <w:rsid w:val="00145D89"/>
    <w:rsid w:val="00146BEB"/>
    <w:rsid w:val="00146EB2"/>
    <w:rsid w:val="001471EB"/>
    <w:rsid w:val="00147D0C"/>
    <w:rsid w:val="00150329"/>
    <w:rsid w:val="0015043D"/>
    <w:rsid w:val="001505B8"/>
    <w:rsid w:val="0015088B"/>
    <w:rsid w:val="00150DD5"/>
    <w:rsid w:val="001510FA"/>
    <w:rsid w:val="00151B24"/>
    <w:rsid w:val="00151C3A"/>
    <w:rsid w:val="00151DB3"/>
    <w:rsid w:val="00151E7E"/>
    <w:rsid w:val="00151F55"/>
    <w:rsid w:val="00152486"/>
    <w:rsid w:val="001527EB"/>
    <w:rsid w:val="0015284E"/>
    <w:rsid w:val="001529B7"/>
    <w:rsid w:val="00152AED"/>
    <w:rsid w:val="00152EB7"/>
    <w:rsid w:val="00153306"/>
    <w:rsid w:val="00153A61"/>
    <w:rsid w:val="00153F92"/>
    <w:rsid w:val="00154208"/>
    <w:rsid w:val="00154326"/>
    <w:rsid w:val="00154457"/>
    <w:rsid w:val="00154D19"/>
    <w:rsid w:val="00154F88"/>
    <w:rsid w:val="0015563E"/>
    <w:rsid w:val="00155914"/>
    <w:rsid w:val="0015661A"/>
    <w:rsid w:val="00156BAB"/>
    <w:rsid w:val="00156BD2"/>
    <w:rsid w:val="00156F54"/>
    <w:rsid w:val="00157019"/>
    <w:rsid w:val="0015719F"/>
    <w:rsid w:val="0015784C"/>
    <w:rsid w:val="00160A3E"/>
    <w:rsid w:val="00160C87"/>
    <w:rsid w:val="00161427"/>
    <w:rsid w:val="0016166A"/>
    <w:rsid w:val="00161945"/>
    <w:rsid w:val="00161AF5"/>
    <w:rsid w:val="00161B6B"/>
    <w:rsid w:val="00161CA2"/>
    <w:rsid w:val="0016255B"/>
    <w:rsid w:val="0016272F"/>
    <w:rsid w:val="00162BB9"/>
    <w:rsid w:val="00162F79"/>
    <w:rsid w:val="00163AD1"/>
    <w:rsid w:val="00163D12"/>
    <w:rsid w:val="001646F4"/>
    <w:rsid w:val="001646FA"/>
    <w:rsid w:val="00165457"/>
    <w:rsid w:val="0016580D"/>
    <w:rsid w:val="0016590C"/>
    <w:rsid w:val="0016615B"/>
    <w:rsid w:val="001667EE"/>
    <w:rsid w:val="00166917"/>
    <w:rsid w:val="00166D28"/>
    <w:rsid w:val="001672EE"/>
    <w:rsid w:val="00167C65"/>
    <w:rsid w:val="00170135"/>
    <w:rsid w:val="001703D1"/>
    <w:rsid w:val="001704F2"/>
    <w:rsid w:val="001709AE"/>
    <w:rsid w:val="00170EB5"/>
    <w:rsid w:val="00171612"/>
    <w:rsid w:val="00171CE1"/>
    <w:rsid w:val="001721B4"/>
    <w:rsid w:val="00172315"/>
    <w:rsid w:val="00173218"/>
    <w:rsid w:val="00173E6D"/>
    <w:rsid w:val="001740FA"/>
    <w:rsid w:val="0017434E"/>
    <w:rsid w:val="00174595"/>
    <w:rsid w:val="00174612"/>
    <w:rsid w:val="00174938"/>
    <w:rsid w:val="00174A8D"/>
    <w:rsid w:val="00174AD5"/>
    <w:rsid w:val="00174BD4"/>
    <w:rsid w:val="0017561B"/>
    <w:rsid w:val="00175776"/>
    <w:rsid w:val="00175A73"/>
    <w:rsid w:val="00177128"/>
    <w:rsid w:val="0017731F"/>
    <w:rsid w:val="00177733"/>
    <w:rsid w:val="00177A4B"/>
    <w:rsid w:val="00177C98"/>
    <w:rsid w:val="00180087"/>
    <w:rsid w:val="0018035E"/>
    <w:rsid w:val="00180B90"/>
    <w:rsid w:val="00180CE5"/>
    <w:rsid w:val="001814F8"/>
    <w:rsid w:val="00181504"/>
    <w:rsid w:val="00181965"/>
    <w:rsid w:val="001819C7"/>
    <w:rsid w:val="0018221C"/>
    <w:rsid w:val="001824E6"/>
    <w:rsid w:val="001835FA"/>
    <w:rsid w:val="00183D91"/>
    <w:rsid w:val="00184208"/>
    <w:rsid w:val="00184307"/>
    <w:rsid w:val="001844FA"/>
    <w:rsid w:val="00184C8E"/>
    <w:rsid w:val="00184E7A"/>
    <w:rsid w:val="00184FC8"/>
    <w:rsid w:val="00185129"/>
    <w:rsid w:val="0018516A"/>
    <w:rsid w:val="00185697"/>
    <w:rsid w:val="00185EDE"/>
    <w:rsid w:val="001866F6"/>
    <w:rsid w:val="001867C5"/>
    <w:rsid w:val="00186980"/>
    <w:rsid w:val="00186A76"/>
    <w:rsid w:val="00187381"/>
    <w:rsid w:val="001876D5"/>
    <w:rsid w:val="00187726"/>
    <w:rsid w:val="00187825"/>
    <w:rsid w:val="00187A5C"/>
    <w:rsid w:val="00187AF2"/>
    <w:rsid w:val="00187F68"/>
    <w:rsid w:val="0019000E"/>
    <w:rsid w:val="00190037"/>
    <w:rsid w:val="00190510"/>
    <w:rsid w:val="00190892"/>
    <w:rsid w:val="00190C09"/>
    <w:rsid w:val="00190CEA"/>
    <w:rsid w:val="00190DFD"/>
    <w:rsid w:val="00190E02"/>
    <w:rsid w:val="00190F70"/>
    <w:rsid w:val="0019111D"/>
    <w:rsid w:val="00191712"/>
    <w:rsid w:val="00191AF5"/>
    <w:rsid w:val="0019201A"/>
    <w:rsid w:val="001927A7"/>
    <w:rsid w:val="00192F38"/>
    <w:rsid w:val="0019352C"/>
    <w:rsid w:val="0019357A"/>
    <w:rsid w:val="00193A7A"/>
    <w:rsid w:val="00193E47"/>
    <w:rsid w:val="0019468A"/>
    <w:rsid w:val="00194932"/>
    <w:rsid w:val="0019494A"/>
    <w:rsid w:val="00194986"/>
    <w:rsid w:val="00194989"/>
    <w:rsid w:val="00194B02"/>
    <w:rsid w:val="00194F0B"/>
    <w:rsid w:val="00195311"/>
    <w:rsid w:val="001955D0"/>
    <w:rsid w:val="00195991"/>
    <w:rsid w:val="00195A6C"/>
    <w:rsid w:val="00195B94"/>
    <w:rsid w:val="00195DD9"/>
    <w:rsid w:val="00195EF5"/>
    <w:rsid w:val="001960FC"/>
    <w:rsid w:val="00196485"/>
    <w:rsid w:val="001964AD"/>
    <w:rsid w:val="00196DA2"/>
    <w:rsid w:val="00197221"/>
    <w:rsid w:val="00197234"/>
    <w:rsid w:val="0019727D"/>
    <w:rsid w:val="00197576"/>
    <w:rsid w:val="00197CF4"/>
    <w:rsid w:val="00197F07"/>
    <w:rsid w:val="0019C8C9"/>
    <w:rsid w:val="001A015E"/>
    <w:rsid w:val="001A01C7"/>
    <w:rsid w:val="001A0534"/>
    <w:rsid w:val="001A07AD"/>
    <w:rsid w:val="001A0ADB"/>
    <w:rsid w:val="001A10BE"/>
    <w:rsid w:val="001A113B"/>
    <w:rsid w:val="001A15D5"/>
    <w:rsid w:val="001A1796"/>
    <w:rsid w:val="001A198B"/>
    <w:rsid w:val="001A1AFF"/>
    <w:rsid w:val="001A1E9D"/>
    <w:rsid w:val="001A2229"/>
    <w:rsid w:val="001A2272"/>
    <w:rsid w:val="001A3F00"/>
    <w:rsid w:val="001A404B"/>
    <w:rsid w:val="001A44DC"/>
    <w:rsid w:val="001A493E"/>
    <w:rsid w:val="001A4C02"/>
    <w:rsid w:val="001A4FD5"/>
    <w:rsid w:val="001A51E3"/>
    <w:rsid w:val="001A579E"/>
    <w:rsid w:val="001A5883"/>
    <w:rsid w:val="001A59AB"/>
    <w:rsid w:val="001A6059"/>
    <w:rsid w:val="001A6D3F"/>
    <w:rsid w:val="001A7179"/>
    <w:rsid w:val="001A7372"/>
    <w:rsid w:val="001A7763"/>
    <w:rsid w:val="001B0180"/>
    <w:rsid w:val="001B078D"/>
    <w:rsid w:val="001B0F28"/>
    <w:rsid w:val="001B1377"/>
    <w:rsid w:val="001B1643"/>
    <w:rsid w:val="001B1BAF"/>
    <w:rsid w:val="001B231F"/>
    <w:rsid w:val="001B2AED"/>
    <w:rsid w:val="001B2B3D"/>
    <w:rsid w:val="001B362E"/>
    <w:rsid w:val="001B4604"/>
    <w:rsid w:val="001B4984"/>
    <w:rsid w:val="001B4E26"/>
    <w:rsid w:val="001B546B"/>
    <w:rsid w:val="001B5661"/>
    <w:rsid w:val="001B58B5"/>
    <w:rsid w:val="001B6048"/>
    <w:rsid w:val="001B629C"/>
    <w:rsid w:val="001B6851"/>
    <w:rsid w:val="001B6C8B"/>
    <w:rsid w:val="001B718C"/>
    <w:rsid w:val="001B7753"/>
    <w:rsid w:val="001B7ABE"/>
    <w:rsid w:val="001B7ACE"/>
    <w:rsid w:val="001B7CE5"/>
    <w:rsid w:val="001C082E"/>
    <w:rsid w:val="001C13A0"/>
    <w:rsid w:val="001C1413"/>
    <w:rsid w:val="001C1994"/>
    <w:rsid w:val="001C1DEA"/>
    <w:rsid w:val="001C216F"/>
    <w:rsid w:val="001C25C5"/>
    <w:rsid w:val="001C2A4D"/>
    <w:rsid w:val="001C2C39"/>
    <w:rsid w:val="001C3456"/>
    <w:rsid w:val="001C34FD"/>
    <w:rsid w:val="001C3A08"/>
    <w:rsid w:val="001C3E06"/>
    <w:rsid w:val="001C3FEB"/>
    <w:rsid w:val="001C42A6"/>
    <w:rsid w:val="001C486B"/>
    <w:rsid w:val="001C48E6"/>
    <w:rsid w:val="001C49D0"/>
    <w:rsid w:val="001C4AA0"/>
    <w:rsid w:val="001C4D26"/>
    <w:rsid w:val="001C53F7"/>
    <w:rsid w:val="001C54F1"/>
    <w:rsid w:val="001C56B0"/>
    <w:rsid w:val="001C57D5"/>
    <w:rsid w:val="001C59CD"/>
    <w:rsid w:val="001C61DA"/>
    <w:rsid w:val="001C6380"/>
    <w:rsid w:val="001C644B"/>
    <w:rsid w:val="001C70C4"/>
    <w:rsid w:val="001C738C"/>
    <w:rsid w:val="001C79F0"/>
    <w:rsid w:val="001C7D14"/>
    <w:rsid w:val="001D0116"/>
    <w:rsid w:val="001D0272"/>
    <w:rsid w:val="001D08A5"/>
    <w:rsid w:val="001D0971"/>
    <w:rsid w:val="001D0EC9"/>
    <w:rsid w:val="001D0F07"/>
    <w:rsid w:val="001D100E"/>
    <w:rsid w:val="001D1526"/>
    <w:rsid w:val="001D20C4"/>
    <w:rsid w:val="001D2453"/>
    <w:rsid w:val="001D251B"/>
    <w:rsid w:val="001D27A1"/>
    <w:rsid w:val="001D29A3"/>
    <w:rsid w:val="001D2ABE"/>
    <w:rsid w:val="001D2E5E"/>
    <w:rsid w:val="001D31A2"/>
    <w:rsid w:val="001D3405"/>
    <w:rsid w:val="001D3453"/>
    <w:rsid w:val="001D34CC"/>
    <w:rsid w:val="001D377A"/>
    <w:rsid w:val="001D3C83"/>
    <w:rsid w:val="001D3FE6"/>
    <w:rsid w:val="001D44A4"/>
    <w:rsid w:val="001D44C5"/>
    <w:rsid w:val="001D453E"/>
    <w:rsid w:val="001D4C6C"/>
    <w:rsid w:val="001D4E4F"/>
    <w:rsid w:val="001D4F89"/>
    <w:rsid w:val="001D517B"/>
    <w:rsid w:val="001D5441"/>
    <w:rsid w:val="001D58E8"/>
    <w:rsid w:val="001D6085"/>
    <w:rsid w:val="001D685F"/>
    <w:rsid w:val="001D6BFC"/>
    <w:rsid w:val="001D7417"/>
    <w:rsid w:val="001D7925"/>
    <w:rsid w:val="001D7E29"/>
    <w:rsid w:val="001E0139"/>
    <w:rsid w:val="001E107C"/>
    <w:rsid w:val="001E10FE"/>
    <w:rsid w:val="001E13AB"/>
    <w:rsid w:val="001E158B"/>
    <w:rsid w:val="001E18D0"/>
    <w:rsid w:val="001E1B96"/>
    <w:rsid w:val="001E1CA1"/>
    <w:rsid w:val="001E1CA4"/>
    <w:rsid w:val="001E1F4B"/>
    <w:rsid w:val="001E2122"/>
    <w:rsid w:val="001E2206"/>
    <w:rsid w:val="001E24B9"/>
    <w:rsid w:val="001E252D"/>
    <w:rsid w:val="001E298A"/>
    <w:rsid w:val="001E31F0"/>
    <w:rsid w:val="001E3370"/>
    <w:rsid w:val="001E3405"/>
    <w:rsid w:val="001E3440"/>
    <w:rsid w:val="001E3485"/>
    <w:rsid w:val="001E39E5"/>
    <w:rsid w:val="001E4566"/>
    <w:rsid w:val="001E46C1"/>
    <w:rsid w:val="001E4886"/>
    <w:rsid w:val="001E4D7B"/>
    <w:rsid w:val="001E4F52"/>
    <w:rsid w:val="001E58F2"/>
    <w:rsid w:val="001E5B2B"/>
    <w:rsid w:val="001E60B9"/>
    <w:rsid w:val="001E6293"/>
    <w:rsid w:val="001E6315"/>
    <w:rsid w:val="001E65F7"/>
    <w:rsid w:val="001E668F"/>
    <w:rsid w:val="001E78A3"/>
    <w:rsid w:val="001E7A5B"/>
    <w:rsid w:val="001E7E65"/>
    <w:rsid w:val="001E7F15"/>
    <w:rsid w:val="001F0146"/>
    <w:rsid w:val="001F0B94"/>
    <w:rsid w:val="001F0C5C"/>
    <w:rsid w:val="001F0E99"/>
    <w:rsid w:val="001F122C"/>
    <w:rsid w:val="001F130C"/>
    <w:rsid w:val="001F1529"/>
    <w:rsid w:val="001F1F47"/>
    <w:rsid w:val="001F2501"/>
    <w:rsid w:val="001F2B9C"/>
    <w:rsid w:val="001F2D03"/>
    <w:rsid w:val="001F2E82"/>
    <w:rsid w:val="001F2EA3"/>
    <w:rsid w:val="001F32DE"/>
    <w:rsid w:val="001F3313"/>
    <w:rsid w:val="001F346A"/>
    <w:rsid w:val="001F3697"/>
    <w:rsid w:val="001F390F"/>
    <w:rsid w:val="001F41B4"/>
    <w:rsid w:val="001F421A"/>
    <w:rsid w:val="001F49BE"/>
    <w:rsid w:val="001F4AB0"/>
    <w:rsid w:val="001F4C78"/>
    <w:rsid w:val="001F4D7F"/>
    <w:rsid w:val="001F4E37"/>
    <w:rsid w:val="001F5502"/>
    <w:rsid w:val="001F563A"/>
    <w:rsid w:val="001F581B"/>
    <w:rsid w:val="001F5FF7"/>
    <w:rsid w:val="001F61AB"/>
    <w:rsid w:val="001F625C"/>
    <w:rsid w:val="001F6CC9"/>
    <w:rsid w:val="001F6FAD"/>
    <w:rsid w:val="001F704A"/>
    <w:rsid w:val="001F7142"/>
    <w:rsid w:val="001F7AF9"/>
    <w:rsid w:val="001F7D74"/>
    <w:rsid w:val="001F7DAC"/>
    <w:rsid w:val="001F7DAF"/>
    <w:rsid w:val="001FC96A"/>
    <w:rsid w:val="0020063B"/>
    <w:rsid w:val="002009ED"/>
    <w:rsid w:val="00200E30"/>
    <w:rsid w:val="00200FA5"/>
    <w:rsid w:val="00201172"/>
    <w:rsid w:val="002019D5"/>
    <w:rsid w:val="00201A21"/>
    <w:rsid w:val="00201B49"/>
    <w:rsid w:val="00202099"/>
    <w:rsid w:val="002024C6"/>
    <w:rsid w:val="00202B85"/>
    <w:rsid w:val="00202BBC"/>
    <w:rsid w:val="00202CC1"/>
    <w:rsid w:val="00202F0D"/>
    <w:rsid w:val="002033EA"/>
    <w:rsid w:val="002034AF"/>
    <w:rsid w:val="00203FBE"/>
    <w:rsid w:val="00204CE5"/>
    <w:rsid w:val="00204E54"/>
    <w:rsid w:val="002052CB"/>
    <w:rsid w:val="00205599"/>
    <w:rsid w:val="00205990"/>
    <w:rsid w:val="00205E8C"/>
    <w:rsid w:val="00205F04"/>
    <w:rsid w:val="0020630B"/>
    <w:rsid w:val="0020635F"/>
    <w:rsid w:val="00206915"/>
    <w:rsid w:val="00207357"/>
    <w:rsid w:val="00207572"/>
    <w:rsid w:val="00207786"/>
    <w:rsid w:val="002079B8"/>
    <w:rsid w:val="00207A96"/>
    <w:rsid w:val="002100BC"/>
    <w:rsid w:val="002102D9"/>
    <w:rsid w:val="00210D67"/>
    <w:rsid w:val="00210D6F"/>
    <w:rsid w:val="00211BE4"/>
    <w:rsid w:val="00211CB2"/>
    <w:rsid w:val="00211D84"/>
    <w:rsid w:val="00211E19"/>
    <w:rsid w:val="002125CB"/>
    <w:rsid w:val="00212CA7"/>
    <w:rsid w:val="00212E82"/>
    <w:rsid w:val="002130E8"/>
    <w:rsid w:val="002131BC"/>
    <w:rsid w:val="002136D9"/>
    <w:rsid w:val="002139DE"/>
    <w:rsid w:val="00213E4E"/>
    <w:rsid w:val="002140DF"/>
    <w:rsid w:val="0021441D"/>
    <w:rsid w:val="00214BE3"/>
    <w:rsid w:val="00214BFE"/>
    <w:rsid w:val="00214C5E"/>
    <w:rsid w:val="00214F8C"/>
    <w:rsid w:val="002154C5"/>
    <w:rsid w:val="0021569A"/>
    <w:rsid w:val="00215C51"/>
    <w:rsid w:val="00215F22"/>
    <w:rsid w:val="0021692A"/>
    <w:rsid w:val="00216C08"/>
    <w:rsid w:val="00216FB3"/>
    <w:rsid w:val="0021735E"/>
    <w:rsid w:val="00217B14"/>
    <w:rsid w:val="00217C24"/>
    <w:rsid w:val="002219F0"/>
    <w:rsid w:val="00221E9C"/>
    <w:rsid w:val="0022250E"/>
    <w:rsid w:val="00222696"/>
    <w:rsid w:val="00222697"/>
    <w:rsid w:val="0022269B"/>
    <w:rsid w:val="00222880"/>
    <w:rsid w:val="00223181"/>
    <w:rsid w:val="0022376F"/>
    <w:rsid w:val="00224002"/>
    <w:rsid w:val="0022449B"/>
    <w:rsid w:val="002244EC"/>
    <w:rsid w:val="00224682"/>
    <w:rsid w:val="00224E68"/>
    <w:rsid w:val="00224EA0"/>
    <w:rsid w:val="00225DC1"/>
    <w:rsid w:val="002260FD"/>
    <w:rsid w:val="00226C9E"/>
    <w:rsid w:val="0022716A"/>
    <w:rsid w:val="002279A9"/>
    <w:rsid w:val="0023018D"/>
    <w:rsid w:val="0023020C"/>
    <w:rsid w:val="00230694"/>
    <w:rsid w:val="00230A08"/>
    <w:rsid w:val="00230ABB"/>
    <w:rsid w:val="00230B8E"/>
    <w:rsid w:val="00230C97"/>
    <w:rsid w:val="002312B1"/>
    <w:rsid w:val="00231410"/>
    <w:rsid w:val="002316C8"/>
    <w:rsid w:val="00231A80"/>
    <w:rsid w:val="00231F34"/>
    <w:rsid w:val="00231FCA"/>
    <w:rsid w:val="00231FD8"/>
    <w:rsid w:val="00232167"/>
    <w:rsid w:val="00232521"/>
    <w:rsid w:val="00232BF5"/>
    <w:rsid w:val="00233492"/>
    <w:rsid w:val="00233657"/>
    <w:rsid w:val="00233DCF"/>
    <w:rsid w:val="00234026"/>
    <w:rsid w:val="0023461E"/>
    <w:rsid w:val="0023475B"/>
    <w:rsid w:val="00234CE7"/>
    <w:rsid w:val="00235800"/>
    <w:rsid w:val="00235CF1"/>
    <w:rsid w:val="00235D59"/>
    <w:rsid w:val="00236254"/>
    <w:rsid w:val="00236410"/>
    <w:rsid w:val="00236490"/>
    <w:rsid w:val="002367C0"/>
    <w:rsid w:val="00237217"/>
    <w:rsid w:val="00237D63"/>
    <w:rsid w:val="00237EE7"/>
    <w:rsid w:val="00237F03"/>
    <w:rsid w:val="00240052"/>
    <w:rsid w:val="002405F5"/>
    <w:rsid w:val="002406EB"/>
    <w:rsid w:val="002408FE"/>
    <w:rsid w:val="0024094B"/>
    <w:rsid w:val="0024180C"/>
    <w:rsid w:val="00241E0C"/>
    <w:rsid w:val="002421F8"/>
    <w:rsid w:val="00242346"/>
    <w:rsid w:val="002425C9"/>
    <w:rsid w:val="00242AEE"/>
    <w:rsid w:val="00243065"/>
    <w:rsid w:val="002433DE"/>
    <w:rsid w:val="0024468A"/>
    <w:rsid w:val="00244B8F"/>
    <w:rsid w:val="00244B9D"/>
    <w:rsid w:val="00244E21"/>
    <w:rsid w:val="0024546F"/>
    <w:rsid w:val="00245981"/>
    <w:rsid w:val="00245BD3"/>
    <w:rsid w:val="00245D04"/>
    <w:rsid w:val="00246165"/>
    <w:rsid w:val="00246793"/>
    <w:rsid w:val="00246CFE"/>
    <w:rsid w:val="00246D17"/>
    <w:rsid w:val="002476B4"/>
    <w:rsid w:val="002479AA"/>
    <w:rsid w:val="00247B51"/>
    <w:rsid w:val="00247E0B"/>
    <w:rsid w:val="0025013A"/>
    <w:rsid w:val="00250793"/>
    <w:rsid w:val="002508A6"/>
    <w:rsid w:val="00250D51"/>
    <w:rsid w:val="00250EA0"/>
    <w:rsid w:val="002511C6"/>
    <w:rsid w:val="00251629"/>
    <w:rsid w:val="0025247A"/>
    <w:rsid w:val="002528B0"/>
    <w:rsid w:val="00252F93"/>
    <w:rsid w:val="00253C2C"/>
    <w:rsid w:val="00253C95"/>
    <w:rsid w:val="00253D44"/>
    <w:rsid w:val="002542A4"/>
    <w:rsid w:val="00254372"/>
    <w:rsid w:val="0025491F"/>
    <w:rsid w:val="002549B8"/>
    <w:rsid w:val="00254B69"/>
    <w:rsid w:val="00255233"/>
    <w:rsid w:val="00255812"/>
    <w:rsid w:val="00255C39"/>
    <w:rsid w:val="00255C79"/>
    <w:rsid w:val="00255DC0"/>
    <w:rsid w:val="00255DF3"/>
    <w:rsid w:val="002567CB"/>
    <w:rsid w:val="002567EE"/>
    <w:rsid w:val="00256821"/>
    <w:rsid w:val="002569CB"/>
    <w:rsid w:val="00257AF2"/>
    <w:rsid w:val="00257FBC"/>
    <w:rsid w:val="00260060"/>
    <w:rsid w:val="00261513"/>
    <w:rsid w:val="00261EF5"/>
    <w:rsid w:val="0026208A"/>
    <w:rsid w:val="00262645"/>
    <w:rsid w:val="00262861"/>
    <w:rsid w:val="00262B4C"/>
    <w:rsid w:val="00262EF2"/>
    <w:rsid w:val="00262F12"/>
    <w:rsid w:val="00262FDE"/>
    <w:rsid w:val="00263116"/>
    <w:rsid w:val="002638B0"/>
    <w:rsid w:val="0026399B"/>
    <w:rsid w:val="00263F96"/>
    <w:rsid w:val="002652E1"/>
    <w:rsid w:val="0026566F"/>
    <w:rsid w:val="00265886"/>
    <w:rsid w:val="00265A2E"/>
    <w:rsid w:val="00265E97"/>
    <w:rsid w:val="00265F11"/>
    <w:rsid w:val="00266713"/>
    <w:rsid w:val="00266C27"/>
    <w:rsid w:val="0026735C"/>
    <w:rsid w:val="00267CDC"/>
    <w:rsid w:val="00267E8B"/>
    <w:rsid w:val="0027030E"/>
    <w:rsid w:val="00270C78"/>
    <w:rsid w:val="00270D09"/>
    <w:rsid w:val="00270FD4"/>
    <w:rsid w:val="002713C9"/>
    <w:rsid w:val="002714DF"/>
    <w:rsid w:val="00271849"/>
    <w:rsid w:val="00271D0A"/>
    <w:rsid w:val="0027235D"/>
    <w:rsid w:val="00272A72"/>
    <w:rsid w:val="00272CEC"/>
    <w:rsid w:val="00272DEF"/>
    <w:rsid w:val="00273089"/>
    <w:rsid w:val="002733A2"/>
    <w:rsid w:val="00273919"/>
    <w:rsid w:val="00273C8A"/>
    <w:rsid w:val="00273CE7"/>
    <w:rsid w:val="00274076"/>
    <w:rsid w:val="002742FE"/>
    <w:rsid w:val="0027437F"/>
    <w:rsid w:val="00274390"/>
    <w:rsid w:val="0027444E"/>
    <w:rsid w:val="002748D8"/>
    <w:rsid w:val="00274FDC"/>
    <w:rsid w:val="002754EE"/>
    <w:rsid w:val="002755AB"/>
    <w:rsid w:val="002757A6"/>
    <w:rsid w:val="00275880"/>
    <w:rsid w:val="002758F8"/>
    <w:rsid w:val="00275C8A"/>
    <w:rsid w:val="00275D99"/>
    <w:rsid w:val="0027624B"/>
    <w:rsid w:val="0027655A"/>
    <w:rsid w:val="002767C1"/>
    <w:rsid w:val="0027693D"/>
    <w:rsid w:val="00276B36"/>
    <w:rsid w:val="00276B52"/>
    <w:rsid w:val="0027713E"/>
    <w:rsid w:val="00277340"/>
    <w:rsid w:val="002775B4"/>
    <w:rsid w:val="00277DB4"/>
    <w:rsid w:val="00277E94"/>
    <w:rsid w:val="00277FB5"/>
    <w:rsid w:val="002803B2"/>
    <w:rsid w:val="00280702"/>
    <w:rsid w:val="00280B55"/>
    <w:rsid w:val="00281C35"/>
    <w:rsid w:val="00281D87"/>
    <w:rsid w:val="00282190"/>
    <w:rsid w:val="00282293"/>
    <w:rsid w:val="00282816"/>
    <w:rsid w:val="00282FE6"/>
    <w:rsid w:val="00283A17"/>
    <w:rsid w:val="002842E2"/>
    <w:rsid w:val="0028438D"/>
    <w:rsid w:val="00284481"/>
    <w:rsid w:val="00284C82"/>
    <w:rsid w:val="00284D04"/>
    <w:rsid w:val="00284EFC"/>
    <w:rsid w:val="002852C4"/>
    <w:rsid w:val="0028596D"/>
    <w:rsid w:val="00285BF7"/>
    <w:rsid w:val="00286310"/>
    <w:rsid w:val="002876F5"/>
    <w:rsid w:val="00288C38"/>
    <w:rsid w:val="00290366"/>
    <w:rsid w:val="002907DE"/>
    <w:rsid w:val="00290E25"/>
    <w:rsid w:val="00290E94"/>
    <w:rsid w:val="00291411"/>
    <w:rsid w:val="00291549"/>
    <w:rsid w:val="00291DBB"/>
    <w:rsid w:val="00292072"/>
    <w:rsid w:val="0029223D"/>
    <w:rsid w:val="00292571"/>
    <w:rsid w:val="00292C6C"/>
    <w:rsid w:val="002933AD"/>
    <w:rsid w:val="002939D4"/>
    <w:rsid w:val="00293E47"/>
    <w:rsid w:val="00293F33"/>
    <w:rsid w:val="002941DF"/>
    <w:rsid w:val="00294463"/>
    <w:rsid w:val="00295136"/>
    <w:rsid w:val="00295C47"/>
    <w:rsid w:val="00295D67"/>
    <w:rsid w:val="00296027"/>
    <w:rsid w:val="002961A3"/>
    <w:rsid w:val="00296547"/>
    <w:rsid w:val="002967AD"/>
    <w:rsid w:val="00296AED"/>
    <w:rsid w:val="00296CB4"/>
    <w:rsid w:val="00297602"/>
    <w:rsid w:val="002A0CD1"/>
    <w:rsid w:val="002A0D85"/>
    <w:rsid w:val="002A117E"/>
    <w:rsid w:val="002A122A"/>
    <w:rsid w:val="002A17B8"/>
    <w:rsid w:val="002A2C4F"/>
    <w:rsid w:val="002A3AB0"/>
    <w:rsid w:val="002A3B80"/>
    <w:rsid w:val="002A3C58"/>
    <w:rsid w:val="002A4418"/>
    <w:rsid w:val="002A4545"/>
    <w:rsid w:val="002A460A"/>
    <w:rsid w:val="002A4DC7"/>
    <w:rsid w:val="002A4EBF"/>
    <w:rsid w:val="002A51A1"/>
    <w:rsid w:val="002A51D9"/>
    <w:rsid w:val="002A59F1"/>
    <w:rsid w:val="002A5B87"/>
    <w:rsid w:val="002A5D40"/>
    <w:rsid w:val="002A5F86"/>
    <w:rsid w:val="002A655D"/>
    <w:rsid w:val="002A66A6"/>
    <w:rsid w:val="002A6DEC"/>
    <w:rsid w:val="002A6E49"/>
    <w:rsid w:val="002A6F86"/>
    <w:rsid w:val="002A796C"/>
    <w:rsid w:val="002B02C9"/>
    <w:rsid w:val="002B0366"/>
    <w:rsid w:val="002B0A40"/>
    <w:rsid w:val="002B1476"/>
    <w:rsid w:val="002B1786"/>
    <w:rsid w:val="002B1C47"/>
    <w:rsid w:val="002B2116"/>
    <w:rsid w:val="002B2553"/>
    <w:rsid w:val="002B25DC"/>
    <w:rsid w:val="002B26EF"/>
    <w:rsid w:val="002B29F4"/>
    <w:rsid w:val="002B2C4A"/>
    <w:rsid w:val="002B2CA3"/>
    <w:rsid w:val="002B2F8C"/>
    <w:rsid w:val="002B32D5"/>
    <w:rsid w:val="002B34EF"/>
    <w:rsid w:val="002B3D1F"/>
    <w:rsid w:val="002B3D88"/>
    <w:rsid w:val="002B3E16"/>
    <w:rsid w:val="002B40D7"/>
    <w:rsid w:val="002B41FB"/>
    <w:rsid w:val="002B4ADE"/>
    <w:rsid w:val="002B4B06"/>
    <w:rsid w:val="002B4E8B"/>
    <w:rsid w:val="002B4EF5"/>
    <w:rsid w:val="002B5C65"/>
    <w:rsid w:val="002B5E6A"/>
    <w:rsid w:val="002B5F69"/>
    <w:rsid w:val="002B7735"/>
    <w:rsid w:val="002B7AE0"/>
    <w:rsid w:val="002B7B28"/>
    <w:rsid w:val="002B7CB6"/>
    <w:rsid w:val="002BE6AC"/>
    <w:rsid w:val="002C02DC"/>
    <w:rsid w:val="002C05CC"/>
    <w:rsid w:val="002C06FB"/>
    <w:rsid w:val="002C0897"/>
    <w:rsid w:val="002C09A7"/>
    <w:rsid w:val="002C09BD"/>
    <w:rsid w:val="002C0B1D"/>
    <w:rsid w:val="002C0F37"/>
    <w:rsid w:val="002C11EA"/>
    <w:rsid w:val="002C1267"/>
    <w:rsid w:val="002C185A"/>
    <w:rsid w:val="002C19A9"/>
    <w:rsid w:val="002C1B64"/>
    <w:rsid w:val="002C1BB1"/>
    <w:rsid w:val="002C1C3B"/>
    <w:rsid w:val="002C1F5D"/>
    <w:rsid w:val="002C209D"/>
    <w:rsid w:val="002C2360"/>
    <w:rsid w:val="002C2432"/>
    <w:rsid w:val="002C2586"/>
    <w:rsid w:val="002C26F0"/>
    <w:rsid w:val="002C2D73"/>
    <w:rsid w:val="002C366F"/>
    <w:rsid w:val="002C4126"/>
    <w:rsid w:val="002C412C"/>
    <w:rsid w:val="002C4175"/>
    <w:rsid w:val="002C438D"/>
    <w:rsid w:val="002C440E"/>
    <w:rsid w:val="002C484D"/>
    <w:rsid w:val="002C4ADE"/>
    <w:rsid w:val="002C4B9B"/>
    <w:rsid w:val="002C4BB3"/>
    <w:rsid w:val="002C4D43"/>
    <w:rsid w:val="002C4EBA"/>
    <w:rsid w:val="002C5082"/>
    <w:rsid w:val="002C51E5"/>
    <w:rsid w:val="002C55FE"/>
    <w:rsid w:val="002C56D8"/>
    <w:rsid w:val="002C5774"/>
    <w:rsid w:val="002C5FAB"/>
    <w:rsid w:val="002C6124"/>
    <w:rsid w:val="002C683D"/>
    <w:rsid w:val="002C6AC1"/>
    <w:rsid w:val="002C6B47"/>
    <w:rsid w:val="002C6E1E"/>
    <w:rsid w:val="002C6FA1"/>
    <w:rsid w:val="002C71F8"/>
    <w:rsid w:val="002C78EA"/>
    <w:rsid w:val="002C79AE"/>
    <w:rsid w:val="002C7A42"/>
    <w:rsid w:val="002C7ADA"/>
    <w:rsid w:val="002C7F8D"/>
    <w:rsid w:val="002D09F2"/>
    <w:rsid w:val="002D0CEB"/>
    <w:rsid w:val="002D0F0A"/>
    <w:rsid w:val="002D0FFE"/>
    <w:rsid w:val="002D1414"/>
    <w:rsid w:val="002D15A9"/>
    <w:rsid w:val="002D163D"/>
    <w:rsid w:val="002D1CFF"/>
    <w:rsid w:val="002D22C7"/>
    <w:rsid w:val="002D230E"/>
    <w:rsid w:val="002D2896"/>
    <w:rsid w:val="002D3054"/>
    <w:rsid w:val="002D3B64"/>
    <w:rsid w:val="002D3DB9"/>
    <w:rsid w:val="002D48FD"/>
    <w:rsid w:val="002D4A8C"/>
    <w:rsid w:val="002D4D7D"/>
    <w:rsid w:val="002D567E"/>
    <w:rsid w:val="002D5925"/>
    <w:rsid w:val="002D5DAD"/>
    <w:rsid w:val="002D614F"/>
    <w:rsid w:val="002D67D8"/>
    <w:rsid w:val="002D6983"/>
    <w:rsid w:val="002D6A13"/>
    <w:rsid w:val="002D74FE"/>
    <w:rsid w:val="002D75A5"/>
    <w:rsid w:val="002D75EC"/>
    <w:rsid w:val="002D7720"/>
    <w:rsid w:val="002D7985"/>
    <w:rsid w:val="002E012D"/>
    <w:rsid w:val="002E032D"/>
    <w:rsid w:val="002E0CFE"/>
    <w:rsid w:val="002E133C"/>
    <w:rsid w:val="002E1A6D"/>
    <w:rsid w:val="002E216E"/>
    <w:rsid w:val="002E2197"/>
    <w:rsid w:val="002E27A0"/>
    <w:rsid w:val="002E298F"/>
    <w:rsid w:val="002E2C60"/>
    <w:rsid w:val="002E2E6F"/>
    <w:rsid w:val="002E2F7B"/>
    <w:rsid w:val="002E324B"/>
    <w:rsid w:val="002E3534"/>
    <w:rsid w:val="002E3CAF"/>
    <w:rsid w:val="002E411B"/>
    <w:rsid w:val="002E418F"/>
    <w:rsid w:val="002E4640"/>
    <w:rsid w:val="002E4A22"/>
    <w:rsid w:val="002E4CFA"/>
    <w:rsid w:val="002E4E6D"/>
    <w:rsid w:val="002E4F3E"/>
    <w:rsid w:val="002E5B11"/>
    <w:rsid w:val="002E6ABC"/>
    <w:rsid w:val="002E6B3C"/>
    <w:rsid w:val="002E733E"/>
    <w:rsid w:val="002E74B7"/>
    <w:rsid w:val="002E7B05"/>
    <w:rsid w:val="002E7ECB"/>
    <w:rsid w:val="002F03C9"/>
    <w:rsid w:val="002F0529"/>
    <w:rsid w:val="002F05D9"/>
    <w:rsid w:val="002F080B"/>
    <w:rsid w:val="002F0A05"/>
    <w:rsid w:val="002F0B0A"/>
    <w:rsid w:val="002F181D"/>
    <w:rsid w:val="002F19D4"/>
    <w:rsid w:val="002F1D91"/>
    <w:rsid w:val="002F1E04"/>
    <w:rsid w:val="002F22C0"/>
    <w:rsid w:val="002F2386"/>
    <w:rsid w:val="002F254A"/>
    <w:rsid w:val="002F318E"/>
    <w:rsid w:val="002F376B"/>
    <w:rsid w:val="002F39C7"/>
    <w:rsid w:val="002F3CA8"/>
    <w:rsid w:val="002F3E28"/>
    <w:rsid w:val="002F3FAB"/>
    <w:rsid w:val="002F400B"/>
    <w:rsid w:val="002F4589"/>
    <w:rsid w:val="002F487C"/>
    <w:rsid w:val="002F4965"/>
    <w:rsid w:val="002F52A7"/>
    <w:rsid w:val="002F52DE"/>
    <w:rsid w:val="002F547E"/>
    <w:rsid w:val="002F54B7"/>
    <w:rsid w:val="002F613F"/>
    <w:rsid w:val="002F63C5"/>
    <w:rsid w:val="002F6406"/>
    <w:rsid w:val="002F648A"/>
    <w:rsid w:val="002F6547"/>
    <w:rsid w:val="002F6B71"/>
    <w:rsid w:val="002F6E61"/>
    <w:rsid w:val="002F6EEF"/>
    <w:rsid w:val="002F7164"/>
    <w:rsid w:val="002F7474"/>
    <w:rsid w:val="002F777D"/>
    <w:rsid w:val="002F7EAB"/>
    <w:rsid w:val="0030007A"/>
    <w:rsid w:val="003001F5"/>
    <w:rsid w:val="003004A4"/>
    <w:rsid w:val="00300771"/>
    <w:rsid w:val="00300B17"/>
    <w:rsid w:val="00300B99"/>
    <w:rsid w:val="00300EC3"/>
    <w:rsid w:val="00301263"/>
    <w:rsid w:val="0030158F"/>
    <w:rsid w:val="00301995"/>
    <w:rsid w:val="00301EA2"/>
    <w:rsid w:val="00301FF5"/>
    <w:rsid w:val="00302BD4"/>
    <w:rsid w:val="003030F5"/>
    <w:rsid w:val="00303A9C"/>
    <w:rsid w:val="00303C38"/>
    <w:rsid w:val="00303ECA"/>
    <w:rsid w:val="0030464E"/>
    <w:rsid w:val="00304753"/>
    <w:rsid w:val="00304C5C"/>
    <w:rsid w:val="0030559F"/>
    <w:rsid w:val="00305A6B"/>
    <w:rsid w:val="00305C7A"/>
    <w:rsid w:val="00305FCD"/>
    <w:rsid w:val="003062FE"/>
    <w:rsid w:val="00306A0E"/>
    <w:rsid w:val="00306BD3"/>
    <w:rsid w:val="00306D36"/>
    <w:rsid w:val="00306DA2"/>
    <w:rsid w:val="00306E8C"/>
    <w:rsid w:val="0030789F"/>
    <w:rsid w:val="00307D51"/>
    <w:rsid w:val="00307D73"/>
    <w:rsid w:val="003107A7"/>
    <w:rsid w:val="00310B1E"/>
    <w:rsid w:val="00310EA3"/>
    <w:rsid w:val="00311454"/>
    <w:rsid w:val="00311B05"/>
    <w:rsid w:val="00311F4E"/>
    <w:rsid w:val="003121D0"/>
    <w:rsid w:val="0031286C"/>
    <w:rsid w:val="003129EA"/>
    <w:rsid w:val="00312B79"/>
    <w:rsid w:val="00312DFA"/>
    <w:rsid w:val="0031332C"/>
    <w:rsid w:val="00313509"/>
    <w:rsid w:val="00313603"/>
    <w:rsid w:val="00313959"/>
    <w:rsid w:val="00313E4A"/>
    <w:rsid w:val="00314129"/>
    <w:rsid w:val="00315651"/>
    <w:rsid w:val="003156D2"/>
    <w:rsid w:val="00315BCB"/>
    <w:rsid w:val="00315CC6"/>
    <w:rsid w:val="00315D1C"/>
    <w:rsid w:val="00315D71"/>
    <w:rsid w:val="00315F6A"/>
    <w:rsid w:val="00316394"/>
    <w:rsid w:val="003168BF"/>
    <w:rsid w:val="00316A40"/>
    <w:rsid w:val="00316F81"/>
    <w:rsid w:val="003171D6"/>
    <w:rsid w:val="00317459"/>
    <w:rsid w:val="00317CE8"/>
    <w:rsid w:val="003205CE"/>
    <w:rsid w:val="00320E57"/>
    <w:rsid w:val="003212D6"/>
    <w:rsid w:val="00321321"/>
    <w:rsid w:val="003213AF"/>
    <w:rsid w:val="00321573"/>
    <w:rsid w:val="00321EA4"/>
    <w:rsid w:val="0032216D"/>
    <w:rsid w:val="003227BD"/>
    <w:rsid w:val="003228A4"/>
    <w:rsid w:val="00322ADE"/>
    <w:rsid w:val="003232AE"/>
    <w:rsid w:val="0032347C"/>
    <w:rsid w:val="00323584"/>
    <w:rsid w:val="00323C59"/>
    <w:rsid w:val="00323D6B"/>
    <w:rsid w:val="00323FF7"/>
    <w:rsid w:val="00324138"/>
    <w:rsid w:val="00324257"/>
    <w:rsid w:val="00324445"/>
    <w:rsid w:val="00325935"/>
    <w:rsid w:val="003259C2"/>
    <w:rsid w:val="003259D8"/>
    <w:rsid w:val="00325C65"/>
    <w:rsid w:val="00325F26"/>
    <w:rsid w:val="00326127"/>
    <w:rsid w:val="0032623B"/>
    <w:rsid w:val="00326398"/>
    <w:rsid w:val="00326FF9"/>
    <w:rsid w:val="00327608"/>
    <w:rsid w:val="003276A9"/>
    <w:rsid w:val="00327722"/>
    <w:rsid w:val="00327A10"/>
    <w:rsid w:val="00327B65"/>
    <w:rsid w:val="0033021E"/>
    <w:rsid w:val="0033056C"/>
    <w:rsid w:val="003306CE"/>
    <w:rsid w:val="00330A09"/>
    <w:rsid w:val="00330E5A"/>
    <w:rsid w:val="003311B5"/>
    <w:rsid w:val="0033128C"/>
    <w:rsid w:val="0033130D"/>
    <w:rsid w:val="003319FD"/>
    <w:rsid w:val="00331E54"/>
    <w:rsid w:val="003321AB"/>
    <w:rsid w:val="00332266"/>
    <w:rsid w:val="00333B4B"/>
    <w:rsid w:val="003348FD"/>
    <w:rsid w:val="00334A12"/>
    <w:rsid w:val="00335045"/>
    <w:rsid w:val="0033507E"/>
    <w:rsid w:val="00335237"/>
    <w:rsid w:val="00335F9E"/>
    <w:rsid w:val="0033620C"/>
    <w:rsid w:val="00336229"/>
    <w:rsid w:val="00336B6D"/>
    <w:rsid w:val="003370F2"/>
    <w:rsid w:val="003377CD"/>
    <w:rsid w:val="00337839"/>
    <w:rsid w:val="00340675"/>
    <w:rsid w:val="0034075B"/>
    <w:rsid w:val="00340937"/>
    <w:rsid w:val="00340F12"/>
    <w:rsid w:val="0034101A"/>
    <w:rsid w:val="003412DA"/>
    <w:rsid w:val="00341740"/>
    <w:rsid w:val="00343682"/>
    <w:rsid w:val="00343B58"/>
    <w:rsid w:val="00343DBA"/>
    <w:rsid w:val="00343DD1"/>
    <w:rsid w:val="0034462C"/>
    <w:rsid w:val="00344A05"/>
    <w:rsid w:val="00344F51"/>
    <w:rsid w:val="00344FA7"/>
    <w:rsid w:val="0034544C"/>
    <w:rsid w:val="003454FB"/>
    <w:rsid w:val="003462DE"/>
    <w:rsid w:val="0034646B"/>
    <w:rsid w:val="00346EE6"/>
    <w:rsid w:val="003470A8"/>
    <w:rsid w:val="0034779B"/>
    <w:rsid w:val="00347B64"/>
    <w:rsid w:val="00347C18"/>
    <w:rsid w:val="00350B39"/>
    <w:rsid w:val="00350CCC"/>
    <w:rsid w:val="0035103E"/>
    <w:rsid w:val="0035136D"/>
    <w:rsid w:val="003514CC"/>
    <w:rsid w:val="00352140"/>
    <w:rsid w:val="00352312"/>
    <w:rsid w:val="00352430"/>
    <w:rsid w:val="003524B1"/>
    <w:rsid w:val="00352AF0"/>
    <w:rsid w:val="00352C9E"/>
    <w:rsid w:val="00352E3A"/>
    <w:rsid w:val="00353893"/>
    <w:rsid w:val="0035390A"/>
    <w:rsid w:val="00354C17"/>
    <w:rsid w:val="00355486"/>
    <w:rsid w:val="00355636"/>
    <w:rsid w:val="00355772"/>
    <w:rsid w:val="00355905"/>
    <w:rsid w:val="00355ECA"/>
    <w:rsid w:val="00356239"/>
    <w:rsid w:val="00356345"/>
    <w:rsid w:val="00356633"/>
    <w:rsid w:val="00356B12"/>
    <w:rsid w:val="00356BD7"/>
    <w:rsid w:val="00356E86"/>
    <w:rsid w:val="003574CD"/>
    <w:rsid w:val="003574DF"/>
    <w:rsid w:val="00357849"/>
    <w:rsid w:val="00357AAD"/>
    <w:rsid w:val="003600EE"/>
    <w:rsid w:val="0036060A"/>
    <w:rsid w:val="003607A9"/>
    <w:rsid w:val="0036083B"/>
    <w:rsid w:val="003609FE"/>
    <w:rsid w:val="00360A53"/>
    <w:rsid w:val="00360E99"/>
    <w:rsid w:val="00360FD1"/>
    <w:rsid w:val="003610AD"/>
    <w:rsid w:val="003616C3"/>
    <w:rsid w:val="0036179D"/>
    <w:rsid w:val="00361A18"/>
    <w:rsid w:val="00361A84"/>
    <w:rsid w:val="00361D3A"/>
    <w:rsid w:val="00362C8A"/>
    <w:rsid w:val="00363F47"/>
    <w:rsid w:val="00364411"/>
    <w:rsid w:val="00364572"/>
    <w:rsid w:val="00364AC7"/>
    <w:rsid w:val="00364E43"/>
    <w:rsid w:val="00365168"/>
    <w:rsid w:val="00365288"/>
    <w:rsid w:val="003655B4"/>
    <w:rsid w:val="0036565B"/>
    <w:rsid w:val="0036579F"/>
    <w:rsid w:val="003658CD"/>
    <w:rsid w:val="00365A3F"/>
    <w:rsid w:val="00365EBA"/>
    <w:rsid w:val="00365ED7"/>
    <w:rsid w:val="00366065"/>
    <w:rsid w:val="003660FC"/>
    <w:rsid w:val="003663A3"/>
    <w:rsid w:val="00366645"/>
    <w:rsid w:val="0036674B"/>
    <w:rsid w:val="003676BC"/>
    <w:rsid w:val="0037013D"/>
    <w:rsid w:val="0037028D"/>
    <w:rsid w:val="00370643"/>
    <w:rsid w:val="00370682"/>
    <w:rsid w:val="00370AB8"/>
    <w:rsid w:val="00370B2E"/>
    <w:rsid w:val="00370D5B"/>
    <w:rsid w:val="00370E0C"/>
    <w:rsid w:val="0037103B"/>
    <w:rsid w:val="003711DE"/>
    <w:rsid w:val="00371896"/>
    <w:rsid w:val="00371B54"/>
    <w:rsid w:val="003720C1"/>
    <w:rsid w:val="003722BD"/>
    <w:rsid w:val="003722DD"/>
    <w:rsid w:val="00372CD2"/>
    <w:rsid w:val="0037362B"/>
    <w:rsid w:val="00373702"/>
    <w:rsid w:val="00373759"/>
    <w:rsid w:val="00373E9B"/>
    <w:rsid w:val="00374100"/>
    <w:rsid w:val="00374391"/>
    <w:rsid w:val="00374826"/>
    <w:rsid w:val="003750EE"/>
    <w:rsid w:val="00375985"/>
    <w:rsid w:val="00375DA3"/>
    <w:rsid w:val="00375E3B"/>
    <w:rsid w:val="00376383"/>
    <w:rsid w:val="00376C6F"/>
    <w:rsid w:val="0037757D"/>
    <w:rsid w:val="003775E6"/>
    <w:rsid w:val="0037795E"/>
    <w:rsid w:val="00377988"/>
    <w:rsid w:val="00377D0B"/>
    <w:rsid w:val="00380121"/>
    <w:rsid w:val="003806F7"/>
    <w:rsid w:val="00380DD2"/>
    <w:rsid w:val="003811B9"/>
    <w:rsid w:val="003822FE"/>
    <w:rsid w:val="00382E6F"/>
    <w:rsid w:val="00382EE9"/>
    <w:rsid w:val="00384582"/>
    <w:rsid w:val="00384978"/>
    <w:rsid w:val="00384E0C"/>
    <w:rsid w:val="00385214"/>
    <w:rsid w:val="00385517"/>
    <w:rsid w:val="0038653D"/>
    <w:rsid w:val="00386810"/>
    <w:rsid w:val="00386E0D"/>
    <w:rsid w:val="0038700C"/>
    <w:rsid w:val="00387180"/>
    <w:rsid w:val="00387245"/>
    <w:rsid w:val="00387261"/>
    <w:rsid w:val="003876DD"/>
    <w:rsid w:val="00387E00"/>
    <w:rsid w:val="00387F76"/>
    <w:rsid w:val="003903B2"/>
    <w:rsid w:val="00391468"/>
    <w:rsid w:val="003919C6"/>
    <w:rsid w:val="00391D2C"/>
    <w:rsid w:val="00391EE2"/>
    <w:rsid w:val="00392BAD"/>
    <w:rsid w:val="0039374A"/>
    <w:rsid w:val="00393EAF"/>
    <w:rsid w:val="00393F7B"/>
    <w:rsid w:val="00394185"/>
    <w:rsid w:val="00394468"/>
    <w:rsid w:val="00394C6A"/>
    <w:rsid w:val="0039581B"/>
    <w:rsid w:val="003958C4"/>
    <w:rsid w:val="003960CA"/>
    <w:rsid w:val="003964CC"/>
    <w:rsid w:val="0039689F"/>
    <w:rsid w:val="00397045"/>
    <w:rsid w:val="00397987"/>
    <w:rsid w:val="00397BB7"/>
    <w:rsid w:val="00397C46"/>
    <w:rsid w:val="00397C85"/>
    <w:rsid w:val="00397F1B"/>
    <w:rsid w:val="00397FC4"/>
    <w:rsid w:val="003A021C"/>
    <w:rsid w:val="003A0409"/>
    <w:rsid w:val="003A058A"/>
    <w:rsid w:val="003A0841"/>
    <w:rsid w:val="003A0A75"/>
    <w:rsid w:val="003A0CFC"/>
    <w:rsid w:val="003A0F68"/>
    <w:rsid w:val="003A1338"/>
    <w:rsid w:val="003A15D2"/>
    <w:rsid w:val="003A25EF"/>
    <w:rsid w:val="003A260B"/>
    <w:rsid w:val="003A33C8"/>
    <w:rsid w:val="003A33D9"/>
    <w:rsid w:val="003A34F6"/>
    <w:rsid w:val="003A3544"/>
    <w:rsid w:val="003A35C8"/>
    <w:rsid w:val="003A3C05"/>
    <w:rsid w:val="003A3CF3"/>
    <w:rsid w:val="003A4605"/>
    <w:rsid w:val="003A4738"/>
    <w:rsid w:val="003A4830"/>
    <w:rsid w:val="003A4980"/>
    <w:rsid w:val="003A4BBD"/>
    <w:rsid w:val="003A507F"/>
    <w:rsid w:val="003A50F1"/>
    <w:rsid w:val="003A5882"/>
    <w:rsid w:val="003A589F"/>
    <w:rsid w:val="003A5BEE"/>
    <w:rsid w:val="003A60E8"/>
    <w:rsid w:val="003A618B"/>
    <w:rsid w:val="003A6313"/>
    <w:rsid w:val="003A6415"/>
    <w:rsid w:val="003A64B7"/>
    <w:rsid w:val="003A651C"/>
    <w:rsid w:val="003A654A"/>
    <w:rsid w:val="003A6CE4"/>
    <w:rsid w:val="003A6F48"/>
    <w:rsid w:val="003A7401"/>
    <w:rsid w:val="003A76BB"/>
    <w:rsid w:val="003A7861"/>
    <w:rsid w:val="003A78E2"/>
    <w:rsid w:val="003A793C"/>
    <w:rsid w:val="003A79B9"/>
    <w:rsid w:val="003B04FE"/>
    <w:rsid w:val="003B08C1"/>
    <w:rsid w:val="003B1092"/>
    <w:rsid w:val="003B1338"/>
    <w:rsid w:val="003B1696"/>
    <w:rsid w:val="003B17BE"/>
    <w:rsid w:val="003B1F8F"/>
    <w:rsid w:val="003B23EB"/>
    <w:rsid w:val="003B243E"/>
    <w:rsid w:val="003B269D"/>
    <w:rsid w:val="003B29C6"/>
    <w:rsid w:val="003B2D70"/>
    <w:rsid w:val="003B2DBE"/>
    <w:rsid w:val="003B2F0B"/>
    <w:rsid w:val="003B31D5"/>
    <w:rsid w:val="003B35E9"/>
    <w:rsid w:val="003B39A2"/>
    <w:rsid w:val="003B3F2F"/>
    <w:rsid w:val="003B41C6"/>
    <w:rsid w:val="003B45A6"/>
    <w:rsid w:val="003B4D56"/>
    <w:rsid w:val="003B51F6"/>
    <w:rsid w:val="003B523F"/>
    <w:rsid w:val="003B5274"/>
    <w:rsid w:val="003B5A0E"/>
    <w:rsid w:val="003B5A8F"/>
    <w:rsid w:val="003B6288"/>
    <w:rsid w:val="003B6C33"/>
    <w:rsid w:val="003B7582"/>
    <w:rsid w:val="003B75F9"/>
    <w:rsid w:val="003B78A2"/>
    <w:rsid w:val="003B7C59"/>
    <w:rsid w:val="003C02DC"/>
    <w:rsid w:val="003C0351"/>
    <w:rsid w:val="003C0389"/>
    <w:rsid w:val="003C03CF"/>
    <w:rsid w:val="003C044D"/>
    <w:rsid w:val="003C052A"/>
    <w:rsid w:val="003C0560"/>
    <w:rsid w:val="003C07C3"/>
    <w:rsid w:val="003C0963"/>
    <w:rsid w:val="003C1091"/>
    <w:rsid w:val="003C149A"/>
    <w:rsid w:val="003C1689"/>
    <w:rsid w:val="003C1DF8"/>
    <w:rsid w:val="003C200C"/>
    <w:rsid w:val="003C2F76"/>
    <w:rsid w:val="003C32B2"/>
    <w:rsid w:val="003C3328"/>
    <w:rsid w:val="003C3812"/>
    <w:rsid w:val="003C3C6D"/>
    <w:rsid w:val="003C3C95"/>
    <w:rsid w:val="003C3F73"/>
    <w:rsid w:val="003C3FA4"/>
    <w:rsid w:val="003C40A3"/>
    <w:rsid w:val="003C41C5"/>
    <w:rsid w:val="003C44E8"/>
    <w:rsid w:val="003C4A80"/>
    <w:rsid w:val="003C4D9F"/>
    <w:rsid w:val="003C5E3E"/>
    <w:rsid w:val="003C6804"/>
    <w:rsid w:val="003C6BA3"/>
    <w:rsid w:val="003C6BF0"/>
    <w:rsid w:val="003C76DA"/>
    <w:rsid w:val="003C7C12"/>
    <w:rsid w:val="003C7E45"/>
    <w:rsid w:val="003D0447"/>
    <w:rsid w:val="003D0699"/>
    <w:rsid w:val="003D07E1"/>
    <w:rsid w:val="003D0A28"/>
    <w:rsid w:val="003D0B75"/>
    <w:rsid w:val="003D0BE5"/>
    <w:rsid w:val="003D167E"/>
    <w:rsid w:val="003D1C06"/>
    <w:rsid w:val="003D1F25"/>
    <w:rsid w:val="003D1F90"/>
    <w:rsid w:val="003D3330"/>
    <w:rsid w:val="003D407D"/>
    <w:rsid w:val="003D440D"/>
    <w:rsid w:val="003D4A04"/>
    <w:rsid w:val="003D5071"/>
    <w:rsid w:val="003D5179"/>
    <w:rsid w:val="003D52BB"/>
    <w:rsid w:val="003D59B3"/>
    <w:rsid w:val="003D59C1"/>
    <w:rsid w:val="003D5D20"/>
    <w:rsid w:val="003D61AD"/>
    <w:rsid w:val="003D62B6"/>
    <w:rsid w:val="003D635B"/>
    <w:rsid w:val="003D6778"/>
    <w:rsid w:val="003D6D9B"/>
    <w:rsid w:val="003D7254"/>
    <w:rsid w:val="003D7444"/>
    <w:rsid w:val="003D74A5"/>
    <w:rsid w:val="003D7A3B"/>
    <w:rsid w:val="003E0130"/>
    <w:rsid w:val="003E05A3"/>
    <w:rsid w:val="003E06D5"/>
    <w:rsid w:val="003E1393"/>
    <w:rsid w:val="003E1662"/>
    <w:rsid w:val="003E1B68"/>
    <w:rsid w:val="003E1C40"/>
    <w:rsid w:val="003E2930"/>
    <w:rsid w:val="003E2C17"/>
    <w:rsid w:val="003E2D46"/>
    <w:rsid w:val="003E336E"/>
    <w:rsid w:val="003E3F07"/>
    <w:rsid w:val="003E437E"/>
    <w:rsid w:val="003E4ACD"/>
    <w:rsid w:val="003E4D22"/>
    <w:rsid w:val="003E4E9F"/>
    <w:rsid w:val="003E5A27"/>
    <w:rsid w:val="003E5D4A"/>
    <w:rsid w:val="003E5F24"/>
    <w:rsid w:val="003E71CD"/>
    <w:rsid w:val="003E72DD"/>
    <w:rsid w:val="003E75CB"/>
    <w:rsid w:val="003E7731"/>
    <w:rsid w:val="003E7979"/>
    <w:rsid w:val="003F0074"/>
    <w:rsid w:val="003F00EB"/>
    <w:rsid w:val="003F0C72"/>
    <w:rsid w:val="003F1A62"/>
    <w:rsid w:val="003F1ACD"/>
    <w:rsid w:val="003F1D39"/>
    <w:rsid w:val="003F2606"/>
    <w:rsid w:val="003F2D27"/>
    <w:rsid w:val="003F30F8"/>
    <w:rsid w:val="003F31AC"/>
    <w:rsid w:val="003F32E1"/>
    <w:rsid w:val="003F3BFA"/>
    <w:rsid w:val="003F3C39"/>
    <w:rsid w:val="003F3E18"/>
    <w:rsid w:val="003F3E5A"/>
    <w:rsid w:val="003F403E"/>
    <w:rsid w:val="003F4075"/>
    <w:rsid w:val="003F412C"/>
    <w:rsid w:val="003F4B62"/>
    <w:rsid w:val="003F4DAC"/>
    <w:rsid w:val="003F5543"/>
    <w:rsid w:val="003F5552"/>
    <w:rsid w:val="003F5604"/>
    <w:rsid w:val="003F5E7E"/>
    <w:rsid w:val="003F5FD3"/>
    <w:rsid w:val="003F6477"/>
    <w:rsid w:val="003F68C2"/>
    <w:rsid w:val="003F73C4"/>
    <w:rsid w:val="003F7584"/>
    <w:rsid w:val="003F78A1"/>
    <w:rsid w:val="003F7E53"/>
    <w:rsid w:val="0040018B"/>
    <w:rsid w:val="00400B26"/>
    <w:rsid w:val="0040104A"/>
    <w:rsid w:val="00401355"/>
    <w:rsid w:val="00401380"/>
    <w:rsid w:val="00402772"/>
    <w:rsid w:val="00402909"/>
    <w:rsid w:val="00402F15"/>
    <w:rsid w:val="004030C5"/>
    <w:rsid w:val="004035E8"/>
    <w:rsid w:val="004035F6"/>
    <w:rsid w:val="00403779"/>
    <w:rsid w:val="00403E52"/>
    <w:rsid w:val="004047ED"/>
    <w:rsid w:val="00404A8F"/>
    <w:rsid w:val="00404F0F"/>
    <w:rsid w:val="0040525D"/>
    <w:rsid w:val="00405392"/>
    <w:rsid w:val="004054D0"/>
    <w:rsid w:val="00405ACB"/>
    <w:rsid w:val="00405C3C"/>
    <w:rsid w:val="00406143"/>
    <w:rsid w:val="00406251"/>
    <w:rsid w:val="004066A7"/>
    <w:rsid w:val="00406EA3"/>
    <w:rsid w:val="004071C7"/>
    <w:rsid w:val="00407250"/>
    <w:rsid w:val="0040797E"/>
    <w:rsid w:val="00407981"/>
    <w:rsid w:val="00407F3B"/>
    <w:rsid w:val="00410562"/>
    <w:rsid w:val="00410FA2"/>
    <w:rsid w:val="0041105F"/>
    <w:rsid w:val="0041137E"/>
    <w:rsid w:val="004113DD"/>
    <w:rsid w:val="004127B5"/>
    <w:rsid w:val="004129D8"/>
    <w:rsid w:val="00413166"/>
    <w:rsid w:val="00414E04"/>
    <w:rsid w:val="0041529A"/>
    <w:rsid w:val="0041531E"/>
    <w:rsid w:val="0041623C"/>
    <w:rsid w:val="00416297"/>
    <w:rsid w:val="004162BF"/>
    <w:rsid w:val="004168FE"/>
    <w:rsid w:val="004169F3"/>
    <w:rsid w:val="00416EE5"/>
    <w:rsid w:val="00416F71"/>
    <w:rsid w:val="0041707A"/>
    <w:rsid w:val="00417324"/>
    <w:rsid w:val="00417B5A"/>
    <w:rsid w:val="00417FA9"/>
    <w:rsid w:val="0042028E"/>
    <w:rsid w:val="00420453"/>
    <w:rsid w:val="00420830"/>
    <w:rsid w:val="00420B53"/>
    <w:rsid w:val="00420C7A"/>
    <w:rsid w:val="00421E1A"/>
    <w:rsid w:val="00422374"/>
    <w:rsid w:val="00422976"/>
    <w:rsid w:val="00422CD8"/>
    <w:rsid w:val="00422D41"/>
    <w:rsid w:val="00423429"/>
    <w:rsid w:val="0042388C"/>
    <w:rsid w:val="00423F5A"/>
    <w:rsid w:val="00424981"/>
    <w:rsid w:val="00424D88"/>
    <w:rsid w:val="00424F78"/>
    <w:rsid w:val="004251A5"/>
    <w:rsid w:val="0042528E"/>
    <w:rsid w:val="004252C2"/>
    <w:rsid w:val="00425476"/>
    <w:rsid w:val="004256A0"/>
    <w:rsid w:val="00425877"/>
    <w:rsid w:val="00425BAD"/>
    <w:rsid w:val="00426208"/>
    <w:rsid w:val="0042628E"/>
    <w:rsid w:val="004269BC"/>
    <w:rsid w:val="00426AE4"/>
    <w:rsid w:val="00426B6E"/>
    <w:rsid w:val="00427D29"/>
    <w:rsid w:val="0043037E"/>
    <w:rsid w:val="00430615"/>
    <w:rsid w:val="00430793"/>
    <w:rsid w:val="0043079A"/>
    <w:rsid w:val="004307B7"/>
    <w:rsid w:val="00430CF2"/>
    <w:rsid w:val="00430E38"/>
    <w:rsid w:val="00431383"/>
    <w:rsid w:val="00431431"/>
    <w:rsid w:val="00431695"/>
    <w:rsid w:val="00431922"/>
    <w:rsid w:val="00431B0E"/>
    <w:rsid w:val="004324FF"/>
    <w:rsid w:val="00432A73"/>
    <w:rsid w:val="00432D5E"/>
    <w:rsid w:val="004332CF"/>
    <w:rsid w:val="004338B3"/>
    <w:rsid w:val="00433AFB"/>
    <w:rsid w:val="00433D79"/>
    <w:rsid w:val="004343C4"/>
    <w:rsid w:val="00434401"/>
    <w:rsid w:val="00434532"/>
    <w:rsid w:val="004348B0"/>
    <w:rsid w:val="004348CE"/>
    <w:rsid w:val="00434A5E"/>
    <w:rsid w:val="00435F86"/>
    <w:rsid w:val="00436AC9"/>
    <w:rsid w:val="00436B5E"/>
    <w:rsid w:val="00436FEE"/>
    <w:rsid w:val="004370A7"/>
    <w:rsid w:val="004374C3"/>
    <w:rsid w:val="00437537"/>
    <w:rsid w:val="004404B0"/>
    <w:rsid w:val="004409F8"/>
    <w:rsid w:val="00440FAB"/>
    <w:rsid w:val="00441776"/>
    <w:rsid w:val="004417A3"/>
    <w:rsid w:val="004417E5"/>
    <w:rsid w:val="00441AD5"/>
    <w:rsid w:val="00441F84"/>
    <w:rsid w:val="00442272"/>
    <w:rsid w:val="00443078"/>
    <w:rsid w:val="0044366D"/>
    <w:rsid w:val="00443809"/>
    <w:rsid w:val="00443FDC"/>
    <w:rsid w:val="004440CE"/>
    <w:rsid w:val="0044424E"/>
    <w:rsid w:val="0044454E"/>
    <w:rsid w:val="0044455F"/>
    <w:rsid w:val="00444810"/>
    <w:rsid w:val="004449A0"/>
    <w:rsid w:val="00444B03"/>
    <w:rsid w:val="00445916"/>
    <w:rsid w:val="0044594D"/>
    <w:rsid w:val="00446004"/>
    <w:rsid w:val="00446142"/>
    <w:rsid w:val="00446469"/>
    <w:rsid w:val="00446483"/>
    <w:rsid w:val="004465CD"/>
    <w:rsid w:val="00446A2D"/>
    <w:rsid w:val="00446D1C"/>
    <w:rsid w:val="00446D79"/>
    <w:rsid w:val="00446ECF"/>
    <w:rsid w:val="004475A3"/>
    <w:rsid w:val="004479E1"/>
    <w:rsid w:val="0044FECB"/>
    <w:rsid w:val="004500C2"/>
    <w:rsid w:val="00450292"/>
    <w:rsid w:val="00450E00"/>
    <w:rsid w:val="00451098"/>
    <w:rsid w:val="004513A5"/>
    <w:rsid w:val="00451DF3"/>
    <w:rsid w:val="00451FE0"/>
    <w:rsid w:val="004535D2"/>
    <w:rsid w:val="00453B94"/>
    <w:rsid w:val="00453EDA"/>
    <w:rsid w:val="00454671"/>
    <w:rsid w:val="0045477D"/>
    <w:rsid w:val="004548C1"/>
    <w:rsid w:val="00454B3E"/>
    <w:rsid w:val="004552EC"/>
    <w:rsid w:val="00455323"/>
    <w:rsid w:val="00455409"/>
    <w:rsid w:val="00456288"/>
    <w:rsid w:val="00456A38"/>
    <w:rsid w:val="00456D0F"/>
    <w:rsid w:val="00456D6B"/>
    <w:rsid w:val="004570E6"/>
    <w:rsid w:val="00457548"/>
    <w:rsid w:val="00457B92"/>
    <w:rsid w:val="004600FA"/>
    <w:rsid w:val="004605B4"/>
    <w:rsid w:val="00460B89"/>
    <w:rsid w:val="00461067"/>
    <w:rsid w:val="00461BAA"/>
    <w:rsid w:val="00462E22"/>
    <w:rsid w:val="00463046"/>
    <w:rsid w:val="004634A2"/>
    <w:rsid w:val="004634EB"/>
    <w:rsid w:val="00463505"/>
    <w:rsid w:val="00463993"/>
    <w:rsid w:val="00463CD3"/>
    <w:rsid w:val="004642F6"/>
    <w:rsid w:val="00464857"/>
    <w:rsid w:val="00464F47"/>
    <w:rsid w:val="00465074"/>
    <w:rsid w:val="004650DF"/>
    <w:rsid w:val="00465952"/>
    <w:rsid w:val="00465A0F"/>
    <w:rsid w:val="00465C12"/>
    <w:rsid w:val="0046612B"/>
    <w:rsid w:val="00466462"/>
    <w:rsid w:val="00466792"/>
    <w:rsid w:val="00466AF6"/>
    <w:rsid w:val="004674EA"/>
    <w:rsid w:val="004678A9"/>
    <w:rsid w:val="00467AB0"/>
    <w:rsid w:val="00467B70"/>
    <w:rsid w:val="00467D0B"/>
    <w:rsid w:val="0047010A"/>
    <w:rsid w:val="0047096E"/>
    <w:rsid w:val="0047151C"/>
    <w:rsid w:val="00471C52"/>
    <w:rsid w:val="00471D8E"/>
    <w:rsid w:val="00471E79"/>
    <w:rsid w:val="004724B6"/>
    <w:rsid w:val="004726F5"/>
    <w:rsid w:val="00472871"/>
    <w:rsid w:val="00472B08"/>
    <w:rsid w:val="004735F5"/>
    <w:rsid w:val="00473C28"/>
    <w:rsid w:val="00473CF9"/>
    <w:rsid w:val="00473D60"/>
    <w:rsid w:val="004749AA"/>
    <w:rsid w:val="004755D4"/>
    <w:rsid w:val="00475623"/>
    <w:rsid w:val="00475ACD"/>
    <w:rsid w:val="00475EC1"/>
    <w:rsid w:val="00475F8A"/>
    <w:rsid w:val="0047659A"/>
    <w:rsid w:val="004774B5"/>
    <w:rsid w:val="004776C6"/>
    <w:rsid w:val="00477A48"/>
    <w:rsid w:val="00477F4C"/>
    <w:rsid w:val="004800FE"/>
    <w:rsid w:val="0048085C"/>
    <w:rsid w:val="0048097B"/>
    <w:rsid w:val="00480C77"/>
    <w:rsid w:val="00481510"/>
    <w:rsid w:val="00481AEE"/>
    <w:rsid w:val="00481C54"/>
    <w:rsid w:val="00481C98"/>
    <w:rsid w:val="004825BD"/>
    <w:rsid w:val="00482A2A"/>
    <w:rsid w:val="00483329"/>
    <w:rsid w:val="004834B2"/>
    <w:rsid w:val="00483B47"/>
    <w:rsid w:val="00483FDA"/>
    <w:rsid w:val="0048420D"/>
    <w:rsid w:val="0048464A"/>
    <w:rsid w:val="00484783"/>
    <w:rsid w:val="00484A19"/>
    <w:rsid w:val="00484F04"/>
    <w:rsid w:val="00485278"/>
    <w:rsid w:val="004856CF"/>
    <w:rsid w:val="00485C46"/>
    <w:rsid w:val="004860E9"/>
    <w:rsid w:val="004861D2"/>
    <w:rsid w:val="00486C37"/>
    <w:rsid w:val="00487568"/>
    <w:rsid w:val="00487776"/>
    <w:rsid w:val="00487B41"/>
    <w:rsid w:val="00487FFC"/>
    <w:rsid w:val="004903CD"/>
    <w:rsid w:val="004904F9"/>
    <w:rsid w:val="0049098B"/>
    <w:rsid w:val="004912B9"/>
    <w:rsid w:val="00491375"/>
    <w:rsid w:val="004920EF"/>
    <w:rsid w:val="004922CF"/>
    <w:rsid w:val="00492403"/>
    <w:rsid w:val="00492A18"/>
    <w:rsid w:val="00492F29"/>
    <w:rsid w:val="00494138"/>
    <w:rsid w:val="00494587"/>
    <w:rsid w:val="004945AF"/>
    <w:rsid w:val="0049467E"/>
    <w:rsid w:val="00496209"/>
    <w:rsid w:val="0049642E"/>
    <w:rsid w:val="00496ABD"/>
    <w:rsid w:val="00496D1F"/>
    <w:rsid w:val="00496D45"/>
    <w:rsid w:val="00496E03"/>
    <w:rsid w:val="00496EED"/>
    <w:rsid w:val="004973DC"/>
    <w:rsid w:val="0049790E"/>
    <w:rsid w:val="00497CB6"/>
    <w:rsid w:val="004A019C"/>
    <w:rsid w:val="004A0CA4"/>
    <w:rsid w:val="004A157B"/>
    <w:rsid w:val="004A18D1"/>
    <w:rsid w:val="004A1A24"/>
    <w:rsid w:val="004A25AF"/>
    <w:rsid w:val="004A2A48"/>
    <w:rsid w:val="004A36FF"/>
    <w:rsid w:val="004A3DFE"/>
    <w:rsid w:val="004A3FED"/>
    <w:rsid w:val="004A420D"/>
    <w:rsid w:val="004A474A"/>
    <w:rsid w:val="004A4BE3"/>
    <w:rsid w:val="004A4E48"/>
    <w:rsid w:val="004A501E"/>
    <w:rsid w:val="004A54BE"/>
    <w:rsid w:val="004A5749"/>
    <w:rsid w:val="004A5A63"/>
    <w:rsid w:val="004A5F99"/>
    <w:rsid w:val="004A6274"/>
    <w:rsid w:val="004A653B"/>
    <w:rsid w:val="004A6D81"/>
    <w:rsid w:val="004A714C"/>
    <w:rsid w:val="004A7198"/>
    <w:rsid w:val="004A741E"/>
    <w:rsid w:val="004A77C9"/>
    <w:rsid w:val="004A7F81"/>
    <w:rsid w:val="004A9BA7"/>
    <w:rsid w:val="004B0DC8"/>
    <w:rsid w:val="004B1045"/>
    <w:rsid w:val="004B106B"/>
    <w:rsid w:val="004B12D0"/>
    <w:rsid w:val="004B1968"/>
    <w:rsid w:val="004B1AE6"/>
    <w:rsid w:val="004B2163"/>
    <w:rsid w:val="004B2609"/>
    <w:rsid w:val="004B2D19"/>
    <w:rsid w:val="004B2D2D"/>
    <w:rsid w:val="004B2F20"/>
    <w:rsid w:val="004B3EC3"/>
    <w:rsid w:val="004B3F6A"/>
    <w:rsid w:val="004B469B"/>
    <w:rsid w:val="004B4D1A"/>
    <w:rsid w:val="004B50A6"/>
    <w:rsid w:val="004B5562"/>
    <w:rsid w:val="004B5744"/>
    <w:rsid w:val="004B66B1"/>
    <w:rsid w:val="004B682A"/>
    <w:rsid w:val="004B6869"/>
    <w:rsid w:val="004B6A9E"/>
    <w:rsid w:val="004B730E"/>
    <w:rsid w:val="004B7510"/>
    <w:rsid w:val="004B7617"/>
    <w:rsid w:val="004B7B5A"/>
    <w:rsid w:val="004B7F4E"/>
    <w:rsid w:val="004BFAE3"/>
    <w:rsid w:val="004C17A6"/>
    <w:rsid w:val="004C1910"/>
    <w:rsid w:val="004C1A69"/>
    <w:rsid w:val="004C1BE1"/>
    <w:rsid w:val="004C1C73"/>
    <w:rsid w:val="004C1D94"/>
    <w:rsid w:val="004C1F8D"/>
    <w:rsid w:val="004C1FF3"/>
    <w:rsid w:val="004C200C"/>
    <w:rsid w:val="004C339B"/>
    <w:rsid w:val="004C36CD"/>
    <w:rsid w:val="004C37A3"/>
    <w:rsid w:val="004C3A60"/>
    <w:rsid w:val="004C3C38"/>
    <w:rsid w:val="004C404D"/>
    <w:rsid w:val="004C4123"/>
    <w:rsid w:val="004C4181"/>
    <w:rsid w:val="004C471E"/>
    <w:rsid w:val="004C4860"/>
    <w:rsid w:val="004C4E14"/>
    <w:rsid w:val="004C521D"/>
    <w:rsid w:val="004C555F"/>
    <w:rsid w:val="004C55DE"/>
    <w:rsid w:val="004C58EB"/>
    <w:rsid w:val="004C59C9"/>
    <w:rsid w:val="004C5A43"/>
    <w:rsid w:val="004C5C28"/>
    <w:rsid w:val="004C603E"/>
    <w:rsid w:val="004C6AC2"/>
    <w:rsid w:val="004C6D0A"/>
    <w:rsid w:val="004C72D9"/>
    <w:rsid w:val="004C763E"/>
    <w:rsid w:val="004C7705"/>
    <w:rsid w:val="004C7E0B"/>
    <w:rsid w:val="004D0C6F"/>
    <w:rsid w:val="004D0D08"/>
    <w:rsid w:val="004D1080"/>
    <w:rsid w:val="004D12F4"/>
    <w:rsid w:val="004D1A03"/>
    <w:rsid w:val="004D1C26"/>
    <w:rsid w:val="004D22CD"/>
    <w:rsid w:val="004D2B72"/>
    <w:rsid w:val="004D2BA6"/>
    <w:rsid w:val="004D30D7"/>
    <w:rsid w:val="004D3383"/>
    <w:rsid w:val="004D38BD"/>
    <w:rsid w:val="004D3C84"/>
    <w:rsid w:val="004D3FB9"/>
    <w:rsid w:val="004D466F"/>
    <w:rsid w:val="004D4CF5"/>
    <w:rsid w:val="004D519E"/>
    <w:rsid w:val="004D6487"/>
    <w:rsid w:val="004D6A02"/>
    <w:rsid w:val="004D6D10"/>
    <w:rsid w:val="004D6EFB"/>
    <w:rsid w:val="004D71FF"/>
    <w:rsid w:val="004D7E24"/>
    <w:rsid w:val="004E0095"/>
    <w:rsid w:val="004E01C5"/>
    <w:rsid w:val="004E0269"/>
    <w:rsid w:val="004E03CF"/>
    <w:rsid w:val="004E09C4"/>
    <w:rsid w:val="004E0ED5"/>
    <w:rsid w:val="004E10DD"/>
    <w:rsid w:val="004E1264"/>
    <w:rsid w:val="004E14B1"/>
    <w:rsid w:val="004E1E13"/>
    <w:rsid w:val="004E1EE5"/>
    <w:rsid w:val="004E253F"/>
    <w:rsid w:val="004E2754"/>
    <w:rsid w:val="004E2A26"/>
    <w:rsid w:val="004E2F82"/>
    <w:rsid w:val="004E38B0"/>
    <w:rsid w:val="004E3F54"/>
    <w:rsid w:val="004E3FAE"/>
    <w:rsid w:val="004E46F2"/>
    <w:rsid w:val="004E521B"/>
    <w:rsid w:val="004E52C1"/>
    <w:rsid w:val="004E5511"/>
    <w:rsid w:val="004E581A"/>
    <w:rsid w:val="004E58B1"/>
    <w:rsid w:val="004E5D83"/>
    <w:rsid w:val="004E6253"/>
    <w:rsid w:val="004E6403"/>
    <w:rsid w:val="004E662A"/>
    <w:rsid w:val="004E6CA0"/>
    <w:rsid w:val="004E6F60"/>
    <w:rsid w:val="004E7231"/>
    <w:rsid w:val="004E7346"/>
    <w:rsid w:val="004E7A5D"/>
    <w:rsid w:val="004F0032"/>
    <w:rsid w:val="004F0628"/>
    <w:rsid w:val="004F0CB6"/>
    <w:rsid w:val="004F0F85"/>
    <w:rsid w:val="004F14B6"/>
    <w:rsid w:val="004F1BAF"/>
    <w:rsid w:val="004F1F0E"/>
    <w:rsid w:val="004F24FE"/>
    <w:rsid w:val="004F2783"/>
    <w:rsid w:val="004F2AFA"/>
    <w:rsid w:val="004F330A"/>
    <w:rsid w:val="004F339F"/>
    <w:rsid w:val="004F3B29"/>
    <w:rsid w:val="004F3C85"/>
    <w:rsid w:val="004F3E76"/>
    <w:rsid w:val="004F40B3"/>
    <w:rsid w:val="004F4557"/>
    <w:rsid w:val="004F4A58"/>
    <w:rsid w:val="004F51C9"/>
    <w:rsid w:val="004F629E"/>
    <w:rsid w:val="004F63F1"/>
    <w:rsid w:val="004F68FA"/>
    <w:rsid w:val="004F6B1A"/>
    <w:rsid w:val="004F6F4D"/>
    <w:rsid w:val="004F7344"/>
    <w:rsid w:val="004F79EB"/>
    <w:rsid w:val="004F7ACC"/>
    <w:rsid w:val="004F7AE7"/>
    <w:rsid w:val="00500876"/>
    <w:rsid w:val="00500B23"/>
    <w:rsid w:val="0050167B"/>
    <w:rsid w:val="00501CDB"/>
    <w:rsid w:val="00501E15"/>
    <w:rsid w:val="00501ECC"/>
    <w:rsid w:val="00502AD7"/>
    <w:rsid w:val="005036FF"/>
    <w:rsid w:val="0050392B"/>
    <w:rsid w:val="00503A8D"/>
    <w:rsid w:val="00503A9B"/>
    <w:rsid w:val="005043F9"/>
    <w:rsid w:val="0050478B"/>
    <w:rsid w:val="00504FDD"/>
    <w:rsid w:val="00505F44"/>
    <w:rsid w:val="00505FC2"/>
    <w:rsid w:val="00506026"/>
    <w:rsid w:val="005065C5"/>
    <w:rsid w:val="005066A2"/>
    <w:rsid w:val="00506E7F"/>
    <w:rsid w:val="00510649"/>
    <w:rsid w:val="00510C3C"/>
    <w:rsid w:val="005117A4"/>
    <w:rsid w:val="0051255B"/>
    <w:rsid w:val="0051289A"/>
    <w:rsid w:val="00512BAE"/>
    <w:rsid w:val="00512F3D"/>
    <w:rsid w:val="005135D5"/>
    <w:rsid w:val="00513610"/>
    <w:rsid w:val="00513AD0"/>
    <w:rsid w:val="00513F0F"/>
    <w:rsid w:val="0051421C"/>
    <w:rsid w:val="00514459"/>
    <w:rsid w:val="00514604"/>
    <w:rsid w:val="0051466A"/>
    <w:rsid w:val="0051496C"/>
    <w:rsid w:val="00514C1F"/>
    <w:rsid w:val="00514D08"/>
    <w:rsid w:val="00514FE0"/>
    <w:rsid w:val="005159A0"/>
    <w:rsid w:val="00516853"/>
    <w:rsid w:val="005168CE"/>
    <w:rsid w:val="00516C01"/>
    <w:rsid w:val="00516CC8"/>
    <w:rsid w:val="00516DAE"/>
    <w:rsid w:val="0051751E"/>
    <w:rsid w:val="00517852"/>
    <w:rsid w:val="00517863"/>
    <w:rsid w:val="00517B9D"/>
    <w:rsid w:val="0052024C"/>
    <w:rsid w:val="00520334"/>
    <w:rsid w:val="00520561"/>
    <w:rsid w:val="005205F4"/>
    <w:rsid w:val="00520FFB"/>
    <w:rsid w:val="00521496"/>
    <w:rsid w:val="005219A7"/>
    <w:rsid w:val="00521AB5"/>
    <w:rsid w:val="00522111"/>
    <w:rsid w:val="00522474"/>
    <w:rsid w:val="00522B01"/>
    <w:rsid w:val="0052316A"/>
    <w:rsid w:val="00523637"/>
    <w:rsid w:val="00523776"/>
    <w:rsid w:val="005237D8"/>
    <w:rsid w:val="005244E3"/>
    <w:rsid w:val="00524571"/>
    <w:rsid w:val="005245CB"/>
    <w:rsid w:val="005246C2"/>
    <w:rsid w:val="00524EE1"/>
    <w:rsid w:val="00524FFC"/>
    <w:rsid w:val="00526054"/>
    <w:rsid w:val="0052608D"/>
    <w:rsid w:val="005263C6"/>
    <w:rsid w:val="00527106"/>
    <w:rsid w:val="00527789"/>
    <w:rsid w:val="005279C5"/>
    <w:rsid w:val="00527D16"/>
    <w:rsid w:val="00527F7A"/>
    <w:rsid w:val="00530238"/>
    <w:rsid w:val="005306DD"/>
    <w:rsid w:val="005307E4"/>
    <w:rsid w:val="00530C8B"/>
    <w:rsid w:val="00530E8B"/>
    <w:rsid w:val="00531E67"/>
    <w:rsid w:val="00531F66"/>
    <w:rsid w:val="00533483"/>
    <w:rsid w:val="00533A81"/>
    <w:rsid w:val="00533BF0"/>
    <w:rsid w:val="00533DD6"/>
    <w:rsid w:val="005341CE"/>
    <w:rsid w:val="00534421"/>
    <w:rsid w:val="0053463D"/>
    <w:rsid w:val="0053471B"/>
    <w:rsid w:val="00534778"/>
    <w:rsid w:val="00535598"/>
    <w:rsid w:val="00535945"/>
    <w:rsid w:val="00535B14"/>
    <w:rsid w:val="00536317"/>
    <w:rsid w:val="005363BC"/>
    <w:rsid w:val="005365B0"/>
    <w:rsid w:val="0053680D"/>
    <w:rsid w:val="00536BFC"/>
    <w:rsid w:val="0053770E"/>
    <w:rsid w:val="00537889"/>
    <w:rsid w:val="00537A6B"/>
    <w:rsid w:val="0053EE02"/>
    <w:rsid w:val="0054045A"/>
    <w:rsid w:val="005408F2"/>
    <w:rsid w:val="00540982"/>
    <w:rsid w:val="00540ECA"/>
    <w:rsid w:val="00541201"/>
    <w:rsid w:val="005418D4"/>
    <w:rsid w:val="00541954"/>
    <w:rsid w:val="00541BB8"/>
    <w:rsid w:val="00541D1C"/>
    <w:rsid w:val="00541DE7"/>
    <w:rsid w:val="0054201A"/>
    <w:rsid w:val="00542263"/>
    <w:rsid w:val="00542478"/>
    <w:rsid w:val="00542E97"/>
    <w:rsid w:val="005431DB"/>
    <w:rsid w:val="005434A1"/>
    <w:rsid w:val="005437A4"/>
    <w:rsid w:val="00543C3B"/>
    <w:rsid w:val="00543D44"/>
    <w:rsid w:val="0054460B"/>
    <w:rsid w:val="00544B69"/>
    <w:rsid w:val="00544F0D"/>
    <w:rsid w:val="00545038"/>
    <w:rsid w:val="0054540F"/>
    <w:rsid w:val="0054592E"/>
    <w:rsid w:val="00545A6A"/>
    <w:rsid w:val="00545A8E"/>
    <w:rsid w:val="00545FB7"/>
    <w:rsid w:val="005462E2"/>
    <w:rsid w:val="00546516"/>
    <w:rsid w:val="005466C0"/>
    <w:rsid w:val="00546DEA"/>
    <w:rsid w:val="00546E67"/>
    <w:rsid w:val="00547025"/>
    <w:rsid w:val="0054799D"/>
    <w:rsid w:val="00547AD9"/>
    <w:rsid w:val="00547D37"/>
    <w:rsid w:val="00547FF9"/>
    <w:rsid w:val="005500B7"/>
    <w:rsid w:val="005501E7"/>
    <w:rsid w:val="00550978"/>
    <w:rsid w:val="00550C9D"/>
    <w:rsid w:val="00550DD0"/>
    <w:rsid w:val="00551387"/>
    <w:rsid w:val="00551CC9"/>
    <w:rsid w:val="00551FF6"/>
    <w:rsid w:val="0055243C"/>
    <w:rsid w:val="005525AA"/>
    <w:rsid w:val="005527AF"/>
    <w:rsid w:val="00552E07"/>
    <w:rsid w:val="00552E76"/>
    <w:rsid w:val="00552EA8"/>
    <w:rsid w:val="00552F35"/>
    <w:rsid w:val="005535AF"/>
    <w:rsid w:val="00553B56"/>
    <w:rsid w:val="00553FC9"/>
    <w:rsid w:val="00554059"/>
    <w:rsid w:val="00554272"/>
    <w:rsid w:val="005545C1"/>
    <w:rsid w:val="0055466A"/>
    <w:rsid w:val="00554907"/>
    <w:rsid w:val="00554E98"/>
    <w:rsid w:val="005557AB"/>
    <w:rsid w:val="00555940"/>
    <w:rsid w:val="005568D2"/>
    <w:rsid w:val="00556A1E"/>
    <w:rsid w:val="00556B12"/>
    <w:rsid w:val="00560067"/>
    <w:rsid w:val="00560263"/>
    <w:rsid w:val="00560289"/>
    <w:rsid w:val="00560444"/>
    <w:rsid w:val="005604CA"/>
    <w:rsid w:val="00560D61"/>
    <w:rsid w:val="005614B5"/>
    <w:rsid w:val="00561780"/>
    <w:rsid w:val="005617A5"/>
    <w:rsid w:val="005618AC"/>
    <w:rsid w:val="005619E1"/>
    <w:rsid w:val="00561A2B"/>
    <w:rsid w:val="00561A8E"/>
    <w:rsid w:val="00561C7B"/>
    <w:rsid w:val="00562C3C"/>
    <w:rsid w:val="0056316C"/>
    <w:rsid w:val="005633C4"/>
    <w:rsid w:val="00563C4D"/>
    <w:rsid w:val="005654F7"/>
    <w:rsid w:val="005654FF"/>
    <w:rsid w:val="00565B88"/>
    <w:rsid w:val="00565CB3"/>
    <w:rsid w:val="00565CFC"/>
    <w:rsid w:val="00566321"/>
    <w:rsid w:val="00566743"/>
    <w:rsid w:val="005669AB"/>
    <w:rsid w:val="00566C7F"/>
    <w:rsid w:val="00566C86"/>
    <w:rsid w:val="00567AEC"/>
    <w:rsid w:val="00567F94"/>
    <w:rsid w:val="00569EF2"/>
    <w:rsid w:val="00570699"/>
    <w:rsid w:val="005708A5"/>
    <w:rsid w:val="00570A33"/>
    <w:rsid w:val="00570CA4"/>
    <w:rsid w:val="00570EE7"/>
    <w:rsid w:val="00570EF2"/>
    <w:rsid w:val="00571169"/>
    <w:rsid w:val="0057119E"/>
    <w:rsid w:val="00571697"/>
    <w:rsid w:val="005718CD"/>
    <w:rsid w:val="00571928"/>
    <w:rsid w:val="00571AE3"/>
    <w:rsid w:val="00571FCD"/>
    <w:rsid w:val="0057210C"/>
    <w:rsid w:val="00572D7B"/>
    <w:rsid w:val="00573078"/>
    <w:rsid w:val="005733B5"/>
    <w:rsid w:val="005736F7"/>
    <w:rsid w:val="005738F1"/>
    <w:rsid w:val="00573BE1"/>
    <w:rsid w:val="00573C8C"/>
    <w:rsid w:val="00573DEC"/>
    <w:rsid w:val="005740C7"/>
    <w:rsid w:val="005746FB"/>
    <w:rsid w:val="00574878"/>
    <w:rsid w:val="00574CD7"/>
    <w:rsid w:val="00574F88"/>
    <w:rsid w:val="00575033"/>
    <w:rsid w:val="005752DC"/>
    <w:rsid w:val="0057573B"/>
    <w:rsid w:val="00576671"/>
    <w:rsid w:val="00577B85"/>
    <w:rsid w:val="00577B92"/>
    <w:rsid w:val="00577E56"/>
    <w:rsid w:val="00580135"/>
    <w:rsid w:val="00580256"/>
    <w:rsid w:val="0058053D"/>
    <w:rsid w:val="0058079F"/>
    <w:rsid w:val="00580992"/>
    <w:rsid w:val="00580C18"/>
    <w:rsid w:val="005816AA"/>
    <w:rsid w:val="005818FF"/>
    <w:rsid w:val="0058233B"/>
    <w:rsid w:val="0058261A"/>
    <w:rsid w:val="00582D1E"/>
    <w:rsid w:val="0058324C"/>
    <w:rsid w:val="00583FD6"/>
    <w:rsid w:val="005848A2"/>
    <w:rsid w:val="00584F51"/>
    <w:rsid w:val="0058503A"/>
    <w:rsid w:val="0058588F"/>
    <w:rsid w:val="005858C1"/>
    <w:rsid w:val="00585E69"/>
    <w:rsid w:val="00585EA3"/>
    <w:rsid w:val="00585F03"/>
    <w:rsid w:val="0058626C"/>
    <w:rsid w:val="0058641C"/>
    <w:rsid w:val="00586449"/>
    <w:rsid w:val="00586677"/>
    <w:rsid w:val="00586765"/>
    <w:rsid w:val="00586C8B"/>
    <w:rsid w:val="005870AA"/>
    <w:rsid w:val="0058725D"/>
    <w:rsid w:val="00587550"/>
    <w:rsid w:val="0058769D"/>
    <w:rsid w:val="00587B04"/>
    <w:rsid w:val="00587B24"/>
    <w:rsid w:val="0059031A"/>
    <w:rsid w:val="005903BE"/>
    <w:rsid w:val="005905E7"/>
    <w:rsid w:val="00590603"/>
    <w:rsid w:val="00590B13"/>
    <w:rsid w:val="00590C27"/>
    <w:rsid w:val="00590CAC"/>
    <w:rsid w:val="0059117E"/>
    <w:rsid w:val="005911D9"/>
    <w:rsid w:val="005912A8"/>
    <w:rsid w:val="00591DA3"/>
    <w:rsid w:val="00592761"/>
    <w:rsid w:val="005930CA"/>
    <w:rsid w:val="0059390B"/>
    <w:rsid w:val="00593AAB"/>
    <w:rsid w:val="0059400F"/>
    <w:rsid w:val="0059448B"/>
    <w:rsid w:val="005946FF"/>
    <w:rsid w:val="00594728"/>
    <w:rsid w:val="00594DDB"/>
    <w:rsid w:val="0059503A"/>
    <w:rsid w:val="0059515E"/>
    <w:rsid w:val="005953B6"/>
    <w:rsid w:val="00595430"/>
    <w:rsid w:val="0059547E"/>
    <w:rsid w:val="00595878"/>
    <w:rsid w:val="00595945"/>
    <w:rsid w:val="00595C13"/>
    <w:rsid w:val="00595EB2"/>
    <w:rsid w:val="005962F2"/>
    <w:rsid w:val="0059659B"/>
    <w:rsid w:val="00596905"/>
    <w:rsid w:val="00597467"/>
    <w:rsid w:val="005978B9"/>
    <w:rsid w:val="00597C91"/>
    <w:rsid w:val="00597EED"/>
    <w:rsid w:val="005A0091"/>
    <w:rsid w:val="005A10DF"/>
    <w:rsid w:val="005A14AA"/>
    <w:rsid w:val="005A217A"/>
    <w:rsid w:val="005A2F0E"/>
    <w:rsid w:val="005A34AE"/>
    <w:rsid w:val="005A34DC"/>
    <w:rsid w:val="005A368D"/>
    <w:rsid w:val="005A4A58"/>
    <w:rsid w:val="005A4BC0"/>
    <w:rsid w:val="005A50C1"/>
    <w:rsid w:val="005A56CD"/>
    <w:rsid w:val="005A632C"/>
    <w:rsid w:val="005A67DD"/>
    <w:rsid w:val="005A6BC4"/>
    <w:rsid w:val="005A765F"/>
    <w:rsid w:val="005A7667"/>
    <w:rsid w:val="005A7F70"/>
    <w:rsid w:val="005AF4D4"/>
    <w:rsid w:val="005B03F9"/>
    <w:rsid w:val="005B0800"/>
    <w:rsid w:val="005B0A66"/>
    <w:rsid w:val="005B0AC8"/>
    <w:rsid w:val="005B0C66"/>
    <w:rsid w:val="005B0F0F"/>
    <w:rsid w:val="005B10DA"/>
    <w:rsid w:val="005B1219"/>
    <w:rsid w:val="005B18C8"/>
    <w:rsid w:val="005B1EDC"/>
    <w:rsid w:val="005B2039"/>
    <w:rsid w:val="005B2966"/>
    <w:rsid w:val="005B2F7F"/>
    <w:rsid w:val="005B330E"/>
    <w:rsid w:val="005B3465"/>
    <w:rsid w:val="005B35F0"/>
    <w:rsid w:val="005B35F1"/>
    <w:rsid w:val="005B3F81"/>
    <w:rsid w:val="005B48A2"/>
    <w:rsid w:val="005B4BDC"/>
    <w:rsid w:val="005B58D6"/>
    <w:rsid w:val="005B5BE6"/>
    <w:rsid w:val="005B642B"/>
    <w:rsid w:val="005B66E8"/>
    <w:rsid w:val="005B6FCE"/>
    <w:rsid w:val="005B7FC6"/>
    <w:rsid w:val="005B8D63"/>
    <w:rsid w:val="005C021F"/>
    <w:rsid w:val="005C02FE"/>
    <w:rsid w:val="005C03D5"/>
    <w:rsid w:val="005C03FF"/>
    <w:rsid w:val="005C07B3"/>
    <w:rsid w:val="005C0BCF"/>
    <w:rsid w:val="005C19C0"/>
    <w:rsid w:val="005C1A3C"/>
    <w:rsid w:val="005C2021"/>
    <w:rsid w:val="005C2205"/>
    <w:rsid w:val="005C284A"/>
    <w:rsid w:val="005C29FB"/>
    <w:rsid w:val="005C2B76"/>
    <w:rsid w:val="005C2BDE"/>
    <w:rsid w:val="005C2DC5"/>
    <w:rsid w:val="005C3087"/>
    <w:rsid w:val="005C3541"/>
    <w:rsid w:val="005C3C22"/>
    <w:rsid w:val="005C3CEC"/>
    <w:rsid w:val="005C441D"/>
    <w:rsid w:val="005C4502"/>
    <w:rsid w:val="005C49B0"/>
    <w:rsid w:val="005C50C5"/>
    <w:rsid w:val="005C5284"/>
    <w:rsid w:val="005C52FF"/>
    <w:rsid w:val="005C59F2"/>
    <w:rsid w:val="005C5CDF"/>
    <w:rsid w:val="005C6579"/>
    <w:rsid w:val="005C68B3"/>
    <w:rsid w:val="005C6EB4"/>
    <w:rsid w:val="005C6F21"/>
    <w:rsid w:val="005C74CB"/>
    <w:rsid w:val="005C7E1B"/>
    <w:rsid w:val="005C7E53"/>
    <w:rsid w:val="005D0109"/>
    <w:rsid w:val="005D0930"/>
    <w:rsid w:val="005D099C"/>
    <w:rsid w:val="005D0AD5"/>
    <w:rsid w:val="005D0DFA"/>
    <w:rsid w:val="005D0F8B"/>
    <w:rsid w:val="005D115B"/>
    <w:rsid w:val="005D1553"/>
    <w:rsid w:val="005D17AC"/>
    <w:rsid w:val="005D1EA9"/>
    <w:rsid w:val="005D21BE"/>
    <w:rsid w:val="005D25DB"/>
    <w:rsid w:val="005D267F"/>
    <w:rsid w:val="005D2F4A"/>
    <w:rsid w:val="005D37CE"/>
    <w:rsid w:val="005D38A8"/>
    <w:rsid w:val="005D38EE"/>
    <w:rsid w:val="005D3A21"/>
    <w:rsid w:val="005D3C3F"/>
    <w:rsid w:val="005D3CD4"/>
    <w:rsid w:val="005D3EDB"/>
    <w:rsid w:val="005D3F6B"/>
    <w:rsid w:val="005D46E4"/>
    <w:rsid w:val="005D51F4"/>
    <w:rsid w:val="005D525E"/>
    <w:rsid w:val="005D55B3"/>
    <w:rsid w:val="005D58BF"/>
    <w:rsid w:val="005D5C66"/>
    <w:rsid w:val="005D5E4A"/>
    <w:rsid w:val="005D6203"/>
    <w:rsid w:val="005D63D1"/>
    <w:rsid w:val="005D725C"/>
    <w:rsid w:val="005D7265"/>
    <w:rsid w:val="005D7BF0"/>
    <w:rsid w:val="005D7D65"/>
    <w:rsid w:val="005D7FE0"/>
    <w:rsid w:val="005E03F3"/>
    <w:rsid w:val="005E11C3"/>
    <w:rsid w:val="005E167F"/>
    <w:rsid w:val="005E16FA"/>
    <w:rsid w:val="005E19E1"/>
    <w:rsid w:val="005E1A48"/>
    <w:rsid w:val="005E2240"/>
    <w:rsid w:val="005E22F3"/>
    <w:rsid w:val="005E2B54"/>
    <w:rsid w:val="005E3665"/>
    <w:rsid w:val="005E37B6"/>
    <w:rsid w:val="005E3A3D"/>
    <w:rsid w:val="005E3DBB"/>
    <w:rsid w:val="005E3F1F"/>
    <w:rsid w:val="005E4512"/>
    <w:rsid w:val="005E48E1"/>
    <w:rsid w:val="005E518E"/>
    <w:rsid w:val="005E52DB"/>
    <w:rsid w:val="005E5388"/>
    <w:rsid w:val="005E5412"/>
    <w:rsid w:val="005E583E"/>
    <w:rsid w:val="005E59F2"/>
    <w:rsid w:val="005E5A00"/>
    <w:rsid w:val="005E5C65"/>
    <w:rsid w:val="005E5E42"/>
    <w:rsid w:val="005E5EDB"/>
    <w:rsid w:val="005E7410"/>
    <w:rsid w:val="005E758D"/>
    <w:rsid w:val="005E7C73"/>
    <w:rsid w:val="005EB309"/>
    <w:rsid w:val="005F007E"/>
    <w:rsid w:val="005F00EE"/>
    <w:rsid w:val="005F09DA"/>
    <w:rsid w:val="005F0BCE"/>
    <w:rsid w:val="005F11BB"/>
    <w:rsid w:val="005F1492"/>
    <w:rsid w:val="005F1A6A"/>
    <w:rsid w:val="005F1EA5"/>
    <w:rsid w:val="005F20C9"/>
    <w:rsid w:val="005F2530"/>
    <w:rsid w:val="005F29DB"/>
    <w:rsid w:val="005F2A68"/>
    <w:rsid w:val="005F2CDE"/>
    <w:rsid w:val="005F2F8C"/>
    <w:rsid w:val="005F33BC"/>
    <w:rsid w:val="005F34DB"/>
    <w:rsid w:val="005F3725"/>
    <w:rsid w:val="005F3BA9"/>
    <w:rsid w:val="005F3CBE"/>
    <w:rsid w:val="005F42DD"/>
    <w:rsid w:val="005F4B7E"/>
    <w:rsid w:val="005F4BDD"/>
    <w:rsid w:val="005F4C5B"/>
    <w:rsid w:val="005F53C4"/>
    <w:rsid w:val="005F54C8"/>
    <w:rsid w:val="005F56AF"/>
    <w:rsid w:val="005F6198"/>
    <w:rsid w:val="005F6287"/>
    <w:rsid w:val="005F68B3"/>
    <w:rsid w:val="005F69CC"/>
    <w:rsid w:val="005F6C3C"/>
    <w:rsid w:val="005F730A"/>
    <w:rsid w:val="005F73C8"/>
    <w:rsid w:val="005F7879"/>
    <w:rsid w:val="00600B61"/>
    <w:rsid w:val="00600BCB"/>
    <w:rsid w:val="00600D81"/>
    <w:rsid w:val="006017A1"/>
    <w:rsid w:val="00601AE5"/>
    <w:rsid w:val="0060213C"/>
    <w:rsid w:val="0060228D"/>
    <w:rsid w:val="006027BB"/>
    <w:rsid w:val="00602855"/>
    <w:rsid w:val="00602BB3"/>
    <w:rsid w:val="00602BEC"/>
    <w:rsid w:val="0060319D"/>
    <w:rsid w:val="00603D43"/>
    <w:rsid w:val="0060444B"/>
    <w:rsid w:val="0060448A"/>
    <w:rsid w:val="00604593"/>
    <w:rsid w:val="00604B5A"/>
    <w:rsid w:val="0060531A"/>
    <w:rsid w:val="00605B30"/>
    <w:rsid w:val="006063A0"/>
    <w:rsid w:val="006068C0"/>
    <w:rsid w:val="00606AB6"/>
    <w:rsid w:val="006071AA"/>
    <w:rsid w:val="006078EE"/>
    <w:rsid w:val="00607BCF"/>
    <w:rsid w:val="00610D6C"/>
    <w:rsid w:val="0061115B"/>
    <w:rsid w:val="00611597"/>
    <w:rsid w:val="00611859"/>
    <w:rsid w:val="00611F53"/>
    <w:rsid w:val="006120BB"/>
    <w:rsid w:val="006120E6"/>
    <w:rsid w:val="006125AE"/>
    <w:rsid w:val="006126AA"/>
    <w:rsid w:val="00612760"/>
    <w:rsid w:val="00612CA5"/>
    <w:rsid w:val="006130E8"/>
    <w:rsid w:val="006135C5"/>
    <w:rsid w:val="00613D27"/>
    <w:rsid w:val="00614219"/>
    <w:rsid w:val="006144BA"/>
    <w:rsid w:val="0061458E"/>
    <w:rsid w:val="00614680"/>
    <w:rsid w:val="0061480B"/>
    <w:rsid w:val="0061484E"/>
    <w:rsid w:val="00614A93"/>
    <w:rsid w:val="00614B76"/>
    <w:rsid w:val="00614F53"/>
    <w:rsid w:val="00614FEC"/>
    <w:rsid w:val="00615A8B"/>
    <w:rsid w:val="006173A4"/>
    <w:rsid w:val="00617713"/>
    <w:rsid w:val="00617A18"/>
    <w:rsid w:val="00617B59"/>
    <w:rsid w:val="00617BCF"/>
    <w:rsid w:val="00617F04"/>
    <w:rsid w:val="006201EC"/>
    <w:rsid w:val="00620461"/>
    <w:rsid w:val="00621350"/>
    <w:rsid w:val="0062145B"/>
    <w:rsid w:val="00621535"/>
    <w:rsid w:val="0062176E"/>
    <w:rsid w:val="00621BB4"/>
    <w:rsid w:val="006220BC"/>
    <w:rsid w:val="006224DB"/>
    <w:rsid w:val="0062290F"/>
    <w:rsid w:val="00622A72"/>
    <w:rsid w:val="0062320A"/>
    <w:rsid w:val="00623E32"/>
    <w:rsid w:val="006248B0"/>
    <w:rsid w:val="006248F1"/>
    <w:rsid w:val="0062515C"/>
    <w:rsid w:val="0062516D"/>
    <w:rsid w:val="006251F7"/>
    <w:rsid w:val="006256AA"/>
    <w:rsid w:val="00625778"/>
    <w:rsid w:val="00625AAD"/>
    <w:rsid w:val="00626131"/>
    <w:rsid w:val="00626587"/>
    <w:rsid w:val="006265EC"/>
    <w:rsid w:val="00626FF9"/>
    <w:rsid w:val="006272DA"/>
    <w:rsid w:val="00627D92"/>
    <w:rsid w:val="00627DEC"/>
    <w:rsid w:val="00627FD0"/>
    <w:rsid w:val="00630671"/>
    <w:rsid w:val="00630A45"/>
    <w:rsid w:val="00630F75"/>
    <w:rsid w:val="00630FAA"/>
    <w:rsid w:val="006311A8"/>
    <w:rsid w:val="00631BC5"/>
    <w:rsid w:val="00631ED0"/>
    <w:rsid w:val="00632024"/>
    <w:rsid w:val="0063202C"/>
    <w:rsid w:val="006323B6"/>
    <w:rsid w:val="00632565"/>
    <w:rsid w:val="00632611"/>
    <w:rsid w:val="00632654"/>
    <w:rsid w:val="006329EC"/>
    <w:rsid w:val="00632E5E"/>
    <w:rsid w:val="00633200"/>
    <w:rsid w:val="0063323D"/>
    <w:rsid w:val="006338F4"/>
    <w:rsid w:val="00633A2C"/>
    <w:rsid w:val="0063436E"/>
    <w:rsid w:val="006349FB"/>
    <w:rsid w:val="0063583E"/>
    <w:rsid w:val="006359B3"/>
    <w:rsid w:val="006361D1"/>
    <w:rsid w:val="00636D6A"/>
    <w:rsid w:val="00636FEB"/>
    <w:rsid w:val="0063738B"/>
    <w:rsid w:val="00637495"/>
    <w:rsid w:val="0063771A"/>
    <w:rsid w:val="00637839"/>
    <w:rsid w:val="0064068C"/>
    <w:rsid w:val="006406B6"/>
    <w:rsid w:val="006409F9"/>
    <w:rsid w:val="00641119"/>
    <w:rsid w:val="00641644"/>
    <w:rsid w:val="00641750"/>
    <w:rsid w:val="006420AF"/>
    <w:rsid w:val="00642642"/>
    <w:rsid w:val="00642732"/>
    <w:rsid w:val="00642C5C"/>
    <w:rsid w:val="00642EEC"/>
    <w:rsid w:val="00642F57"/>
    <w:rsid w:val="00643113"/>
    <w:rsid w:val="00643447"/>
    <w:rsid w:val="006435B9"/>
    <w:rsid w:val="0064377E"/>
    <w:rsid w:val="006438C2"/>
    <w:rsid w:val="00643C4C"/>
    <w:rsid w:val="00643F5A"/>
    <w:rsid w:val="00644E8B"/>
    <w:rsid w:val="00644EB3"/>
    <w:rsid w:val="006454DD"/>
    <w:rsid w:val="00645553"/>
    <w:rsid w:val="00645D8E"/>
    <w:rsid w:val="006467DD"/>
    <w:rsid w:val="00646B42"/>
    <w:rsid w:val="00646BA8"/>
    <w:rsid w:val="00646D53"/>
    <w:rsid w:val="00646DE2"/>
    <w:rsid w:val="00646F8B"/>
    <w:rsid w:val="00646FB1"/>
    <w:rsid w:val="00646FE3"/>
    <w:rsid w:val="0064791C"/>
    <w:rsid w:val="00647DA6"/>
    <w:rsid w:val="00647F6F"/>
    <w:rsid w:val="00650459"/>
    <w:rsid w:val="00650487"/>
    <w:rsid w:val="00650C7B"/>
    <w:rsid w:val="006522C5"/>
    <w:rsid w:val="0065291B"/>
    <w:rsid w:val="00653057"/>
    <w:rsid w:val="00653588"/>
    <w:rsid w:val="006535CD"/>
    <w:rsid w:val="0065365B"/>
    <w:rsid w:val="006538D9"/>
    <w:rsid w:val="0065507B"/>
    <w:rsid w:val="00655162"/>
    <w:rsid w:val="00655346"/>
    <w:rsid w:val="00655469"/>
    <w:rsid w:val="00655815"/>
    <w:rsid w:val="00655866"/>
    <w:rsid w:val="00655BD2"/>
    <w:rsid w:val="00655D57"/>
    <w:rsid w:val="006561DE"/>
    <w:rsid w:val="00656359"/>
    <w:rsid w:val="006565D9"/>
    <w:rsid w:val="0065695A"/>
    <w:rsid w:val="00656984"/>
    <w:rsid w:val="006575BB"/>
    <w:rsid w:val="00657A39"/>
    <w:rsid w:val="00657FFD"/>
    <w:rsid w:val="00660C13"/>
    <w:rsid w:val="00660E02"/>
    <w:rsid w:val="00660E56"/>
    <w:rsid w:val="00661328"/>
    <w:rsid w:val="006613D9"/>
    <w:rsid w:val="006619CF"/>
    <w:rsid w:val="00661CC0"/>
    <w:rsid w:val="00661DD2"/>
    <w:rsid w:val="00662314"/>
    <w:rsid w:val="00662D83"/>
    <w:rsid w:val="00663300"/>
    <w:rsid w:val="0066452B"/>
    <w:rsid w:val="00664C42"/>
    <w:rsid w:val="00664D3E"/>
    <w:rsid w:val="00664FEC"/>
    <w:rsid w:val="0066574F"/>
    <w:rsid w:val="00665C3D"/>
    <w:rsid w:val="00665F36"/>
    <w:rsid w:val="006669E9"/>
    <w:rsid w:val="00666B39"/>
    <w:rsid w:val="00666C43"/>
    <w:rsid w:val="00666CDE"/>
    <w:rsid w:val="0066761D"/>
    <w:rsid w:val="00667858"/>
    <w:rsid w:val="006678E3"/>
    <w:rsid w:val="00667ACD"/>
    <w:rsid w:val="00667DF8"/>
    <w:rsid w:val="00667F8C"/>
    <w:rsid w:val="00670273"/>
    <w:rsid w:val="00670968"/>
    <w:rsid w:val="00670DD7"/>
    <w:rsid w:val="00671656"/>
    <w:rsid w:val="006719D0"/>
    <w:rsid w:val="00671F58"/>
    <w:rsid w:val="00672A68"/>
    <w:rsid w:val="00672AE9"/>
    <w:rsid w:val="006733F5"/>
    <w:rsid w:val="0067474F"/>
    <w:rsid w:val="00674E18"/>
    <w:rsid w:val="00674EE8"/>
    <w:rsid w:val="00675569"/>
    <w:rsid w:val="0067573E"/>
    <w:rsid w:val="00675DB6"/>
    <w:rsid w:val="00675F53"/>
    <w:rsid w:val="006766D4"/>
    <w:rsid w:val="006767DE"/>
    <w:rsid w:val="00676A29"/>
    <w:rsid w:val="00676B66"/>
    <w:rsid w:val="0067739D"/>
    <w:rsid w:val="00677617"/>
    <w:rsid w:val="0067773B"/>
    <w:rsid w:val="00677A1A"/>
    <w:rsid w:val="0067C6E9"/>
    <w:rsid w:val="006801C5"/>
    <w:rsid w:val="00680330"/>
    <w:rsid w:val="00680337"/>
    <w:rsid w:val="0068041F"/>
    <w:rsid w:val="006805D4"/>
    <w:rsid w:val="00681217"/>
    <w:rsid w:val="00681DF8"/>
    <w:rsid w:val="00681E06"/>
    <w:rsid w:val="00681EB1"/>
    <w:rsid w:val="00681EF2"/>
    <w:rsid w:val="006834A7"/>
    <w:rsid w:val="006834CD"/>
    <w:rsid w:val="006838B6"/>
    <w:rsid w:val="00684280"/>
    <w:rsid w:val="00684F69"/>
    <w:rsid w:val="0068511D"/>
    <w:rsid w:val="00685547"/>
    <w:rsid w:val="00685913"/>
    <w:rsid w:val="00685DE1"/>
    <w:rsid w:val="00685F38"/>
    <w:rsid w:val="00686002"/>
    <w:rsid w:val="006861AA"/>
    <w:rsid w:val="0068689E"/>
    <w:rsid w:val="006869AC"/>
    <w:rsid w:val="00686EB0"/>
    <w:rsid w:val="00686FA6"/>
    <w:rsid w:val="00687563"/>
    <w:rsid w:val="006878AE"/>
    <w:rsid w:val="00687F5D"/>
    <w:rsid w:val="00690790"/>
    <w:rsid w:val="0069081C"/>
    <w:rsid w:val="00690CD5"/>
    <w:rsid w:val="006910BA"/>
    <w:rsid w:val="006912B9"/>
    <w:rsid w:val="0069163E"/>
    <w:rsid w:val="006924DC"/>
    <w:rsid w:val="0069365F"/>
    <w:rsid w:val="00693727"/>
    <w:rsid w:val="00694134"/>
    <w:rsid w:val="0069462D"/>
    <w:rsid w:val="0069483B"/>
    <w:rsid w:val="00694BEB"/>
    <w:rsid w:val="00694F83"/>
    <w:rsid w:val="0069506A"/>
    <w:rsid w:val="00695C8E"/>
    <w:rsid w:val="00695F67"/>
    <w:rsid w:val="0069623C"/>
    <w:rsid w:val="0069637E"/>
    <w:rsid w:val="0069652C"/>
    <w:rsid w:val="0069671D"/>
    <w:rsid w:val="00696830"/>
    <w:rsid w:val="00696C89"/>
    <w:rsid w:val="00696DCB"/>
    <w:rsid w:val="00696E70"/>
    <w:rsid w:val="006972B5"/>
    <w:rsid w:val="00697374"/>
    <w:rsid w:val="006974F5"/>
    <w:rsid w:val="00697868"/>
    <w:rsid w:val="00697A57"/>
    <w:rsid w:val="00697C56"/>
    <w:rsid w:val="00697CD5"/>
    <w:rsid w:val="00697D5B"/>
    <w:rsid w:val="00697DED"/>
    <w:rsid w:val="00697E49"/>
    <w:rsid w:val="00697FBB"/>
    <w:rsid w:val="006A037E"/>
    <w:rsid w:val="006A09D2"/>
    <w:rsid w:val="006A0A99"/>
    <w:rsid w:val="006A0BD3"/>
    <w:rsid w:val="006A0C0B"/>
    <w:rsid w:val="006A0CFC"/>
    <w:rsid w:val="006A0E16"/>
    <w:rsid w:val="006A1C2D"/>
    <w:rsid w:val="006A2531"/>
    <w:rsid w:val="006A2D90"/>
    <w:rsid w:val="006A3924"/>
    <w:rsid w:val="006A3930"/>
    <w:rsid w:val="006A4271"/>
    <w:rsid w:val="006A42B7"/>
    <w:rsid w:val="006A4A19"/>
    <w:rsid w:val="006A4EDB"/>
    <w:rsid w:val="006A5170"/>
    <w:rsid w:val="006A5C10"/>
    <w:rsid w:val="006A5DC9"/>
    <w:rsid w:val="006A5DD3"/>
    <w:rsid w:val="006A6382"/>
    <w:rsid w:val="006A639B"/>
    <w:rsid w:val="006A6E6A"/>
    <w:rsid w:val="006A7277"/>
    <w:rsid w:val="006A79ED"/>
    <w:rsid w:val="006B0E62"/>
    <w:rsid w:val="006B0E76"/>
    <w:rsid w:val="006B1978"/>
    <w:rsid w:val="006B1B9C"/>
    <w:rsid w:val="006B1C1C"/>
    <w:rsid w:val="006B1D18"/>
    <w:rsid w:val="006B20A3"/>
    <w:rsid w:val="006B230F"/>
    <w:rsid w:val="006B24B8"/>
    <w:rsid w:val="006B290A"/>
    <w:rsid w:val="006B2B74"/>
    <w:rsid w:val="006B3739"/>
    <w:rsid w:val="006B3763"/>
    <w:rsid w:val="006B40C4"/>
    <w:rsid w:val="006B41DF"/>
    <w:rsid w:val="006B4432"/>
    <w:rsid w:val="006B46F4"/>
    <w:rsid w:val="006B4CB1"/>
    <w:rsid w:val="006B4F40"/>
    <w:rsid w:val="006B5925"/>
    <w:rsid w:val="006B59D3"/>
    <w:rsid w:val="006B5EE9"/>
    <w:rsid w:val="006B621D"/>
    <w:rsid w:val="006B6258"/>
    <w:rsid w:val="006B63D8"/>
    <w:rsid w:val="006B7168"/>
    <w:rsid w:val="006B73FE"/>
    <w:rsid w:val="006B7472"/>
    <w:rsid w:val="006BF3CF"/>
    <w:rsid w:val="006C0847"/>
    <w:rsid w:val="006C09FE"/>
    <w:rsid w:val="006C0C53"/>
    <w:rsid w:val="006C1916"/>
    <w:rsid w:val="006C1A0A"/>
    <w:rsid w:val="006C1BEE"/>
    <w:rsid w:val="006C1BF0"/>
    <w:rsid w:val="006C1E83"/>
    <w:rsid w:val="006C211A"/>
    <w:rsid w:val="006C2242"/>
    <w:rsid w:val="006C2594"/>
    <w:rsid w:val="006C2CC6"/>
    <w:rsid w:val="006C3583"/>
    <w:rsid w:val="006C36C8"/>
    <w:rsid w:val="006C3B56"/>
    <w:rsid w:val="006C3D60"/>
    <w:rsid w:val="006C3F43"/>
    <w:rsid w:val="006C4561"/>
    <w:rsid w:val="006C45A5"/>
    <w:rsid w:val="006C45AF"/>
    <w:rsid w:val="006C4764"/>
    <w:rsid w:val="006C4CE2"/>
    <w:rsid w:val="006C4D33"/>
    <w:rsid w:val="006C4EC7"/>
    <w:rsid w:val="006C50C5"/>
    <w:rsid w:val="006C5BA4"/>
    <w:rsid w:val="006C5CE3"/>
    <w:rsid w:val="006C5EA4"/>
    <w:rsid w:val="006C64C2"/>
    <w:rsid w:val="006C6EB8"/>
    <w:rsid w:val="006C703C"/>
    <w:rsid w:val="006C7104"/>
    <w:rsid w:val="006C77B3"/>
    <w:rsid w:val="006C7921"/>
    <w:rsid w:val="006C7986"/>
    <w:rsid w:val="006C7D51"/>
    <w:rsid w:val="006D017D"/>
    <w:rsid w:val="006D0277"/>
    <w:rsid w:val="006D027D"/>
    <w:rsid w:val="006D0653"/>
    <w:rsid w:val="006D097B"/>
    <w:rsid w:val="006D0D89"/>
    <w:rsid w:val="006D0FE6"/>
    <w:rsid w:val="006D125B"/>
    <w:rsid w:val="006D1F27"/>
    <w:rsid w:val="006D2BA6"/>
    <w:rsid w:val="006D2CB5"/>
    <w:rsid w:val="006D2DFC"/>
    <w:rsid w:val="006D2EF9"/>
    <w:rsid w:val="006D2FDB"/>
    <w:rsid w:val="006D3428"/>
    <w:rsid w:val="006D3448"/>
    <w:rsid w:val="006D34AC"/>
    <w:rsid w:val="006D34C6"/>
    <w:rsid w:val="006D34DC"/>
    <w:rsid w:val="006D3AE9"/>
    <w:rsid w:val="006D3DA5"/>
    <w:rsid w:val="006D4558"/>
    <w:rsid w:val="006D4F9D"/>
    <w:rsid w:val="006D52D7"/>
    <w:rsid w:val="006D5386"/>
    <w:rsid w:val="006D5598"/>
    <w:rsid w:val="006D5681"/>
    <w:rsid w:val="006D57C8"/>
    <w:rsid w:val="006D68F2"/>
    <w:rsid w:val="006D6B87"/>
    <w:rsid w:val="006D6C92"/>
    <w:rsid w:val="006D6CF9"/>
    <w:rsid w:val="006D7216"/>
    <w:rsid w:val="006D7435"/>
    <w:rsid w:val="006D7D56"/>
    <w:rsid w:val="006E006C"/>
    <w:rsid w:val="006E0470"/>
    <w:rsid w:val="006E0886"/>
    <w:rsid w:val="006E0CFE"/>
    <w:rsid w:val="006E0FE8"/>
    <w:rsid w:val="006E1734"/>
    <w:rsid w:val="006E17F9"/>
    <w:rsid w:val="006E1A98"/>
    <w:rsid w:val="006E1D99"/>
    <w:rsid w:val="006E20A0"/>
    <w:rsid w:val="006E246C"/>
    <w:rsid w:val="006E283E"/>
    <w:rsid w:val="006E2ACD"/>
    <w:rsid w:val="006E32A1"/>
    <w:rsid w:val="006E36BC"/>
    <w:rsid w:val="006E36F4"/>
    <w:rsid w:val="006E4035"/>
    <w:rsid w:val="006E409A"/>
    <w:rsid w:val="006E432A"/>
    <w:rsid w:val="006E44B9"/>
    <w:rsid w:val="006E4A3F"/>
    <w:rsid w:val="006E4C2C"/>
    <w:rsid w:val="006E4C79"/>
    <w:rsid w:val="006E4CAD"/>
    <w:rsid w:val="006E4D8D"/>
    <w:rsid w:val="006E5822"/>
    <w:rsid w:val="006E5B15"/>
    <w:rsid w:val="006E5C18"/>
    <w:rsid w:val="006E5CA5"/>
    <w:rsid w:val="006E685F"/>
    <w:rsid w:val="006E69D4"/>
    <w:rsid w:val="006E6D3C"/>
    <w:rsid w:val="006E7424"/>
    <w:rsid w:val="006E7654"/>
    <w:rsid w:val="006E7DDB"/>
    <w:rsid w:val="006E7FC1"/>
    <w:rsid w:val="006F04A1"/>
    <w:rsid w:val="006F0D05"/>
    <w:rsid w:val="006F0EC5"/>
    <w:rsid w:val="006F0F78"/>
    <w:rsid w:val="006F1000"/>
    <w:rsid w:val="006F130F"/>
    <w:rsid w:val="006F13A0"/>
    <w:rsid w:val="006F162B"/>
    <w:rsid w:val="006F1838"/>
    <w:rsid w:val="006F2602"/>
    <w:rsid w:val="006F291F"/>
    <w:rsid w:val="006F2B5F"/>
    <w:rsid w:val="006F36CC"/>
    <w:rsid w:val="006F3882"/>
    <w:rsid w:val="006F392D"/>
    <w:rsid w:val="006F3CD2"/>
    <w:rsid w:val="006F4093"/>
    <w:rsid w:val="006F4387"/>
    <w:rsid w:val="006F47C8"/>
    <w:rsid w:val="006F4A88"/>
    <w:rsid w:val="006F5035"/>
    <w:rsid w:val="006F5591"/>
    <w:rsid w:val="006F5A9F"/>
    <w:rsid w:val="006F5FF5"/>
    <w:rsid w:val="006F6E28"/>
    <w:rsid w:val="006F6F6C"/>
    <w:rsid w:val="006F7240"/>
    <w:rsid w:val="006F774D"/>
    <w:rsid w:val="006F7B3D"/>
    <w:rsid w:val="007002C9"/>
    <w:rsid w:val="00700329"/>
    <w:rsid w:val="007006B0"/>
    <w:rsid w:val="00700761"/>
    <w:rsid w:val="00700871"/>
    <w:rsid w:val="00700C65"/>
    <w:rsid w:val="00700FC4"/>
    <w:rsid w:val="00701597"/>
    <w:rsid w:val="007018A2"/>
    <w:rsid w:val="00701DB5"/>
    <w:rsid w:val="007021E9"/>
    <w:rsid w:val="007025B4"/>
    <w:rsid w:val="00702788"/>
    <w:rsid w:val="007028A9"/>
    <w:rsid w:val="00702C41"/>
    <w:rsid w:val="007034AA"/>
    <w:rsid w:val="00703CE9"/>
    <w:rsid w:val="00703D0D"/>
    <w:rsid w:val="00703E31"/>
    <w:rsid w:val="00703EE5"/>
    <w:rsid w:val="007055A8"/>
    <w:rsid w:val="00705929"/>
    <w:rsid w:val="00705B18"/>
    <w:rsid w:val="00705BB7"/>
    <w:rsid w:val="00705C00"/>
    <w:rsid w:val="00706263"/>
    <w:rsid w:val="007065BD"/>
    <w:rsid w:val="00706C3A"/>
    <w:rsid w:val="00707012"/>
    <w:rsid w:val="0070706D"/>
    <w:rsid w:val="007078A9"/>
    <w:rsid w:val="007078E4"/>
    <w:rsid w:val="0071073B"/>
    <w:rsid w:val="00710EF0"/>
    <w:rsid w:val="00710F75"/>
    <w:rsid w:val="00711024"/>
    <w:rsid w:val="00711113"/>
    <w:rsid w:val="00711179"/>
    <w:rsid w:val="00711383"/>
    <w:rsid w:val="00711666"/>
    <w:rsid w:val="00711AA7"/>
    <w:rsid w:val="00712176"/>
    <w:rsid w:val="007123DB"/>
    <w:rsid w:val="007130B0"/>
    <w:rsid w:val="00713804"/>
    <w:rsid w:val="00713DF7"/>
    <w:rsid w:val="00714A3E"/>
    <w:rsid w:val="00714EEE"/>
    <w:rsid w:val="007152F3"/>
    <w:rsid w:val="0071550C"/>
    <w:rsid w:val="0071575F"/>
    <w:rsid w:val="00715C68"/>
    <w:rsid w:val="00716D04"/>
    <w:rsid w:val="00716DA1"/>
    <w:rsid w:val="0071772E"/>
    <w:rsid w:val="007177B5"/>
    <w:rsid w:val="00717C57"/>
    <w:rsid w:val="00717C6B"/>
    <w:rsid w:val="00717CE9"/>
    <w:rsid w:val="00717DA1"/>
    <w:rsid w:val="00717E8C"/>
    <w:rsid w:val="007209CD"/>
    <w:rsid w:val="00720DB5"/>
    <w:rsid w:val="00720FBC"/>
    <w:rsid w:val="00722569"/>
    <w:rsid w:val="007228C9"/>
    <w:rsid w:val="007228E4"/>
    <w:rsid w:val="00722A73"/>
    <w:rsid w:val="00722EA5"/>
    <w:rsid w:val="00723C57"/>
    <w:rsid w:val="00723DF4"/>
    <w:rsid w:val="00723F15"/>
    <w:rsid w:val="00724065"/>
    <w:rsid w:val="00724E99"/>
    <w:rsid w:val="007257C4"/>
    <w:rsid w:val="00725823"/>
    <w:rsid w:val="00725C99"/>
    <w:rsid w:val="007260BD"/>
    <w:rsid w:val="007269F2"/>
    <w:rsid w:val="00727211"/>
    <w:rsid w:val="00727315"/>
    <w:rsid w:val="0072774A"/>
    <w:rsid w:val="00727768"/>
    <w:rsid w:val="00727C63"/>
    <w:rsid w:val="00727D4D"/>
    <w:rsid w:val="0073027A"/>
    <w:rsid w:val="00730800"/>
    <w:rsid w:val="00730B67"/>
    <w:rsid w:val="0073130D"/>
    <w:rsid w:val="0073193D"/>
    <w:rsid w:val="00731E3B"/>
    <w:rsid w:val="00732162"/>
    <w:rsid w:val="00732267"/>
    <w:rsid w:val="00732314"/>
    <w:rsid w:val="00732759"/>
    <w:rsid w:val="00732E47"/>
    <w:rsid w:val="007339F6"/>
    <w:rsid w:val="00733C0B"/>
    <w:rsid w:val="00733E9D"/>
    <w:rsid w:val="00734252"/>
    <w:rsid w:val="007346A2"/>
    <w:rsid w:val="0073480F"/>
    <w:rsid w:val="007348A6"/>
    <w:rsid w:val="0073497D"/>
    <w:rsid w:val="00735236"/>
    <w:rsid w:val="007355C1"/>
    <w:rsid w:val="007359FC"/>
    <w:rsid w:val="00735B1A"/>
    <w:rsid w:val="00735B6B"/>
    <w:rsid w:val="00735D3F"/>
    <w:rsid w:val="00735E2F"/>
    <w:rsid w:val="00735F52"/>
    <w:rsid w:val="007366C5"/>
    <w:rsid w:val="00736986"/>
    <w:rsid w:val="0073767E"/>
    <w:rsid w:val="00737ADA"/>
    <w:rsid w:val="00740389"/>
    <w:rsid w:val="007405B5"/>
    <w:rsid w:val="00740990"/>
    <w:rsid w:val="00740E4D"/>
    <w:rsid w:val="00741F3D"/>
    <w:rsid w:val="00742013"/>
    <w:rsid w:val="007423B1"/>
    <w:rsid w:val="007427E4"/>
    <w:rsid w:val="00742D5C"/>
    <w:rsid w:val="00743093"/>
    <w:rsid w:val="007430F4"/>
    <w:rsid w:val="0074410E"/>
    <w:rsid w:val="007446B0"/>
    <w:rsid w:val="00744895"/>
    <w:rsid w:val="00744A2A"/>
    <w:rsid w:val="00745959"/>
    <w:rsid w:val="00745A89"/>
    <w:rsid w:val="0074617F"/>
    <w:rsid w:val="00746970"/>
    <w:rsid w:val="00746D1C"/>
    <w:rsid w:val="00746F5E"/>
    <w:rsid w:val="007471B6"/>
    <w:rsid w:val="0074736B"/>
    <w:rsid w:val="00750576"/>
    <w:rsid w:val="0075059C"/>
    <w:rsid w:val="007505CD"/>
    <w:rsid w:val="00750D93"/>
    <w:rsid w:val="00751885"/>
    <w:rsid w:val="0075192E"/>
    <w:rsid w:val="007525CD"/>
    <w:rsid w:val="007530D1"/>
    <w:rsid w:val="007530F3"/>
    <w:rsid w:val="007535B7"/>
    <w:rsid w:val="00753BE3"/>
    <w:rsid w:val="00753DA3"/>
    <w:rsid w:val="00753E6E"/>
    <w:rsid w:val="0075412F"/>
    <w:rsid w:val="00754512"/>
    <w:rsid w:val="00754BD3"/>
    <w:rsid w:val="007552EF"/>
    <w:rsid w:val="00755395"/>
    <w:rsid w:val="00755448"/>
    <w:rsid w:val="00755981"/>
    <w:rsid w:val="00755A44"/>
    <w:rsid w:val="0075647C"/>
    <w:rsid w:val="00756974"/>
    <w:rsid w:val="00756CB3"/>
    <w:rsid w:val="00756DBF"/>
    <w:rsid w:val="0075716D"/>
    <w:rsid w:val="00757172"/>
    <w:rsid w:val="0075722F"/>
    <w:rsid w:val="00757797"/>
    <w:rsid w:val="00757A01"/>
    <w:rsid w:val="00757AD6"/>
    <w:rsid w:val="00757C12"/>
    <w:rsid w:val="00757CE0"/>
    <w:rsid w:val="00757D24"/>
    <w:rsid w:val="007601CB"/>
    <w:rsid w:val="007613CD"/>
    <w:rsid w:val="00761985"/>
    <w:rsid w:val="00761DF2"/>
    <w:rsid w:val="00762099"/>
    <w:rsid w:val="007628AB"/>
    <w:rsid w:val="00762B14"/>
    <w:rsid w:val="00762D7E"/>
    <w:rsid w:val="00763039"/>
    <w:rsid w:val="007633E3"/>
    <w:rsid w:val="0076370C"/>
    <w:rsid w:val="00763C23"/>
    <w:rsid w:val="00763CD1"/>
    <w:rsid w:val="00763D58"/>
    <w:rsid w:val="00763E8D"/>
    <w:rsid w:val="00764C6A"/>
    <w:rsid w:val="00764F68"/>
    <w:rsid w:val="00764FC2"/>
    <w:rsid w:val="00765055"/>
    <w:rsid w:val="0076515B"/>
    <w:rsid w:val="00765204"/>
    <w:rsid w:val="0076577D"/>
    <w:rsid w:val="007657AE"/>
    <w:rsid w:val="00765EE0"/>
    <w:rsid w:val="00765FC9"/>
    <w:rsid w:val="00766119"/>
    <w:rsid w:val="00766393"/>
    <w:rsid w:val="0076639E"/>
    <w:rsid w:val="007663D5"/>
    <w:rsid w:val="007664C5"/>
    <w:rsid w:val="00766745"/>
    <w:rsid w:val="00766C9B"/>
    <w:rsid w:val="00766FA5"/>
    <w:rsid w:val="00767CCE"/>
    <w:rsid w:val="007703F7"/>
    <w:rsid w:val="007707F9"/>
    <w:rsid w:val="00770F00"/>
    <w:rsid w:val="0077155E"/>
    <w:rsid w:val="007718D6"/>
    <w:rsid w:val="00771CCC"/>
    <w:rsid w:val="00771F9F"/>
    <w:rsid w:val="00772429"/>
    <w:rsid w:val="0077266E"/>
    <w:rsid w:val="00772A55"/>
    <w:rsid w:val="00772E1F"/>
    <w:rsid w:val="00773172"/>
    <w:rsid w:val="00773360"/>
    <w:rsid w:val="007733EE"/>
    <w:rsid w:val="00773968"/>
    <w:rsid w:val="00773A07"/>
    <w:rsid w:val="00773A8B"/>
    <w:rsid w:val="00773F8F"/>
    <w:rsid w:val="00774567"/>
    <w:rsid w:val="00774961"/>
    <w:rsid w:val="0077499F"/>
    <w:rsid w:val="00774FCC"/>
    <w:rsid w:val="00774FCF"/>
    <w:rsid w:val="007750BB"/>
    <w:rsid w:val="007755BD"/>
    <w:rsid w:val="007757A9"/>
    <w:rsid w:val="00775FBE"/>
    <w:rsid w:val="00776307"/>
    <w:rsid w:val="007766FB"/>
    <w:rsid w:val="007768AD"/>
    <w:rsid w:val="00776A93"/>
    <w:rsid w:val="00776AF9"/>
    <w:rsid w:val="00776CE9"/>
    <w:rsid w:val="007771F0"/>
    <w:rsid w:val="00777528"/>
    <w:rsid w:val="0077798B"/>
    <w:rsid w:val="00777D2A"/>
    <w:rsid w:val="00780921"/>
    <w:rsid w:val="00780DF7"/>
    <w:rsid w:val="00780EC3"/>
    <w:rsid w:val="007826C7"/>
    <w:rsid w:val="00782845"/>
    <w:rsid w:val="00782C0A"/>
    <w:rsid w:val="00782C7E"/>
    <w:rsid w:val="00782E94"/>
    <w:rsid w:val="00783358"/>
    <w:rsid w:val="00783875"/>
    <w:rsid w:val="0078482C"/>
    <w:rsid w:val="00784895"/>
    <w:rsid w:val="0078497E"/>
    <w:rsid w:val="00784AA6"/>
    <w:rsid w:val="00784F4B"/>
    <w:rsid w:val="007855EF"/>
    <w:rsid w:val="0078616A"/>
    <w:rsid w:val="007863B3"/>
    <w:rsid w:val="0078662E"/>
    <w:rsid w:val="00786940"/>
    <w:rsid w:val="007869BB"/>
    <w:rsid w:val="00786D2D"/>
    <w:rsid w:val="00787863"/>
    <w:rsid w:val="007878ED"/>
    <w:rsid w:val="00787906"/>
    <w:rsid w:val="00787FA3"/>
    <w:rsid w:val="007909B6"/>
    <w:rsid w:val="00790C5A"/>
    <w:rsid w:val="00791284"/>
    <w:rsid w:val="00791568"/>
    <w:rsid w:val="007915B2"/>
    <w:rsid w:val="007918C2"/>
    <w:rsid w:val="00791B90"/>
    <w:rsid w:val="00791C05"/>
    <w:rsid w:val="00791FF3"/>
    <w:rsid w:val="00792A58"/>
    <w:rsid w:val="00792A74"/>
    <w:rsid w:val="00792A76"/>
    <w:rsid w:val="00792E5E"/>
    <w:rsid w:val="00792F07"/>
    <w:rsid w:val="007935DC"/>
    <w:rsid w:val="007935E5"/>
    <w:rsid w:val="00793781"/>
    <w:rsid w:val="00793833"/>
    <w:rsid w:val="00793BCF"/>
    <w:rsid w:val="00794434"/>
    <w:rsid w:val="007945A8"/>
    <w:rsid w:val="0079481F"/>
    <w:rsid w:val="007949D4"/>
    <w:rsid w:val="00794BC9"/>
    <w:rsid w:val="00795030"/>
    <w:rsid w:val="0079540A"/>
    <w:rsid w:val="007966DE"/>
    <w:rsid w:val="0079698B"/>
    <w:rsid w:val="0079707A"/>
    <w:rsid w:val="007976AD"/>
    <w:rsid w:val="00797B5A"/>
    <w:rsid w:val="007A154D"/>
    <w:rsid w:val="007A1D29"/>
    <w:rsid w:val="007A1F69"/>
    <w:rsid w:val="007A2012"/>
    <w:rsid w:val="007A2742"/>
    <w:rsid w:val="007A2CD6"/>
    <w:rsid w:val="007A2D0F"/>
    <w:rsid w:val="007A392F"/>
    <w:rsid w:val="007A39EE"/>
    <w:rsid w:val="007A402C"/>
    <w:rsid w:val="007A4581"/>
    <w:rsid w:val="007A4CDA"/>
    <w:rsid w:val="007A4FB6"/>
    <w:rsid w:val="007A5017"/>
    <w:rsid w:val="007A576C"/>
    <w:rsid w:val="007A5965"/>
    <w:rsid w:val="007A59B8"/>
    <w:rsid w:val="007A60D6"/>
    <w:rsid w:val="007A6AD4"/>
    <w:rsid w:val="007A752A"/>
    <w:rsid w:val="007A7812"/>
    <w:rsid w:val="007A78B0"/>
    <w:rsid w:val="007A79E9"/>
    <w:rsid w:val="007A79F8"/>
    <w:rsid w:val="007A7EFE"/>
    <w:rsid w:val="007B07A9"/>
    <w:rsid w:val="007B0D34"/>
    <w:rsid w:val="007B2390"/>
    <w:rsid w:val="007B2B5E"/>
    <w:rsid w:val="007B2BE0"/>
    <w:rsid w:val="007B2D59"/>
    <w:rsid w:val="007B3D85"/>
    <w:rsid w:val="007B3DF0"/>
    <w:rsid w:val="007B43CA"/>
    <w:rsid w:val="007B4488"/>
    <w:rsid w:val="007B49E2"/>
    <w:rsid w:val="007B4DDA"/>
    <w:rsid w:val="007B4F3E"/>
    <w:rsid w:val="007B5329"/>
    <w:rsid w:val="007B5621"/>
    <w:rsid w:val="007B5A44"/>
    <w:rsid w:val="007B5BC9"/>
    <w:rsid w:val="007B5C37"/>
    <w:rsid w:val="007B5CFD"/>
    <w:rsid w:val="007B63CE"/>
    <w:rsid w:val="007B6911"/>
    <w:rsid w:val="007B6F07"/>
    <w:rsid w:val="007B7899"/>
    <w:rsid w:val="007B78CA"/>
    <w:rsid w:val="007C01E4"/>
    <w:rsid w:val="007C05C9"/>
    <w:rsid w:val="007C0EDF"/>
    <w:rsid w:val="007C1051"/>
    <w:rsid w:val="007C1B31"/>
    <w:rsid w:val="007C1D56"/>
    <w:rsid w:val="007C23DE"/>
    <w:rsid w:val="007C2EC0"/>
    <w:rsid w:val="007C30BB"/>
    <w:rsid w:val="007C3513"/>
    <w:rsid w:val="007C39CD"/>
    <w:rsid w:val="007C3D73"/>
    <w:rsid w:val="007C3EFE"/>
    <w:rsid w:val="007C4D10"/>
    <w:rsid w:val="007C4E25"/>
    <w:rsid w:val="007C521A"/>
    <w:rsid w:val="007C5619"/>
    <w:rsid w:val="007C6076"/>
    <w:rsid w:val="007C61D2"/>
    <w:rsid w:val="007C637C"/>
    <w:rsid w:val="007C63AC"/>
    <w:rsid w:val="007C6BEA"/>
    <w:rsid w:val="007C6E51"/>
    <w:rsid w:val="007C707D"/>
    <w:rsid w:val="007D008B"/>
    <w:rsid w:val="007D10EE"/>
    <w:rsid w:val="007D1572"/>
    <w:rsid w:val="007D1F9D"/>
    <w:rsid w:val="007D29AE"/>
    <w:rsid w:val="007D29B3"/>
    <w:rsid w:val="007D2A29"/>
    <w:rsid w:val="007D2CEA"/>
    <w:rsid w:val="007D2D79"/>
    <w:rsid w:val="007D36A0"/>
    <w:rsid w:val="007D371F"/>
    <w:rsid w:val="007D3786"/>
    <w:rsid w:val="007D37C7"/>
    <w:rsid w:val="007D38AF"/>
    <w:rsid w:val="007D3D50"/>
    <w:rsid w:val="007D3EA7"/>
    <w:rsid w:val="007D3F67"/>
    <w:rsid w:val="007D3F71"/>
    <w:rsid w:val="007D4288"/>
    <w:rsid w:val="007D48F0"/>
    <w:rsid w:val="007D4BF3"/>
    <w:rsid w:val="007D4C36"/>
    <w:rsid w:val="007D5093"/>
    <w:rsid w:val="007D50F7"/>
    <w:rsid w:val="007D5941"/>
    <w:rsid w:val="007D594D"/>
    <w:rsid w:val="007D5973"/>
    <w:rsid w:val="007D5CF1"/>
    <w:rsid w:val="007D5D56"/>
    <w:rsid w:val="007D6810"/>
    <w:rsid w:val="007D68A6"/>
    <w:rsid w:val="007D6A98"/>
    <w:rsid w:val="007D6CA2"/>
    <w:rsid w:val="007D70E5"/>
    <w:rsid w:val="007D7136"/>
    <w:rsid w:val="007D76C3"/>
    <w:rsid w:val="007D7B53"/>
    <w:rsid w:val="007D7DE5"/>
    <w:rsid w:val="007E0087"/>
    <w:rsid w:val="007E0242"/>
    <w:rsid w:val="007E05CA"/>
    <w:rsid w:val="007E0671"/>
    <w:rsid w:val="007E0817"/>
    <w:rsid w:val="007E1032"/>
    <w:rsid w:val="007E108A"/>
    <w:rsid w:val="007E14EB"/>
    <w:rsid w:val="007E1A63"/>
    <w:rsid w:val="007E1A76"/>
    <w:rsid w:val="007E1B37"/>
    <w:rsid w:val="007E2436"/>
    <w:rsid w:val="007E24E1"/>
    <w:rsid w:val="007E2546"/>
    <w:rsid w:val="007E2B6D"/>
    <w:rsid w:val="007E2E3A"/>
    <w:rsid w:val="007E34B3"/>
    <w:rsid w:val="007E3B7E"/>
    <w:rsid w:val="007E3E2C"/>
    <w:rsid w:val="007E3EA8"/>
    <w:rsid w:val="007E425E"/>
    <w:rsid w:val="007E42CA"/>
    <w:rsid w:val="007E43BB"/>
    <w:rsid w:val="007E43E0"/>
    <w:rsid w:val="007E455F"/>
    <w:rsid w:val="007E45D5"/>
    <w:rsid w:val="007E4C84"/>
    <w:rsid w:val="007E535B"/>
    <w:rsid w:val="007E598B"/>
    <w:rsid w:val="007E651D"/>
    <w:rsid w:val="007E6698"/>
    <w:rsid w:val="007E6B99"/>
    <w:rsid w:val="007E6BD2"/>
    <w:rsid w:val="007E734C"/>
    <w:rsid w:val="007E79E7"/>
    <w:rsid w:val="007F0099"/>
    <w:rsid w:val="007F04D7"/>
    <w:rsid w:val="007F04E4"/>
    <w:rsid w:val="007F0864"/>
    <w:rsid w:val="007F0C14"/>
    <w:rsid w:val="007F0D72"/>
    <w:rsid w:val="007F131F"/>
    <w:rsid w:val="007F172E"/>
    <w:rsid w:val="007F186C"/>
    <w:rsid w:val="007F187A"/>
    <w:rsid w:val="007F1E97"/>
    <w:rsid w:val="007F2D54"/>
    <w:rsid w:val="007F2F4E"/>
    <w:rsid w:val="007F3AEC"/>
    <w:rsid w:val="007F3B1E"/>
    <w:rsid w:val="007F3D31"/>
    <w:rsid w:val="007F4847"/>
    <w:rsid w:val="007F4863"/>
    <w:rsid w:val="007F4889"/>
    <w:rsid w:val="007F49F8"/>
    <w:rsid w:val="007F5324"/>
    <w:rsid w:val="007F5B93"/>
    <w:rsid w:val="007F5BB4"/>
    <w:rsid w:val="007F609E"/>
    <w:rsid w:val="007F656E"/>
    <w:rsid w:val="007F68E8"/>
    <w:rsid w:val="007F6A63"/>
    <w:rsid w:val="007F7A6A"/>
    <w:rsid w:val="007F7F97"/>
    <w:rsid w:val="00800DE0"/>
    <w:rsid w:val="00801262"/>
    <w:rsid w:val="008016B8"/>
    <w:rsid w:val="008017BC"/>
    <w:rsid w:val="008019FB"/>
    <w:rsid w:val="00801BBF"/>
    <w:rsid w:val="00802545"/>
    <w:rsid w:val="00803229"/>
    <w:rsid w:val="00804723"/>
    <w:rsid w:val="00804F24"/>
    <w:rsid w:val="00805C7B"/>
    <w:rsid w:val="00805DAE"/>
    <w:rsid w:val="00805DE6"/>
    <w:rsid w:val="00805E29"/>
    <w:rsid w:val="00805E9B"/>
    <w:rsid w:val="008061F0"/>
    <w:rsid w:val="00806294"/>
    <w:rsid w:val="008066C9"/>
    <w:rsid w:val="00806B26"/>
    <w:rsid w:val="00806F83"/>
    <w:rsid w:val="008074E4"/>
    <w:rsid w:val="00807ADD"/>
    <w:rsid w:val="00807B57"/>
    <w:rsid w:val="00807D6E"/>
    <w:rsid w:val="00807DA3"/>
    <w:rsid w:val="0081017D"/>
    <w:rsid w:val="008105A0"/>
    <w:rsid w:val="008106F3"/>
    <w:rsid w:val="00811091"/>
    <w:rsid w:val="00811636"/>
    <w:rsid w:val="00811C4A"/>
    <w:rsid w:val="00811D64"/>
    <w:rsid w:val="00811E25"/>
    <w:rsid w:val="00811F2C"/>
    <w:rsid w:val="00812463"/>
    <w:rsid w:val="00812527"/>
    <w:rsid w:val="00812999"/>
    <w:rsid w:val="008129AF"/>
    <w:rsid w:val="00812CE9"/>
    <w:rsid w:val="00812D64"/>
    <w:rsid w:val="00813980"/>
    <w:rsid w:val="0081403E"/>
    <w:rsid w:val="00814149"/>
    <w:rsid w:val="00814536"/>
    <w:rsid w:val="00814601"/>
    <w:rsid w:val="00814691"/>
    <w:rsid w:val="0081478B"/>
    <w:rsid w:val="008148E1"/>
    <w:rsid w:val="00814A0E"/>
    <w:rsid w:val="00814AD2"/>
    <w:rsid w:val="00814BE2"/>
    <w:rsid w:val="00814D7C"/>
    <w:rsid w:val="00815090"/>
    <w:rsid w:val="00815A54"/>
    <w:rsid w:val="00816F39"/>
    <w:rsid w:val="00817391"/>
    <w:rsid w:val="00817C1C"/>
    <w:rsid w:val="00817CB9"/>
    <w:rsid w:val="00820436"/>
    <w:rsid w:val="008209D3"/>
    <w:rsid w:val="00820D5E"/>
    <w:rsid w:val="00820ED6"/>
    <w:rsid w:val="00821262"/>
    <w:rsid w:val="0082169A"/>
    <w:rsid w:val="00821A89"/>
    <w:rsid w:val="008220AB"/>
    <w:rsid w:val="00822665"/>
    <w:rsid w:val="00822757"/>
    <w:rsid w:val="00822B0F"/>
    <w:rsid w:val="008232D7"/>
    <w:rsid w:val="0082356D"/>
    <w:rsid w:val="00823701"/>
    <w:rsid w:val="008239FF"/>
    <w:rsid w:val="00823AA0"/>
    <w:rsid w:val="00824888"/>
    <w:rsid w:val="00824F82"/>
    <w:rsid w:val="0082505E"/>
    <w:rsid w:val="00825165"/>
    <w:rsid w:val="008251D0"/>
    <w:rsid w:val="00825203"/>
    <w:rsid w:val="00825759"/>
    <w:rsid w:val="00825AA6"/>
    <w:rsid w:val="00825AE7"/>
    <w:rsid w:val="00825C15"/>
    <w:rsid w:val="00825CE2"/>
    <w:rsid w:val="00826558"/>
    <w:rsid w:val="00826E3B"/>
    <w:rsid w:val="00826F6F"/>
    <w:rsid w:val="00827A37"/>
    <w:rsid w:val="0083019B"/>
    <w:rsid w:val="0083028D"/>
    <w:rsid w:val="008302FA"/>
    <w:rsid w:val="00830B75"/>
    <w:rsid w:val="00830CA4"/>
    <w:rsid w:val="0083102C"/>
    <w:rsid w:val="0083135C"/>
    <w:rsid w:val="00831383"/>
    <w:rsid w:val="00831384"/>
    <w:rsid w:val="008318AD"/>
    <w:rsid w:val="00831A33"/>
    <w:rsid w:val="00831D38"/>
    <w:rsid w:val="0083217F"/>
    <w:rsid w:val="008321BC"/>
    <w:rsid w:val="00832314"/>
    <w:rsid w:val="00832DEB"/>
    <w:rsid w:val="00832F49"/>
    <w:rsid w:val="00833588"/>
    <w:rsid w:val="008336C5"/>
    <w:rsid w:val="008338F3"/>
    <w:rsid w:val="00834168"/>
    <w:rsid w:val="0083430F"/>
    <w:rsid w:val="0083467C"/>
    <w:rsid w:val="00834815"/>
    <w:rsid w:val="00834F88"/>
    <w:rsid w:val="00835863"/>
    <w:rsid w:val="00835B18"/>
    <w:rsid w:val="00835C51"/>
    <w:rsid w:val="008360BD"/>
    <w:rsid w:val="0083610E"/>
    <w:rsid w:val="00836852"/>
    <w:rsid w:val="008371E8"/>
    <w:rsid w:val="008372ED"/>
    <w:rsid w:val="00837404"/>
    <w:rsid w:val="00837C42"/>
    <w:rsid w:val="0083A5D5"/>
    <w:rsid w:val="008404A4"/>
    <w:rsid w:val="00840699"/>
    <w:rsid w:val="00840898"/>
    <w:rsid w:val="00840A88"/>
    <w:rsid w:val="00840A89"/>
    <w:rsid w:val="00840B0D"/>
    <w:rsid w:val="008415F1"/>
    <w:rsid w:val="00841A46"/>
    <w:rsid w:val="00841CBF"/>
    <w:rsid w:val="008423F5"/>
    <w:rsid w:val="00842A30"/>
    <w:rsid w:val="00842E64"/>
    <w:rsid w:val="0084343E"/>
    <w:rsid w:val="008435DA"/>
    <w:rsid w:val="00843A02"/>
    <w:rsid w:val="00843F98"/>
    <w:rsid w:val="00843F9E"/>
    <w:rsid w:val="00845471"/>
    <w:rsid w:val="00845562"/>
    <w:rsid w:val="00845658"/>
    <w:rsid w:val="008458A7"/>
    <w:rsid w:val="00845B1F"/>
    <w:rsid w:val="00845D6C"/>
    <w:rsid w:val="0084641D"/>
    <w:rsid w:val="00846526"/>
    <w:rsid w:val="0084677E"/>
    <w:rsid w:val="0084728E"/>
    <w:rsid w:val="00847461"/>
    <w:rsid w:val="00847A0D"/>
    <w:rsid w:val="00847C7E"/>
    <w:rsid w:val="008500DB"/>
    <w:rsid w:val="00850360"/>
    <w:rsid w:val="00850B35"/>
    <w:rsid w:val="00850F95"/>
    <w:rsid w:val="0085115E"/>
    <w:rsid w:val="00851C73"/>
    <w:rsid w:val="00851CD5"/>
    <w:rsid w:val="00851D4E"/>
    <w:rsid w:val="00851F54"/>
    <w:rsid w:val="008522D0"/>
    <w:rsid w:val="008525E0"/>
    <w:rsid w:val="0085284A"/>
    <w:rsid w:val="00852ADC"/>
    <w:rsid w:val="00852C91"/>
    <w:rsid w:val="00852FF9"/>
    <w:rsid w:val="008530AA"/>
    <w:rsid w:val="00853128"/>
    <w:rsid w:val="008532D6"/>
    <w:rsid w:val="00853462"/>
    <w:rsid w:val="00853547"/>
    <w:rsid w:val="00853753"/>
    <w:rsid w:val="0085392E"/>
    <w:rsid w:val="00853E86"/>
    <w:rsid w:val="00854042"/>
    <w:rsid w:val="00854141"/>
    <w:rsid w:val="008543CB"/>
    <w:rsid w:val="00854604"/>
    <w:rsid w:val="0085463F"/>
    <w:rsid w:val="008564F2"/>
    <w:rsid w:val="0085662E"/>
    <w:rsid w:val="008567A5"/>
    <w:rsid w:val="00856B70"/>
    <w:rsid w:val="00857DB2"/>
    <w:rsid w:val="00857E50"/>
    <w:rsid w:val="00860245"/>
    <w:rsid w:val="00860386"/>
    <w:rsid w:val="008604C7"/>
    <w:rsid w:val="00860597"/>
    <w:rsid w:val="00860FEC"/>
    <w:rsid w:val="00861094"/>
    <w:rsid w:val="00861460"/>
    <w:rsid w:val="00861526"/>
    <w:rsid w:val="00861AC5"/>
    <w:rsid w:val="00861F4E"/>
    <w:rsid w:val="00862B2B"/>
    <w:rsid w:val="00862CDF"/>
    <w:rsid w:val="00862DE2"/>
    <w:rsid w:val="00862F0A"/>
    <w:rsid w:val="00863986"/>
    <w:rsid w:val="00863988"/>
    <w:rsid w:val="00863C77"/>
    <w:rsid w:val="00863E0D"/>
    <w:rsid w:val="00863FB1"/>
    <w:rsid w:val="008644D2"/>
    <w:rsid w:val="0086456B"/>
    <w:rsid w:val="0086459E"/>
    <w:rsid w:val="00864BE4"/>
    <w:rsid w:val="0086513F"/>
    <w:rsid w:val="0086580E"/>
    <w:rsid w:val="00866037"/>
    <w:rsid w:val="0086673F"/>
    <w:rsid w:val="00866742"/>
    <w:rsid w:val="00866F15"/>
    <w:rsid w:val="00867650"/>
    <w:rsid w:val="00867CA6"/>
    <w:rsid w:val="00870183"/>
    <w:rsid w:val="0087043D"/>
    <w:rsid w:val="00870600"/>
    <w:rsid w:val="0087073A"/>
    <w:rsid w:val="00871B2A"/>
    <w:rsid w:val="00872112"/>
    <w:rsid w:val="0087241B"/>
    <w:rsid w:val="00872A72"/>
    <w:rsid w:val="00872E62"/>
    <w:rsid w:val="00872FF3"/>
    <w:rsid w:val="00873439"/>
    <w:rsid w:val="008738C7"/>
    <w:rsid w:val="00873BAF"/>
    <w:rsid w:val="00873C0F"/>
    <w:rsid w:val="008742C8"/>
    <w:rsid w:val="00874E2A"/>
    <w:rsid w:val="0087530B"/>
    <w:rsid w:val="00875430"/>
    <w:rsid w:val="00875664"/>
    <w:rsid w:val="0087588B"/>
    <w:rsid w:val="00876210"/>
    <w:rsid w:val="0087621F"/>
    <w:rsid w:val="00876742"/>
    <w:rsid w:val="00876DCF"/>
    <w:rsid w:val="00877251"/>
    <w:rsid w:val="008777E5"/>
    <w:rsid w:val="00880324"/>
    <w:rsid w:val="008807F3"/>
    <w:rsid w:val="00880C32"/>
    <w:rsid w:val="008818A7"/>
    <w:rsid w:val="00881EF4"/>
    <w:rsid w:val="008820CC"/>
    <w:rsid w:val="008829CE"/>
    <w:rsid w:val="00882A15"/>
    <w:rsid w:val="00882AF2"/>
    <w:rsid w:val="00882EB5"/>
    <w:rsid w:val="00882F84"/>
    <w:rsid w:val="008835ED"/>
    <w:rsid w:val="00883FBD"/>
    <w:rsid w:val="0088416B"/>
    <w:rsid w:val="00884195"/>
    <w:rsid w:val="008842B1"/>
    <w:rsid w:val="008842CC"/>
    <w:rsid w:val="00884560"/>
    <w:rsid w:val="0088499D"/>
    <w:rsid w:val="00885009"/>
    <w:rsid w:val="00885224"/>
    <w:rsid w:val="00885359"/>
    <w:rsid w:val="00885561"/>
    <w:rsid w:val="00885886"/>
    <w:rsid w:val="00885C3C"/>
    <w:rsid w:val="00886A44"/>
    <w:rsid w:val="00886AD1"/>
    <w:rsid w:val="00886B11"/>
    <w:rsid w:val="00886D85"/>
    <w:rsid w:val="008871E0"/>
    <w:rsid w:val="00887C87"/>
    <w:rsid w:val="0089006E"/>
    <w:rsid w:val="008905BF"/>
    <w:rsid w:val="00890B64"/>
    <w:rsid w:val="00890B6B"/>
    <w:rsid w:val="00890DAA"/>
    <w:rsid w:val="0089111C"/>
    <w:rsid w:val="008911E3"/>
    <w:rsid w:val="0089127B"/>
    <w:rsid w:val="00891685"/>
    <w:rsid w:val="00891773"/>
    <w:rsid w:val="00891AE2"/>
    <w:rsid w:val="00891E35"/>
    <w:rsid w:val="00891F68"/>
    <w:rsid w:val="008920B9"/>
    <w:rsid w:val="0089249C"/>
    <w:rsid w:val="008928BA"/>
    <w:rsid w:val="00892D98"/>
    <w:rsid w:val="00893079"/>
    <w:rsid w:val="008931E6"/>
    <w:rsid w:val="00893514"/>
    <w:rsid w:val="008939CE"/>
    <w:rsid w:val="0089400C"/>
    <w:rsid w:val="0089438C"/>
    <w:rsid w:val="00894447"/>
    <w:rsid w:val="00894D80"/>
    <w:rsid w:val="00894DAB"/>
    <w:rsid w:val="0089531A"/>
    <w:rsid w:val="00895948"/>
    <w:rsid w:val="00895F7C"/>
    <w:rsid w:val="00896340"/>
    <w:rsid w:val="008964F9"/>
    <w:rsid w:val="00896954"/>
    <w:rsid w:val="00896B4F"/>
    <w:rsid w:val="0089735F"/>
    <w:rsid w:val="00897468"/>
    <w:rsid w:val="008974B5"/>
    <w:rsid w:val="00897C56"/>
    <w:rsid w:val="008A01DC"/>
    <w:rsid w:val="008A021A"/>
    <w:rsid w:val="008A02DC"/>
    <w:rsid w:val="008A0358"/>
    <w:rsid w:val="008A07FC"/>
    <w:rsid w:val="008A0CDD"/>
    <w:rsid w:val="008A0FB6"/>
    <w:rsid w:val="008A15D3"/>
    <w:rsid w:val="008A16DB"/>
    <w:rsid w:val="008A1840"/>
    <w:rsid w:val="008A186F"/>
    <w:rsid w:val="008A1B74"/>
    <w:rsid w:val="008A1CB9"/>
    <w:rsid w:val="008A1E38"/>
    <w:rsid w:val="008A1F04"/>
    <w:rsid w:val="008A2A6B"/>
    <w:rsid w:val="008A3ADF"/>
    <w:rsid w:val="008A3E48"/>
    <w:rsid w:val="008A4557"/>
    <w:rsid w:val="008A557C"/>
    <w:rsid w:val="008A55B9"/>
    <w:rsid w:val="008A5D03"/>
    <w:rsid w:val="008A67CB"/>
    <w:rsid w:val="008A6B14"/>
    <w:rsid w:val="008A7804"/>
    <w:rsid w:val="008A7829"/>
    <w:rsid w:val="008B08CB"/>
    <w:rsid w:val="008B0CC5"/>
    <w:rsid w:val="008B0D3C"/>
    <w:rsid w:val="008B0E7F"/>
    <w:rsid w:val="008B1516"/>
    <w:rsid w:val="008B2BE7"/>
    <w:rsid w:val="008B3206"/>
    <w:rsid w:val="008B3315"/>
    <w:rsid w:val="008B3426"/>
    <w:rsid w:val="008B358A"/>
    <w:rsid w:val="008B35B2"/>
    <w:rsid w:val="008B4A8C"/>
    <w:rsid w:val="008B4BA9"/>
    <w:rsid w:val="008B4DF3"/>
    <w:rsid w:val="008B4EC1"/>
    <w:rsid w:val="008B4ED0"/>
    <w:rsid w:val="008B53C6"/>
    <w:rsid w:val="008B570B"/>
    <w:rsid w:val="008B58BB"/>
    <w:rsid w:val="008B5F35"/>
    <w:rsid w:val="008B602F"/>
    <w:rsid w:val="008B6221"/>
    <w:rsid w:val="008B6456"/>
    <w:rsid w:val="008B68BD"/>
    <w:rsid w:val="008B6A8A"/>
    <w:rsid w:val="008B6BBB"/>
    <w:rsid w:val="008B6CB1"/>
    <w:rsid w:val="008B73A5"/>
    <w:rsid w:val="008B741B"/>
    <w:rsid w:val="008B7FCE"/>
    <w:rsid w:val="008C00D5"/>
    <w:rsid w:val="008C00FD"/>
    <w:rsid w:val="008C01F6"/>
    <w:rsid w:val="008C0234"/>
    <w:rsid w:val="008C024F"/>
    <w:rsid w:val="008C0487"/>
    <w:rsid w:val="008C0F93"/>
    <w:rsid w:val="008C1F12"/>
    <w:rsid w:val="008C206E"/>
    <w:rsid w:val="008C216A"/>
    <w:rsid w:val="008C27BF"/>
    <w:rsid w:val="008C304C"/>
    <w:rsid w:val="008C365D"/>
    <w:rsid w:val="008C3792"/>
    <w:rsid w:val="008C44A2"/>
    <w:rsid w:val="008C44F9"/>
    <w:rsid w:val="008C50D8"/>
    <w:rsid w:val="008C5424"/>
    <w:rsid w:val="008C552A"/>
    <w:rsid w:val="008C6403"/>
    <w:rsid w:val="008C69D6"/>
    <w:rsid w:val="008C6E37"/>
    <w:rsid w:val="008C701C"/>
    <w:rsid w:val="008C7058"/>
    <w:rsid w:val="008C7119"/>
    <w:rsid w:val="008C7187"/>
    <w:rsid w:val="008D00DE"/>
    <w:rsid w:val="008D0978"/>
    <w:rsid w:val="008D15B7"/>
    <w:rsid w:val="008D16A9"/>
    <w:rsid w:val="008D16C2"/>
    <w:rsid w:val="008D17C8"/>
    <w:rsid w:val="008D195D"/>
    <w:rsid w:val="008D1BDC"/>
    <w:rsid w:val="008D20EC"/>
    <w:rsid w:val="008D2723"/>
    <w:rsid w:val="008D28D6"/>
    <w:rsid w:val="008D2CDB"/>
    <w:rsid w:val="008D313F"/>
    <w:rsid w:val="008D3201"/>
    <w:rsid w:val="008D34BF"/>
    <w:rsid w:val="008D3879"/>
    <w:rsid w:val="008D4029"/>
    <w:rsid w:val="008D4074"/>
    <w:rsid w:val="008D423A"/>
    <w:rsid w:val="008D4BFC"/>
    <w:rsid w:val="008D4D4D"/>
    <w:rsid w:val="008D4DB9"/>
    <w:rsid w:val="008D5260"/>
    <w:rsid w:val="008D5CA2"/>
    <w:rsid w:val="008D652C"/>
    <w:rsid w:val="008D6588"/>
    <w:rsid w:val="008D6FA2"/>
    <w:rsid w:val="008D7184"/>
    <w:rsid w:val="008D7436"/>
    <w:rsid w:val="008D7D5E"/>
    <w:rsid w:val="008E04DC"/>
    <w:rsid w:val="008E051D"/>
    <w:rsid w:val="008E0FCB"/>
    <w:rsid w:val="008E10CE"/>
    <w:rsid w:val="008E12ED"/>
    <w:rsid w:val="008E146A"/>
    <w:rsid w:val="008E1DC7"/>
    <w:rsid w:val="008E1EEF"/>
    <w:rsid w:val="008E20B4"/>
    <w:rsid w:val="008E228C"/>
    <w:rsid w:val="008E2548"/>
    <w:rsid w:val="008E306C"/>
    <w:rsid w:val="008E36D9"/>
    <w:rsid w:val="008E3D5C"/>
    <w:rsid w:val="008E41D7"/>
    <w:rsid w:val="008E4786"/>
    <w:rsid w:val="008E4923"/>
    <w:rsid w:val="008E4D18"/>
    <w:rsid w:val="008E4E6D"/>
    <w:rsid w:val="008E51D4"/>
    <w:rsid w:val="008E5320"/>
    <w:rsid w:val="008E587A"/>
    <w:rsid w:val="008E5AE6"/>
    <w:rsid w:val="008E60C9"/>
    <w:rsid w:val="008E6ADC"/>
    <w:rsid w:val="008E72E3"/>
    <w:rsid w:val="008E7685"/>
    <w:rsid w:val="008E7839"/>
    <w:rsid w:val="008E79C8"/>
    <w:rsid w:val="008E7E56"/>
    <w:rsid w:val="008F01E5"/>
    <w:rsid w:val="008F04A0"/>
    <w:rsid w:val="008F0FC4"/>
    <w:rsid w:val="008F101B"/>
    <w:rsid w:val="008F1119"/>
    <w:rsid w:val="008F1355"/>
    <w:rsid w:val="008F1809"/>
    <w:rsid w:val="008F1868"/>
    <w:rsid w:val="008F1F52"/>
    <w:rsid w:val="008F208E"/>
    <w:rsid w:val="008F2546"/>
    <w:rsid w:val="008F2552"/>
    <w:rsid w:val="008F28A5"/>
    <w:rsid w:val="008F298D"/>
    <w:rsid w:val="008F2C3D"/>
    <w:rsid w:val="008F2CB0"/>
    <w:rsid w:val="008F2DBC"/>
    <w:rsid w:val="008F2EF2"/>
    <w:rsid w:val="008F30A2"/>
    <w:rsid w:val="008F3167"/>
    <w:rsid w:val="008F38F9"/>
    <w:rsid w:val="008F3DBB"/>
    <w:rsid w:val="008F3FB3"/>
    <w:rsid w:val="008F429E"/>
    <w:rsid w:val="008F4383"/>
    <w:rsid w:val="008F442B"/>
    <w:rsid w:val="008F44C9"/>
    <w:rsid w:val="008F45C0"/>
    <w:rsid w:val="008F45FA"/>
    <w:rsid w:val="008F4E11"/>
    <w:rsid w:val="008F4E8E"/>
    <w:rsid w:val="008F5093"/>
    <w:rsid w:val="008F51B0"/>
    <w:rsid w:val="008F6340"/>
    <w:rsid w:val="008F64D3"/>
    <w:rsid w:val="008F68A7"/>
    <w:rsid w:val="008F6B1A"/>
    <w:rsid w:val="008F6CCA"/>
    <w:rsid w:val="008F6F8E"/>
    <w:rsid w:val="008F746D"/>
    <w:rsid w:val="008F7A27"/>
    <w:rsid w:val="00900E97"/>
    <w:rsid w:val="009011C3"/>
    <w:rsid w:val="00901548"/>
    <w:rsid w:val="009019FC"/>
    <w:rsid w:val="00901F77"/>
    <w:rsid w:val="009021BD"/>
    <w:rsid w:val="009025B1"/>
    <w:rsid w:val="009025BB"/>
    <w:rsid w:val="009030DB"/>
    <w:rsid w:val="00903402"/>
    <w:rsid w:val="00904182"/>
    <w:rsid w:val="00904D52"/>
    <w:rsid w:val="00904FD4"/>
    <w:rsid w:val="00905490"/>
    <w:rsid w:val="00905EFD"/>
    <w:rsid w:val="009068A0"/>
    <w:rsid w:val="00906E2B"/>
    <w:rsid w:val="00906F4C"/>
    <w:rsid w:val="00907EC0"/>
    <w:rsid w:val="00907F16"/>
    <w:rsid w:val="00907F62"/>
    <w:rsid w:val="0091026A"/>
    <w:rsid w:val="00910640"/>
    <w:rsid w:val="009110D7"/>
    <w:rsid w:val="00911158"/>
    <w:rsid w:val="00911D1C"/>
    <w:rsid w:val="009120B5"/>
    <w:rsid w:val="009129BD"/>
    <w:rsid w:val="00912E97"/>
    <w:rsid w:val="009131D6"/>
    <w:rsid w:val="0091400C"/>
    <w:rsid w:val="00914127"/>
    <w:rsid w:val="0091420D"/>
    <w:rsid w:val="00914373"/>
    <w:rsid w:val="00914765"/>
    <w:rsid w:val="00914C04"/>
    <w:rsid w:val="00915586"/>
    <w:rsid w:val="009155FC"/>
    <w:rsid w:val="0091600C"/>
    <w:rsid w:val="009162BE"/>
    <w:rsid w:val="00916C4F"/>
    <w:rsid w:val="0091752C"/>
    <w:rsid w:val="009177FE"/>
    <w:rsid w:val="0091789B"/>
    <w:rsid w:val="009178BE"/>
    <w:rsid w:val="00917A69"/>
    <w:rsid w:val="00920ABA"/>
    <w:rsid w:val="00920D1D"/>
    <w:rsid w:val="00921643"/>
    <w:rsid w:val="00921F43"/>
    <w:rsid w:val="009222CA"/>
    <w:rsid w:val="009222D1"/>
    <w:rsid w:val="0092245F"/>
    <w:rsid w:val="00922A9D"/>
    <w:rsid w:val="00922C7A"/>
    <w:rsid w:val="00922CB1"/>
    <w:rsid w:val="00922D14"/>
    <w:rsid w:val="00923027"/>
    <w:rsid w:val="00923FAC"/>
    <w:rsid w:val="009241E7"/>
    <w:rsid w:val="009243CC"/>
    <w:rsid w:val="00924596"/>
    <w:rsid w:val="00924DFE"/>
    <w:rsid w:val="00925195"/>
    <w:rsid w:val="009252CB"/>
    <w:rsid w:val="00925449"/>
    <w:rsid w:val="00925A4B"/>
    <w:rsid w:val="00925DF0"/>
    <w:rsid w:val="00926093"/>
    <w:rsid w:val="009266CE"/>
    <w:rsid w:val="009267C6"/>
    <w:rsid w:val="0092685D"/>
    <w:rsid w:val="009269F4"/>
    <w:rsid w:val="00926C2A"/>
    <w:rsid w:val="00926D9B"/>
    <w:rsid w:val="0092703D"/>
    <w:rsid w:val="00927AC1"/>
    <w:rsid w:val="00927CCF"/>
    <w:rsid w:val="00927E0A"/>
    <w:rsid w:val="009300D7"/>
    <w:rsid w:val="0093014B"/>
    <w:rsid w:val="0093023F"/>
    <w:rsid w:val="00930799"/>
    <w:rsid w:val="0093095C"/>
    <w:rsid w:val="00930F47"/>
    <w:rsid w:val="009310D1"/>
    <w:rsid w:val="0093137E"/>
    <w:rsid w:val="0093147C"/>
    <w:rsid w:val="00931B8D"/>
    <w:rsid w:val="00931C87"/>
    <w:rsid w:val="00931CB6"/>
    <w:rsid w:val="00931D86"/>
    <w:rsid w:val="00932008"/>
    <w:rsid w:val="00932DAF"/>
    <w:rsid w:val="00933A2D"/>
    <w:rsid w:val="00933B76"/>
    <w:rsid w:val="00934143"/>
    <w:rsid w:val="0093440D"/>
    <w:rsid w:val="009349C0"/>
    <w:rsid w:val="009353FF"/>
    <w:rsid w:val="00935498"/>
    <w:rsid w:val="00935E91"/>
    <w:rsid w:val="009361C5"/>
    <w:rsid w:val="0093631E"/>
    <w:rsid w:val="00936940"/>
    <w:rsid w:val="00936943"/>
    <w:rsid w:val="00936D1F"/>
    <w:rsid w:val="00936FBA"/>
    <w:rsid w:val="0093770E"/>
    <w:rsid w:val="009378B4"/>
    <w:rsid w:val="00937985"/>
    <w:rsid w:val="0094105C"/>
    <w:rsid w:val="009419CC"/>
    <w:rsid w:val="00941D7B"/>
    <w:rsid w:val="00942292"/>
    <w:rsid w:val="00942659"/>
    <w:rsid w:val="00942938"/>
    <w:rsid w:val="00942A37"/>
    <w:rsid w:val="00942ED3"/>
    <w:rsid w:val="00942F95"/>
    <w:rsid w:val="0094324B"/>
    <w:rsid w:val="009438A3"/>
    <w:rsid w:val="00943DEE"/>
    <w:rsid w:val="0094458B"/>
    <w:rsid w:val="00944F80"/>
    <w:rsid w:val="00945107"/>
    <w:rsid w:val="009454FB"/>
    <w:rsid w:val="00945695"/>
    <w:rsid w:val="00945820"/>
    <w:rsid w:val="00945E3F"/>
    <w:rsid w:val="00946380"/>
    <w:rsid w:val="00946CFD"/>
    <w:rsid w:val="00946E83"/>
    <w:rsid w:val="00947727"/>
    <w:rsid w:val="00947CC4"/>
    <w:rsid w:val="00947D08"/>
    <w:rsid w:val="0095016B"/>
    <w:rsid w:val="00950392"/>
    <w:rsid w:val="00950EB1"/>
    <w:rsid w:val="009517F4"/>
    <w:rsid w:val="00952F0C"/>
    <w:rsid w:val="00953439"/>
    <w:rsid w:val="00953484"/>
    <w:rsid w:val="0095378C"/>
    <w:rsid w:val="00953A06"/>
    <w:rsid w:val="00953B80"/>
    <w:rsid w:val="009540EA"/>
    <w:rsid w:val="0095416B"/>
    <w:rsid w:val="0095466B"/>
    <w:rsid w:val="00954ED8"/>
    <w:rsid w:val="0095573D"/>
    <w:rsid w:val="0095595A"/>
    <w:rsid w:val="0095614A"/>
    <w:rsid w:val="00956612"/>
    <w:rsid w:val="00956A24"/>
    <w:rsid w:val="0095702D"/>
    <w:rsid w:val="009579D8"/>
    <w:rsid w:val="00957AAB"/>
    <w:rsid w:val="00957C4A"/>
    <w:rsid w:val="0095A5C0"/>
    <w:rsid w:val="0096108F"/>
    <w:rsid w:val="00961446"/>
    <w:rsid w:val="00961FF5"/>
    <w:rsid w:val="009620EF"/>
    <w:rsid w:val="009622DB"/>
    <w:rsid w:val="009629D4"/>
    <w:rsid w:val="00962D61"/>
    <w:rsid w:val="009631F4"/>
    <w:rsid w:val="009636DE"/>
    <w:rsid w:val="00963859"/>
    <w:rsid w:val="0096389C"/>
    <w:rsid w:val="00963E77"/>
    <w:rsid w:val="00964031"/>
    <w:rsid w:val="00964370"/>
    <w:rsid w:val="00964486"/>
    <w:rsid w:val="009645BB"/>
    <w:rsid w:val="0096481D"/>
    <w:rsid w:val="00964835"/>
    <w:rsid w:val="00965110"/>
    <w:rsid w:val="009655A2"/>
    <w:rsid w:val="00965C78"/>
    <w:rsid w:val="00965EB6"/>
    <w:rsid w:val="00965EBB"/>
    <w:rsid w:val="00966D14"/>
    <w:rsid w:val="00967359"/>
    <w:rsid w:val="009674EA"/>
    <w:rsid w:val="00967513"/>
    <w:rsid w:val="00967E89"/>
    <w:rsid w:val="00970234"/>
    <w:rsid w:val="00970BE0"/>
    <w:rsid w:val="00970E21"/>
    <w:rsid w:val="00971136"/>
    <w:rsid w:val="0097142C"/>
    <w:rsid w:val="00971439"/>
    <w:rsid w:val="009717D5"/>
    <w:rsid w:val="00971A5E"/>
    <w:rsid w:val="00971FF7"/>
    <w:rsid w:val="00972337"/>
    <w:rsid w:val="0097255C"/>
    <w:rsid w:val="009725A5"/>
    <w:rsid w:val="00972A35"/>
    <w:rsid w:val="0097399C"/>
    <w:rsid w:val="00973AD9"/>
    <w:rsid w:val="00973CD0"/>
    <w:rsid w:val="009744CC"/>
    <w:rsid w:val="00974B1D"/>
    <w:rsid w:val="00974F8A"/>
    <w:rsid w:val="00975063"/>
    <w:rsid w:val="009756AA"/>
    <w:rsid w:val="00975D78"/>
    <w:rsid w:val="00975F5C"/>
    <w:rsid w:val="00975F83"/>
    <w:rsid w:val="0097619D"/>
    <w:rsid w:val="009763AA"/>
    <w:rsid w:val="00976411"/>
    <w:rsid w:val="00976508"/>
    <w:rsid w:val="009765CD"/>
    <w:rsid w:val="00976DBA"/>
    <w:rsid w:val="00976E31"/>
    <w:rsid w:val="009770C1"/>
    <w:rsid w:val="009770DA"/>
    <w:rsid w:val="00977132"/>
    <w:rsid w:val="00977C28"/>
    <w:rsid w:val="009805F7"/>
    <w:rsid w:val="009808F5"/>
    <w:rsid w:val="00980B2D"/>
    <w:rsid w:val="00980C69"/>
    <w:rsid w:val="00980D32"/>
    <w:rsid w:val="0098110D"/>
    <w:rsid w:val="0098196D"/>
    <w:rsid w:val="00981BFB"/>
    <w:rsid w:val="00981DF4"/>
    <w:rsid w:val="0098259C"/>
    <w:rsid w:val="00982A04"/>
    <w:rsid w:val="00982AEE"/>
    <w:rsid w:val="0098354D"/>
    <w:rsid w:val="00983798"/>
    <w:rsid w:val="00984134"/>
    <w:rsid w:val="00984230"/>
    <w:rsid w:val="0098428A"/>
    <w:rsid w:val="009848DD"/>
    <w:rsid w:val="0098521D"/>
    <w:rsid w:val="00985666"/>
    <w:rsid w:val="00985936"/>
    <w:rsid w:val="00985A24"/>
    <w:rsid w:val="00985AD3"/>
    <w:rsid w:val="00985BDA"/>
    <w:rsid w:val="00985F5A"/>
    <w:rsid w:val="0098667C"/>
    <w:rsid w:val="009866D5"/>
    <w:rsid w:val="009867D8"/>
    <w:rsid w:val="009868A6"/>
    <w:rsid w:val="009869DF"/>
    <w:rsid w:val="00986F2A"/>
    <w:rsid w:val="00987054"/>
    <w:rsid w:val="00987056"/>
    <w:rsid w:val="009878B8"/>
    <w:rsid w:val="00987AE9"/>
    <w:rsid w:val="00987E66"/>
    <w:rsid w:val="009901A9"/>
    <w:rsid w:val="00990A0A"/>
    <w:rsid w:val="00990BDB"/>
    <w:rsid w:val="00990BE3"/>
    <w:rsid w:val="00990E51"/>
    <w:rsid w:val="009912EE"/>
    <w:rsid w:val="0099134C"/>
    <w:rsid w:val="0099140E"/>
    <w:rsid w:val="009914A9"/>
    <w:rsid w:val="00991D5B"/>
    <w:rsid w:val="00992136"/>
    <w:rsid w:val="00992359"/>
    <w:rsid w:val="00992431"/>
    <w:rsid w:val="009937B6"/>
    <w:rsid w:val="009938A5"/>
    <w:rsid w:val="009938E7"/>
    <w:rsid w:val="00993A79"/>
    <w:rsid w:val="00993E24"/>
    <w:rsid w:val="0099432D"/>
    <w:rsid w:val="00994693"/>
    <w:rsid w:val="00994C25"/>
    <w:rsid w:val="00994F99"/>
    <w:rsid w:val="0099520E"/>
    <w:rsid w:val="009954AF"/>
    <w:rsid w:val="009955B9"/>
    <w:rsid w:val="009957C9"/>
    <w:rsid w:val="00995817"/>
    <w:rsid w:val="009958C5"/>
    <w:rsid w:val="00995D26"/>
    <w:rsid w:val="00995F22"/>
    <w:rsid w:val="009964AB"/>
    <w:rsid w:val="009966F7"/>
    <w:rsid w:val="009968AE"/>
    <w:rsid w:val="00997347"/>
    <w:rsid w:val="0099740E"/>
    <w:rsid w:val="009977C6"/>
    <w:rsid w:val="00997B75"/>
    <w:rsid w:val="00997BBD"/>
    <w:rsid w:val="009A0547"/>
    <w:rsid w:val="009A05B1"/>
    <w:rsid w:val="009A1066"/>
    <w:rsid w:val="009A12EC"/>
    <w:rsid w:val="009A1575"/>
    <w:rsid w:val="009A1609"/>
    <w:rsid w:val="009A18A8"/>
    <w:rsid w:val="009A1A9E"/>
    <w:rsid w:val="009A215F"/>
    <w:rsid w:val="009A225E"/>
    <w:rsid w:val="009A23B6"/>
    <w:rsid w:val="009A2B87"/>
    <w:rsid w:val="009A2CD2"/>
    <w:rsid w:val="009A3110"/>
    <w:rsid w:val="009A36B7"/>
    <w:rsid w:val="009A3A73"/>
    <w:rsid w:val="009A3C1D"/>
    <w:rsid w:val="009A3E5C"/>
    <w:rsid w:val="009A50D6"/>
    <w:rsid w:val="009A5468"/>
    <w:rsid w:val="009A5ECE"/>
    <w:rsid w:val="009A6827"/>
    <w:rsid w:val="009A6A05"/>
    <w:rsid w:val="009A6C79"/>
    <w:rsid w:val="009A6EA6"/>
    <w:rsid w:val="009A6F68"/>
    <w:rsid w:val="009A77D1"/>
    <w:rsid w:val="009A8320"/>
    <w:rsid w:val="009B015B"/>
    <w:rsid w:val="009B01FA"/>
    <w:rsid w:val="009B0210"/>
    <w:rsid w:val="009B07F8"/>
    <w:rsid w:val="009B1973"/>
    <w:rsid w:val="009B24B6"/>
    <w:rsid w:val="009B2633"/>
    <w:rsid w:val="009B274A"/>
    <w:rsid w:val="009B27E6"/>
    <w:rsid w:val="009B2AFC"/>
    <w:rsid w:val="009B35F2"/>
    <w:rsid w:val="009B3718"/>
    <w:rsid w:val="009B383A"/>
    <w:rsid w:val="009B473E"/>
    <w:rsid w:val="009B5244"/>
    <w:rsid w:val="009B53E1"/>
    <w:rsid w:val="009B55C0"/>
    <w:rsid w:val="009B5BD6"/>
    <w:rsid w:val="009B5FAB"/>
    <w:rsid w:val="009B604E"/>
    <w:rsid w:val="009B610A"/>
    <w:rsid w:val="009B7042"/>
    <w:rsid w:val="009B70F2"/>
    <w:rsid w:val="009B7341"/>
    <w:rsid w:val="009B7B2B"/>
    <w:rsid w:val="009B7D92"/>
    <w:rsid w:val="009B7D9F"/>
    <w:rsid w:val="009B7F23"/>
    <w:rsid w:val="009C00DC"/>
    <w:rsid w:val="009C059E"/>
    <w:rsid w:val="009C0775"/>
    <w:rsid w:val="009C07B7"/>
    <w:rsid w:val="009C081A"/>
    <w:rsid w:val="009C086D"/>
    <w:rsid w:val="009C092B"/>
    <w:rsid w:val="009C0A7C"/>
    <w:rsid w:val="009C0C6E"/>
    <w:rsid w:val="009C104D"/>
    <w:rsid w:val="009C10F3"/>
    <w:rsid w:val="009C16AD"/>
    <w:rsid w:val="009C1B53"/>
    <w:rsid w:val="009C201A"/>
    <w:rsid w:val="009C23F4"/>
    <w:rsid w:val="009C25EA"/>
    <w:rsid w:val="009C264E"/>
    <w:rsid w:val="009C28A8"/>
    <w:rsid w:val="009C357D"/>
    <w:rsid w:val="009C35CA"/>
    <w:rsid w:val="009C383F"/>
    <w:rsid w:val="009C4635"/>
    <w:rsid w:val="009C463A"/>
    <w:rsid w:val="009C4893"/>
    <w:rsid w:val="009C4AF3"/>
    <w:rsid w:val="009C4C6B"/>
    <w:rsid w:val="009C4D23"/>
    <w:rsid w:val="009C5243"/>
    <w:rsid w:val="009C5770"/>
    <w:rsid w:val="009C6074"/>
    <w:rsid w:val="009C652A"/>
    <w:rsid w:val="009C672A"/>
    <w:rsid w:val="009C7108"/>
    <w:rsid w:val="009C738A"/>
    <w:rsid w:val="009C74DE"/>
    <w:rsid w:val="009C78A0"/>
    <w:rsid w:val="009C7962"/>
    <w:rsid w:val="009C7FC2"/>
    <w:rsid w:val="009D017A"/>
    <w:rsid w:val="009D040D"/>
    <w:rsid w:val="009D0678"/>
    <w:rsid w:val="009D07DA"/>
    <w:rsid w:val="009D09DD"/>
    <w:rsid w:val="009D0D00"/>
    <w:rsid w:val="009D110A"/>
    <w:rsid w:val="009D16C8"/>
    <w:rsid w:val="009D1B67"/>
    <w:rsid w:val="009D289F"/>
    <w:rsid w:val="009D3047"/>
    <w:rsid w:val="009D3428"/>
    <w:rsid w:val="009D3ABB"/>
    <w:rsid w:val="009D432F"/>
    <w:rsid w:val="009D440B"/>
    <w:rsid w:val="009D44B7"/>
    <w:rsid w:val="009D48D6"/>
    <w:rsid w:val="009D508A"/>
    <w:rsid w:val="009D5211"/>
    <w:rsid w:val="009D5313"/>
    <w:rsid w:val="009D5450"/>
    <w:rsid w:val="009D62CE"/>
    <w:rsid w:val="009D6495"/>
    <w:rsid w:val="009D6794"/>
    <w:rsid w:val="009D6A19"/>
    <w:rsid w:val="009D6CE3"/>
    <w:rsid w:val="009D7239"/>
    <w:rsid w:val="009D7700"/>
    <w:rsid w:val="009D7804"/>
    <w:rsid w:val="009E0295"/>
    <w:rsid w:val="009E10D6"/>
    <w:rsid w:val="009E10DA"/>
    <w:rsid w:val="009E119D"/>
    <w:rsid w:val="009E162B"/>
    <w:rsid w:val="009E1815"/>
    <w:rsid w:val="009E1C53"/>
    <w:rsid w:val="009E2263"/>
    <w:rsid w:val="009E23F6"/>
    <w:rsid w:val="009E2454"/>
    <w:rsid w:val="009E362C"/>
    <w:rsid w:val="009E3C6A"/>
    <w:rsid w:val="009E4525"/>
    <w:rsid w:val="009E5376"/>
    <w:rsid w:val="009E53C9"/>
    <w:rsid w:val="009E55F9"/>
    <w:rsid w:val="009E5984"/>
    <w:rsid w:val="009E5ADA"/>
    <w:rsid w:val="009E5C15"/>
    <w:rsid w:val="009E6CF2"/>
    <w:rsid w:val="009E7251"/>
    <w:rsid w:val="009E74A1"/>
    <w:rsid w:val="009E7752"/>
    <w:rsid w:val="009E782A"/>
    <w:rsid w:val="009E78AD"/>
    <w:rsid w:val="009E7A3C"/>
    <w:rsid w:val="009E7D7F"/>
    <w:rsid w:val="009E7DD5"/>
    <w:rsid w:val="009EB371"/>
    <w:rsid w:val="009F06AF"/>
    <w:rsid w:val="009F0890"/>
    <w:rsid w:val="009F0989"/>
    <w:rsid w:val="009F0EDB"/>
    <w:rsid w:val="009F13E3"/>
    <w:rsid w:val="009F1AC4"/>
    <w:rsid w:val="009F1EF3"/>
    <w:rsid w:val="009F2059"/>
    <w:rsid w:val="009F205F"/>
    <w:rsid w:val="009F2AE9"/>
    <w:rsid w:val="009F33A9"/>
    <w:rsid w:val="009F3624"/>
    <w:rsid w:val="009F3628"/>
    <w:rsid w:val="009F3F0B"/>
    <w:rsid w:val="009F441B"/>
    <w:rsid w:val="009F4847"/>
    <w:rsid w:val="009F48BB"/>
    <w:rsid w:val="009F4B3E"/>
    <w:rsid w:val="009F4F06"/>
    <w:rsid w:val="009F4FF0"/>
    <w:rsid w:val="009F50D6"/>
    <w:rsid w:val="009F510F"/>
    <w:rsid w:val="009F54A2"/>
    <w:rsid w:val="009F56C0"/>
    <w:rsid w:val="009F57BC"/>
    <w:rsid w:val="009F596F"/>
    <w:rsid w:val="009F5B4A"/>
    <w:rsid w:val="009F5E3C"/>
    <w:rsid w:val="009F6D52"/>
    <w:rsid w:val="009F6DDD"/>
    <w:rsid w:val="009F7086"/>
    <w:rsid w:val="009F70C3"/>
    <w:rsid w:val="009F7450"/>
    <w:rsid w:val="009F78B3"/>
    <w:rsid w:val="009F79F2"/>
    <w:rsid w:val="009F7F2B"/>
    <w:rsid w:val="00A002F6"/>
    <w:rsid w:val="00A00ED3"/>
    <w:rsid w:val="00A01043"/>
    <w:rsid w:val="00A011FB"/>
    <w:rsid w:val="00A01665"/>
    <w:rsid w:val="00A016FD"/>
    <w:rsid w:val="00A01977"/>
    <w:rsid w:val="00A01C9B"/>
    <w:rsid w:val="00A01CF6"/>
    <w:rsid w:val="00A01D5A"/>
    <w:rsid w:val="00A01F14"/>
    <w:rsid w:val="00A020DE"/>
    <w:rsid w:val="00A02220"/>
    <w:rsid w:val="00A02276"/>
    <w:rsid w:val="00A0265B"/>
    <w:rsid w:val="00A0279F"/>
    <w:rsid w:val="00A031A7"/>
    <w:rsid w:val="00A0342F"/>
    <w:rsid w:val="00A0365A"/>
    <w:rsid w:val="00A045ED"/>
    <w:rsid w:val="00A04858"/>
    <w:rsid w:val="00A04906"/>
    <w:rsid w:val="00A05A11"/>
    <w:rsid w:val="00A05B58"/>
    <w:rsid w:val="00A05E0C"/>
    <w:rsid w:val="00A06A70"/>
    <w:rsid w:val="00A06CDE"/>
    <w:rsid w:val="00A06ECD"/>
    <w:rsid w:val="00A07437"/>
    <w:rsid w:val="00A07634"/>
    <w:rsid w:val="00A07FA6"/>
    <w:rsid w:val="00A1014E"/>
    <w:rsid w:val="00A10288"/>
    <w:rsid w:val="00A10536"/>
    <w:rsid w:val="00A1205A"/>
    <w:rsid w:val="00A12667"/>
    <w:rsid w:val="00A1300F"/>
    <w:rsid w:val="00A13448"/>
    <w:rsid w:val="00A135E7"/>
    <w:rsid w:val="00A1379E"/>
    <w:rsid w:val="00A13A05"/>
    <w:rsid w:val="00A13A30"/>
    <w:rsid w:val="00A13B02"/>
    <w:rsid w:val="00A13C08"/>
    <w:rsid w:val="00A13E82"/>
    <w:rsid w:val="00A13F1F"/>
    <w:rsid w:val="00A14372"/>
    <w:rsid w:val="00A15045"/>
    <w:rsid w:val="00A15ADC"/>
    <w:rsid w:val="00A16AC7"/>
    <w:rsid w:val="00A16CAD"/>
    <w:rsid w:val="00A16FC7"/>
    <w:rsid w:val="00A17114"/>
    <w:rsid w:val="00A172A3"/>
    <w:rsid w:val="00A17BA8"/>
    <w:rsid w:val="00A202EC"/>
    <w:rsid w:val="00A20AE9"/>
    <w:rsid w:val="00A20CB2"/>
    <w:rsid w:val="00A20DD3"/>
    <w:rsid w:val="00A215FB"/>
    <w:rsid w:val="00A21F3E"/>
    <w:rsid w:val="00A21FA7"/>
    <w:rsid w:val="00A229C6"/>
    <w:rsid w:val="00A22F9B"/>
    <w:rsid w:val="00A234F7"/>
    <w:rsid w:val="00A23540"/>
    <w:rsid w:val="00A23571"/>
    <w:rsid w:val="00A23A1A"/>
    <w:rsid w:val="00A23B1D"/>
    <w:rsid w:val="00A23C21"/>
    <w:rsid w:val="00A23F2C"/>
    <w:rsid w:val="00A2410C"/>
    <w:rsid w:val="00A24305"/>
    <w:rsid w:val="00A243FB"/>
    <w:rsid w:val="00A252FF"/>
    <w:rsid w:val="00A25658"/>
    <w:rsid w:val="00A25E32"/>
    <w:rsid w:val="00A25EFB"/>
    <w:rsid w:val="00A25F62"/>
    <w:rsid w:val="00A2619E"/>
    <w:rsid w:val="00A26BFC"/>
    <w:rsid w:val="00A26E46"/>
    <w:rsid w:val="00A26F64"/>
    <w:rsid w:val="00A26F65"/>
    <w:rsid w:val="00A2725B"/>
    <w:rsid w:val="00A2786B"/>
    <w:rsid w:val="00A278C3"/>
    <w:rsid w:val="00A27D5A"/>
    <w:rsid w:val="00A2D29B"/>
    <w:rsid w:val="00A2D888"/>
    <w:rsid w:val="00A30466"/>
    <w:rsid w:val="00A304DA"/>
    <w:rsid w:val="00A305BF"/>
    <w:rsid w:val="00A30A58"/>
    <w:rsid w:val="00A30C81"/>
    <w:rsid w:val="00A30F42"/>
    <w:rsid w:val="00A30F6F"/>
    <w:rsid w:val="00A31101"/>
    <w:rsid w:val="00A31CB3"/>
    <w:rsid w:val="00A31CE7"/>
    <w:rsid w:val="00A321DA"/>
    <w:rsid w:val="00A32357"/>
    <w:rsid w:val="00A3256B"/>
    <w:rsid w:val="00A3284D"/>
    <w:rsid w:val="00A32DC4"/>
    <w:rsid w:val="00A32E5D"/>
    <w:rsid w:val="00A32E84"/>
    <w:rsid w:val="00A334DA"/>
    <w:rsid w:val="00A335D4"/>
    <w:rsid w:val="00A33615"/>
    <w:rsid w:val="00A346BA"/>
    <w:rsid w:val="00A34759"/>
    <w:rsid w:val="00A349D2"/>
    <w:rsid w:val="00A34F7D"/>
    <w:rsid w:val="00A354B6"/>
    <w:rsid w:val="00A358FC"/>
    <w:rsid w:val="00A35C3C"/>
    <w:rsid w:val="00A3623C"/>
    <w:rsid w:val="00A3698C"/>
    <w:rsid w:val="00A37367"/>
    <w:rsid w:val="00A37CD7"/>
    <w:rsid w:val="00A37E9B"/>
    <w:rsid w:val="00A3E330"/>
    <w:rsid w:val="00A402CE"/>
    <w:rsid w:val="00A406D2"/>
    <w:rsid w:val="00A4107B"/>
    <w:rsid w:val="00A41109"/>
    <w:rsid w:val="00A41E55"/>
    <w:rsid w:val="00A4260D"/>
    <w:rsid w:val="00A42B83"/>
    <w:rsid w:val="00A42BBA"/>
    <w:rsid w:val="00A42D5D"/>
    <w:rsid w:val="00A42DE3"/>
    <w:rsid w:val="00A42EBA"/>
    <w:rsid w:val="00A43396"/>
    <w:rsid w:val="00A43A85"/>
    <w:rsid w:val="00A44026"/>
    <w:rsid w:val="00A445F5"/>
    <w:rsid w:val="00A44D8B"/>
    <w:rsid w:val="00A454E9"/>
    <w:rsid w:val="00A45F03"/>
    <w:rsid w:val="00A45F90"/>
    <w:rsid w:val="00A461FC"/>
    <w:rsid w:val="00A46278"/>
    <w:rsid w:val="00A4690C"/>
    <w:rsid w:val="00A4696E"/>
    <w:rsid w:val="00A46E40"/>
    <w:rsid w:val="00A475AF"/>
    <w:rsid w:val="00A47917"/>
    <w:rsid w:val="00A47AC3"/>
    <w:rsid w:val="00A47D61"/>
    <w:rsid w:val="00A502A5"/>
    <w:rsid w:val="00A51526"/>
    <w:rsid w:val="00A5157D"/>
    <w:rsid w:val="00A517A6"/>
    <w:rsid w:val="00A51904"/>
    <w:rsid w:val="00A5235C"/>
    <w:rsid w:val="00A52410"/>
    <w:rsid w:val="00A52557"/>
    <w:rsid w:val="00A52F07"/>
    <w:rsid w:val="00A53A72"/>
    <w:rsid w:val="00A53D70"/>
    <w:rsid w:val="00A543D1"/>
    <w:rsid w:val="00A54D46"/>
    <w:rsid w:val="00A55124"/>
    <w:rsid w:val="00A55449"/>
    <w:rsid w:val="00A557AD"/>
    <w:rsid w:val="00A557CA"/>
    <w:rsid w:val="00A559B0"/>
    <w:rsid w:val="00A56397"/>
    <w:rsid w:val="00A569E9"/>
    <w:rsid w:val="00A56B1C"/>
    <w:rsid w:val="00A56D7E"/>
    <w:rsid w:val="00A56E1E"/>
    <w:rsid w:val="00A5726C"/>
    <w:rsid w:val="00A5768A"/>
    <w:rsid w:val="00A6065A"/>
    <w:rsid w:val="00A6095F"/>
    <w:rsid w:val="00A60DD8"/>
    <w:rsid w:val="00A61292"/>
    <w:rsid w:val="00A616A1"/>
    <w:rsid w:val="00A618D4"/>
    <w:rsid w:val="00A6201B"/>
    <w:rsid w:val="00A620AA"/>
    <w:rsid w:val="00A639A8"/>
    <w:rsid w:val="00A63CB4"/>
    <w:rsid w:val="00A6426D"/>
    <w:rsid w:val="00A64367"/>
    <w:rsid w:val="00A644B3"/>
    <w:rsid w:val="00A64526"/>
    <w:rsid w:val="00A645E9"/>
    <w:rsid w:val="00A64863"/>
    <w:rsid w:val="00A6508B"/>
    <w:rsid w:val="00A65338"/>
    <w:rsid w:val="00A65D07"/>
    <w:rsid w:val="00A66115"/>
    <w:rsid w:val="00A661D4"/>
    <w:rsid w:val="00A663C1"/>
    <w:rsid w:val="00A66548"/>
    <w:rsid w:val="00A66935"/>
    <w:rsid w:val="00A66D5C"/>
    <w:rsid w:val="00A703FD"/>
    <w:rsid w:val="00A7048B"/>
    <w:rsid w:val="00A706ED"/>
    <w:rsid w:val="00A709AD"/>
    <w:rsid w:val="00A70A23"/>
    <w:rsid w:val="00A70CFB"/>
    <w:rsid w:val="00A70D2B"/>
    <w:rsid w:val="00A7106A"/>
    <w:rsid w:val="00A72233"/>
    <w:rsid w:val="00A724DB"/>
    <w:rsid w:val="00A72829"/>
    <w:rsid w:val="00A72B52"/>
    <w:rsid w:val="00A72B7D"/>
    <w:rsid w:val="00A737E6"/>
    <w:rsid w:val="00A73FB4"/>
    <w:rsid w:val="00A7415B"/>
    <w:rsid w:val="00A7427B"/>
    <w:rsid w:val="00A743A5"/>
    <w:rsid w:val="00A74791"/>
    <w:rsid w:val="00A749D3"/>
    <w:rsid w:val="00A75307"/>
    <w:rsid w:val="00A75EE8"/>
    <w:rsid w:val="00A764F9"/>
    <w:rsid w:val="00A76B4A"/>
    <w:rsid w:val="00A76D4B"/>
    <w:rsid w:val="00A77039"/>
    <w:rsid w:val="00A77041"/>
    <w:rsid w:val="00A772DE"/>
    <w:rsid w:val="00A774CE"/>
    <w:rsid w:val="00A7765F"/>
    <w:rsid w:val="00A7785F"/>
    <w:rsid w:val="00A77CA9"/>
    <w:rsid w:val="00A77F77"/>
    <w:rsid w:val="00A80B09"/>
    <w:rsid w:val="00A80BB4"/>
    <w:rsid w:val="00A80E90"/>
    <w:rsid w:val="00A80EB2"/>
    <w:rsid w:val="00A80F5F"/>
    <w:rsid w:val="00A813AF"/>
    <w:rsid w:val="00A8188A"/>
    <w:rsid w:val="00A8201A"/>
    <w:rsid w:val="00A82522"/>
    <w:rsid w:val="00A82627"/>
    <w:rsid w:val="00A82C6B"/>
    <w:rsid w:val="00A82DD7"/>
    <w:rsid w:val="00A82DDB"/>
    <w:rsid w:val="00A82F8E"/>
    <w:rsid w:val="00A83259"/>
    <w:rsid w:val="00A83E2E"/>
    <w:rsid w:val="00A840EE"/>
    <w:rsid w:val="00A8448A"/>
    <w:rsid w:val="00A84994"/>
    <w:rsid w:val="00A84D21"/>
    <w:rsid w:val="00A84F73"/>
    <w:rsid w:val="00A852A2"/>
    <w:rsid w:val="00A852F7"/>
    <w:rsid w:val="00A85486"/>
    <w:rsid w:val="00A85EC6"/>
    <w:rsid w:val="00A86A61"/>
    <w:rsid w:val="00A86F5A"/>
    <w:rsid w:val="00A87441"/>
    <w:rsid w:val="00A87471"/>
    <w:rsid w:val="00A87473"/>
    <w:rsid w:val="00A87894"/>
    <w:rsid w:val="00A87BD3"/>
    <w:rsid w:val="00A87F96"/>
    <w:rsid w:val="00A8B78C"/>
    <w:rsid w:val="00A8E93C"/>
    <w:rsid w:val="00A90D93"/>
    <w:rsid w:val="00A911DB"/>
    <w:rsid w:val="00A912F4"/>
    <w:rsid w:val="00A914E9"/>
    <w:rsid w:val="00A915C5"/>
    <w:rsid w:val="00A91BF2"/>
    <w:rsid w:val="00A92AAC"/>
    <w:rsid w:val="00A92B8B"/>
    <w:rsid w:val="00A92C60"/>
    <w:rsid w:val="00A92FEB"/>
    <w:rsid w:val="00A93122"/>
    <w:rsid w:val="00A931D0"/>
    <w:rsid w:val="00A93262"/>
    <w:rsid w:val="00A93280"/>
    <w:rsid w:val="00A9328A"/>
    <w:rsid w:val="00A936C5"/>
    <w:rsid w:val="00A93987"/>
    <w:rsid w:val="00A93AA8"/>
    <w:rsid w:val="00A93D72"/>
    <w:rsid w:val="00A93F8F"/>
    <w:rsid w:val="00A94295"/>
    <w:rsid w:val="00A94940"/>
    <w:rsid w:val="00A94FD3"/>
    <w:rsid w:val="00A95085"/>
    <w:rsid w:val="00A9548E"/>
    <w:rsid w:val="00A9576A"/>
    <w:rsid w:val="00A9591A"/>
    <w:rsid w:val="00A95B78"/>
    <w:rsid w:val="00A95C92"/>
    <w:rsid w:val="00A95F5D"/>
    <w:rsid w:val="00A962E1"/>
    <w:rsid w:val="00A965DF"/>
    <w:rsid w:val="00A96740"/>
    <w:rsid w:val="00A9680F"/>
    <w:rsid w:val="00A9718F"/>
    <w:rsid w:val="00A9721B"/>
    <w:rsid w:val="00A9A27F"/>
    <w:rsid w:val="00AA0473"/>
    <w:rsid w:val="00AA0773"/>
    <w:rsid w:val="00AA0785"/>
    <w:rsid w:val="00AA0967"/>
    <w:rsid w:val="00AA0E9F"/>
    <w:rsid w:val="00AA0F12"/>
    <w:rsid w:val="00AA1007"/>
    <w:rsid w:val="00AA1413"/>
    <w:rsid w:val="00AA1669"/>
    <w:rsid w:val="00AA2001"/>
    <w:rsid w:val="00AA221C"/>
    <w:rsid w:val="00AA262F"/>
    <w:rsid w:val="00AA293E"/>
    <w:rsid w:val="00AA2B7D"/>
    <w:rsid w:val="00AA2D7D"/>
    <w:rsid w:val="00AA2DF6"/>
    <w:rsid w:val="00AA3018"/>
    <w:rsid w:val="00AA3241"/>
    <w:rsid w:val="00AA32D2"/>
    <w:rsid w:val="00AA33CC"/>
    <w:rsid w:val="00AA386B"/>
    <w:rsid w:val="00AA3B9D"/>
    <w:rsid w:val="00AA4331"/>
    <w:rsid w:val="00AA4BCB"/>
    <w:rsid w:val="00AA4F92"/>
    <w:rsid w:val="00AA5DAD"/>
    <w:rsid w:val="00AA5E99"/>
    <w:rsid w:val="00AA6255"/>
    <w:rsid w:val="00AA641D"/>
    <w:rsid w:val="00AA681D"/>
    <w:rsid w:val="00AA685B"/>
    <w:rsid w:val="00AA688D"/>
    <w:rsid w:val="00AA74E4"/>
    <w:rsid w:val="00AA7968"/>
    <w:rsid w:val="00AB0582"/>
    <w:rsid w:val="00AB06F2"/>
    <w:rsid w:val="00AB0A0E"/>
    <w:rsid w:val="00AB13AA"/>
    <w:rsid w:val="00AB1D95"/>
    <w:rsid w:val="00AB20BC"/>
    <w:rsid w:val="00AB21C0"/>
    <w:rsid w:val="00AB2C9C"/>
    <w:rsid w:val="00AB2E2D"/>
    <w:rsid w:val="00AB2E3C"/>
    <w:rsid w:val="00AB2FF6"/>
    <w:rsid w:val="00AB4593"/>
    <w:rsid w:val="00AB45C7"/>
    <w:rsid w:val="00AB48E0"/>
    <w:rsid w:val="00AB4A4B"/>
    <w:rsid w:val="00AB531A"/>
    <w:rsid w:val="00AB5B6E"/>
    <w:rsid w:val="00AB5B8A"/>
    <w:rsid w:val="00AB5E7C"/>
    <w:rsid w:val="00AB6096"/>
    <w:rsid w:val="00AB68CA"/>
    <w:rsid w:val="00AB6A48"/>
    <w:rsid w:val="00AB6AFF"/>
    <w:rsid w:val="00AC0033"/>
    <w:rsid w:val="00AC006C"/>
    <w:rsid w:val="00AC0447"/>
    <w:rsid w:val="00AC0762"/>
    <w:rsid w:val="00AC0FBC"/>
    <w:rsid w:val="00AC13E2"/>
    <w:rsid w:val="00AC1AC3"/>
    <w:rsid w:val="00AC1B5D"/>
    <w:rsid w:val="00AC1E40"/>
    <w:rsid w:val="00AC2140"/>
    <w:rsid w:val="00AC2372"/>
    <w:rsid w:val="00AC256C"/>
    <w:rsid w:val="00AC27CE"/>
    <w:rsid w:val="00AC2AAE"/>
    <w:rsid w:val="00AC3E89"/>
    <w:rsid w:val="00AC4464"/>
    <w:rsid w:val="00AC4A8D"/>
    <w:rsid w:val="00AC4D13"/>
    <w:rsid w:val="00AC5051"/>
    <w:rsid w:val="00AC5F00"/>
    <w:rsid w:val="00AC65CB"/>
    <w:rsid w:val="00AC6A59"/>
    <w:rsid w:val="00AC6FDA"/>
    <w:rsid w:val="00AC7183"/>
    <w:rsid w:val="00AC7339"/>
    <w:rsid w:val="00AC743A"/>
    <w:rsid w:val="00AC7745"/>
    <w:rsid w:val="00AC91FA"/>
    <w:rsid w:val="00AD0263"/>
    <w:rsid w:val="00AD0751"/>
    <w:rsid w:val="00AD09D9"/>
    <w:rsid w:val="00AD152F"/>
    <w:rsid w:val="00AD2616"/>
    <w:rsid w:val="00AD26B1"/>
    <w:rsid w:val="00AD2702"/>
    <w:rsid w:val="00AD2C97"/>
    <w:rsid w:val="00AD2E5D"/>
    <w:rsid w:val="00AD311D"/>
    <w:rsid w:val="00AD35A0"/>
    <w:rsid w:val="00AD3A04"/>
    <w:rsid w:val="00AD3BD2"/>
    <w:rsid w:val="00AD4480"/>
    <w:rsid w:val="00AD4A0C"/>
    <w:rsid w:val="00AD4F5A"/>
    <w:rsid w:val="00AD522B"/>
    <w:rsid w:val="00AD5448"/>
    <w:rsid w:val="00AD586C"/>
    <w:rsid w:val="00AD589D"/>
    <w:rsid w:val="00AD5FAA"/>
    <w:rsid w:val="00AD6234"/>
    <w:rsid w:val="00AD6B99"/>
    <w:rsid w:val="00AD6DC9"/>
    <w:rsid w:val="00AD6E82"/>
    <w:rsid w:val="00AD745E"/>
    <w:rsid w:val="00AD7857"/>
    <w:rsid w:val="00AD78DF"/>
    <w:rsid w:val="00AD795C"/>
    <w:rsid w:val="00AE02FB"/>
    <w:rsid w:val="00AE0402"/>
    <w:rsid w:val="00AE082A"/>
    <w:rsid w:val="00AE0C59"/>
    <w:rsid w:val="00AE0FD4"/>
    <w:rsid w:val="00AE1113"/>
    <w:rsid w:val="00AE1B18"/>
    <w:rsid w:val="00AE1FE9"/>
    <w:rsid w:val="00AE2026"/>
    <w:rsid w:val="00AE2063"/>
    <w:rsid w:val="00AE23CE"/>
    <w:rsid w:val="00AE23E7"/>
    <w:rsid w:val="00AE2A31"/>
    <w:rsid w:val="00AE2DDE"/>
    <w:rsid w:val="00AE3386"/>
    <w:rsid w:val="00AE3BBE"/>
    <w:rsid w:val="00AE3EE2"/>
    <w:rsid w:val="00AE41F0"/>
    <w:rsid w:val="00AE4255"/>
    <w:rsid w:val="00AE49DE"/>
    <w:rsid w:val="00AE4C21"/>
    <w:rsid w:val="00AE4FD4"/>
    <w:rsid w:val="00AE502A"/>
    <w:rsid w:val="00AE5187"/>
    <w:rsid w:val="00AE53B0"/>
    <w:rsid w:val="00AE5E47"/>
    <w:rsid w:val="00AE5E66"/>
    <w:rsid w:val="00AE6011"/>
    <w:rsid w:val="00AE61A9"/>
    <w:rsid w:val="00AE63B7"/>
    <w:rsid w:val="00AE726A"/>
    <w:rsid w:val="00AE76CE"/>
    <w:rsid w:val="00AE77B5"/>
    <w:rsid w:val="00AF00CE"/>
    <w:rsid w:val="00AF1822"/>
    <w:rsid w:val="00AF19CA"/>
    <w:rsid w:val="00AF1F14"/>
    <w:rsid w:val="00AF2090"/>
    <w:rsid w:val="00AF24B2"/>
    <w:rsid w:val="00AF2922"/>
    <w:rsid w:val="00AF2B63"/>
    <w:rsid w:val="00AF30B3"/>
    <w:rsid w:val="00AF3E78"/>
    <w:rsid w:val="00AF40EF"/>
    <w:rsid w:val="00AF4DFF"/>
    <w:rsid w:val="00AF4FEA"/>
    <w:rsid w:val="00AF50DF"/>
    <w:rsid w:val="00AF54F0"/>
    <w:rsid w:val="00AF55EA"/>
    <w:rsid w:val="00AF66AF"/>
    <w:rsid w:val="00AF6763"/>
    <w:rsid w:val="00AF6A0D"/>
    <w:rsid w:val="00AF7C70"/>
    <w:rsid w:val="00AF7DD9"/>
    <w:rsid w:val="00AF7F5A"/>
    <w:rsid w:val="00B0012E"/>
    <w:rsid w:val="00B01533"/>
    <w:rsid w:val="00B0183D"/>
    <w:rsid w:val="00B01A09"/>
    <w:rsid w:val="00B01A87"/>
    <w:rsid w:val="00B021AA"/>
    <w:rsid w:val="00B02A13"/>
    <w:rsid w:val="00B03554"/>
    <w:rsid w:val="00B04558"/>
    <w:rsid w:val="00B04831"/>
    <w:rsid w:val="00B053CB"/>
    <w:rsid w:val="00B0552D"/>
    <w:rsid w:val="00B058D1"/>
    <w:rsid w:val="00B05B24"/>
    <w:rsid w:val="00B05C4F"/>
    <w:rsid w:val="00B06643"/>
    <w:rsid w:val="00B06968"/>
    <w:rsid w:val="00B06B2F"/>
    <w:rsid w:val="00B06CEF"/>
    <w:rsid w:val="00B07C8E"/>
    <w:rsid w:val="00B10596"/>
    <w:rsid w:val="00B10E7A"/>
    <w:rsid w:val="00B111B3"/>
    <w:rsid w:val="00B113BD"/>
    <w:rsid w:val="00B11777"/>
    <w:rsid w:val="00B12339"/>
    <w:rsid w:val="00B128F5"/>
    <w:rsid w:val="00B12D35"/>
    <w:rsid w:val="00B137EC"/>
    <w:rsid w:val="00B13C88"/>
    <w:rsid w:val="00B13CE1"/>
    <w:rsid w:val="00B146CC"/>
    <w:rsid w:val="00B14DA8"/>
    <w:rsid w:val="00B14FF0"/>
    <w:rsid w:val="00B15128"/>
    <w:rsid w:val="00B1575B"/>
    <w:rsid w:val="00B15B33"/>
    <w:rsid w:val="00B15E4B"/>
    <w:rsid w:val="00B16249"/>
    <w:rsid w:val="00B169ED"/>
    <w:rsid w:val="00B176A9"/>
    <w:rsid w:val="00B17994"/>
    <w:rsid w:val="00B17E4D"/>
    <w:rsid w:val="00B17F87"/>
    <w:rsid w:val="00B203F1"/>
    <w:rsid w:val="00B2067E"/>
    <w:rsid w:val="00B206A8"/>
    <w:rsid w:val="00B206F9"/>
    <w:rsid w:val="00B207F6"/>
    <w:rsid w:val="00B20AF6"/>
    <w:rsid w:val="00B20B7C"/>
    <w:rsid w:val="00B21435"/>
    <w:rsid w:val="00B21546"/>
    <w:rsid w:val="00B22A73"/>
    <w:rsid w:val="00B23E8E"/>
    <w:rsid w:val="00B24102"/>
    <w:rsid w:val="00B24962"/>
    <w:rsid w:val="00B256B3"/>
    <w:rsid w:val="00B25812"/>
    <w:rsid w:val="00B260D4"/>
    <w:rsid w:val="00B268EC"/>
    <w:rsid w:val="00B26D09"/>
    <w:rsid w:val="00B26FA7"/>
    <w:rsid w:val="00B276FF"/>
    <w:rsid w:val="00B27975"/>
    <w:rsid w:val="00B27E93"/>
    <w:rsid w:val="00B2E38E"/>
    <w:rsid w:val="00B303C4"/>
    <w:rsid w:val="00B30AE6"/>
    <w:rsid w:val="00B3106A"/>
    <w:rsid w:val="00B31419"/>
    <w:rsid w:val="00B3143E"/>
    <w:rsid w:val="00B31F2E"/>
    <w:rsid w:val="00B324C3"/>
    <w:rsid w:val="00B32678"/>
    <w:rsid w:val="00B328C7"/>
    <w:rsid w:val="00B32CEF"/>
    <w:rsid w:val="00B32F96"/>
    <w:rsid w:val="00B338FC"/>
    <w:rsid w:val="00B33ECC"/>
    <w:rsid w:val="00B33F15"/>
    <w:rsid w:val="00B3406E"/>
    <w:rsid w:val="00B342FE"/>
    <w:rsid w:val="00B34491"/>
    <w:rsid w:val="00B34878"/>
    <w:rsid w:val="00B34FA2"/>
    <w:rsid w:val="00B352A0"/>
    <w:rsid w:val="00B35823"/>
    <w:rsid w:val="00B35D9D"/>
    <w:rsid w:val="00B3602D"/>
    <w:rsid w:val="00B365BE"/>
    <w:rsid w:val="00B3679B"/>
    <w:rsid w:val="00B37200"/>
    <w:rsid w:val="00B37979"/>
    <w:rsid w:val="00B37EA8"/>
    <w:rsid w:val="00B37FBC"/>
    <w:rsid w:val="00B40E56"/>
    <w:rsid w:val="00B4175C"/>
    <w:rsid w:val="00B4178F"/>
    <w:rsid w:val="00B41873"/>
    <w:rsid w:val="00B418BE"/>
    <w:rsid w:val="00B419C5"/>
    <w:rsid w:val="00B41F89"/>
    <w:rsid w:val="00B42321"/>
    <w:rsid w:val="00B427E5"/>
    <w:rsid w:val="00B42E80"/>
    <w:rsid w:val="00B42F01"/>
    <w:rsid w:val="00B42F34"/>
    <w:rsid w:val="00B4347F"/>
    <w:rsid w:val="00B4351A"/>
    <w:rsid w:val="00B4366E"/>
    <w:rsid w:val="00B43808"/>
    <w:rsid w:val="00B43B08"/>
    <w:rsid w:val="00B43C87"/>
    <w:rsid w:val="00B449C5"/>
    <w:rsid w:val="00B44B9D"/>
    <w:rsid w:val="00B44D26"/>
    <w:rsid w:val="00B44E9F"/>
    <w:rsid w:val="00B45028"/>
    <w:rsid w:val="00B45215"/>
    <w:rsid w:val="00B45778"/>
    <w:rsid w:val="00B4596F"/>
    <w:rsid w:val="00B46FAF"/>
    <w:rsid w:val="00B46FC0"/>
    <w:rsid w:val="00B472D7"/>
    <w:rsid w:val="00B477D7"/>
    <w:rsid w:val="00B4791D"/>
    <w:rsid w:val="00B479E5"/>
    <w:rsid w:val="00B47AFC"/>
    <w:rsid w:val="00B50B23"/>
    <w:rsid w:val="00B50BF8"/>
    <w:rsid w:val="00B50E7E"/>
    <w:rsid w:val="00B511D6"/>
    <w:rsid w:val="00B517E2"/>
    <w:rsid w:val="00B51A51"/>
    <w:rsid w:val="00B51F78"/>
    <w:rsid w:val="00B52394"/>
    <w:rsid w:val="00B5269A"/>
    <w:rsid w:val="00B53067"/>
    <w:rsid w:val="00B53680"/>
    <w:rsid w:val="00B536D1"/>
    <w:rsid w:val="00B53936"/>
    <w:rsid w:val="00B53C0A"/>
    <w:rsid w:val="00B53C73"/>
    <w:rsid w:val="00B54258"/>
    <w:rsid w:val="00B54404"/>
    <w:rsid w:val="00B5450C"/>
    <w:rsid w:val="00B5474A"/>
    <w:rsid w:val="00B5545F"/>
    <w:rsid w:val="00B5593F"/>
    <w:rsid w:val="00B56218"/>
    <w:rsid w:val="00B5645D"/>
    <w:rsid w:val="00B56494"/>
    <w:rsid w:val="00B568B9"/>
    <w:rsid w:val="00B569E8"/>
    <w:rsid w:val="00B56CE5"/>
    <w:rsid w:val="00B57395"/>
    <w:rsid w:val="00B577FE"/>
    <w:rsid w:val="00B57CF1"/>
    <w:rsid w:val="00B6010F"/>
    <w:rsid w:val="00B61485"/>
    <w:rsid w:val="00B61868"/>
    <w:rsid w:val="00B618D6"/>
    <w:rsid w:val="00B61C15"/>
    <w:rsid w:val="00B61E76"/>
    <w:rsid w:val="00B62783"/>
    <w:rsid w:val="00B62AA3"/>
    <w:rsid w:val="00B62B4A"/>
    <w:rsid w:val="00B62F7C"/>
    <w:rsid w:val="00B635BC"/>
    <w:rsid w:val="00B6370A"/>
    <w:rsid w:val="00B63A2A"/>
    <w:rsid w:val="00B63B2E"/>
    <w:rsid w:val="00B63B5A"/>
    <w:rsid w:val="00B645A1"/>
    <w:rsid w:val="00B64601"/>
    <w:rsid w:val="00B6469A"/>
    <w:rsid w:val="00B647FE"/>
    <w:rsid w:val="00B64863"/>
    <w:rsid w:val="00B64A5A"/>
    <w:rsid w:val="00B64C59"/>
    <w:rsid w:val="00B65321"/>
    <w:rsid w:val="00B6554B"/>
    <w:rsid w:val="00B65A9F"/>
    <w:rsid w:val="00B663CF"/>
    <w:rsid w:val="00B664A5"/>
    <w:rsid w:val="00B70289"/>
    <w:rsid w:val="00B707BA"/>
    <w:rsid w:val="00B70E2B"/>
    <w:rsid w:val="00B71A44"/>
    <w:rsid w:val="00B71F05"/>
    <w:rsid w:val="00B725C9"/>
    <w:rsid w:val="00B7265C"/>
    <w:rsid w:val="00B72B2A"/>
    <w:rsid w:val="00B72CD8"/>
    <w:rsid w:val="00B72E20"/>
    <w:rsid w:val="00B72EEE"/>
    <w:rsid w:val="00B734F2"/>
    <w:rsid w:val="00B7363D"/>
    <w:rsid w:val="00B73ACD"/>
    <w:rsid w:val="00B741D9"/>
    <w:rsid w:val="00B749A5"/>
    <w:rsid w:val="00B74AAD"/>
    <w:rsid w:val="00B74AB9"/>
    <w:rsid w:val="00B74AE1"/>
    <w:rsid w:val="00B74B8F"/>
    <w:rsid w:val="00B74C49"/>
    <w:rsid w:val="00B7539F"/>
    <w:rsid w:val="00B75745"/>
    <w:rsid w:val="00B76476"/>
    <w:rsid w:val="00B7660C"/>
    <w:rsid w:val="00B76740"/>
    <w:rsid w:val="00B76AC7"/>
    <w:rsid w:val="00B76B95"/>
    <w:rsid w:val="00B76CD3"/>
    <w:rsid w:val="00B76D17"/>
    <w:rsid w:val="00B76FDD"/>
    <w:rsid w:val="00B772FF"/>
    <w:rsid w:val="00B7748C"/>
    <w:rsid w:val="00B77B39"/>
    <w:rsid w:val="00B77BCD"/>
    <w:rsid w:val="00B77ED3"/>
    <w:rsid w:val="00B80176"/>
    <w:rsid w:val="00B801D6"/>
    <w:rsid w:val="00B8037A"/>
    <w:rsid w:val="00B807EF"/>
    <w:rsid w:val="00B808F3"/>
    <w:rsid w:val="00B80BFC"/>
    <w:rsid w:val="00B812F2"/>
    <w:rsid w:val="00B819FC"/>
    <w:rsid w:val="00B81D67"/>
    <w:rsid w:val="00B82B04"/>
    <w:rsid w:val="00B82C1B"/>
    <w:rsid w:val="00B83501"/>
    <w:rsid w:val="00B83E55"/>
    <w:rsid w:val="00B83F20"/>
    <w:rsid w:val="00B84269"/>
    <w:rsid w:val="00B84B3B"/>
    <w:rsid w:val="00B84B73"/>
    <w:rsid w:val="00B8510F"/>
    <w:rsid w:val="00B85249"/>
    <w:rsid w:val="00B85A73"/>
    <w:rsid w:val="00B85ABB"/>
    <w:rsid w:val="00B861DD"/>
    <w:rsid w:val="00B8655B"/>
    <w:rsid w:val="00B86BF8"/>
    <w:rsid w:val="00B86DAC"/>
    <w:rsid w:val="00B86E8E"/>
    <w:rsid w:val="00B86FC5"/>
    <w:rsid w:val="00B8704C"/>
    <w:rsid w:val="00B87053"/>
    <w:rsid w:val="00B87157"/>
    <w:rsid w:val="00B87160"/>
    <w:rsid w:val="00B875F8"/>
    <w:rsid w:val="00B87BC4"/>
    <w:rsid w:val="00B87C52"/>
    <w:rsid w:val="00B87C84"/>
    <w:rsid w:val="00B87E2E"/>
    <w:rsid w:val="00B87E62"/>
    <w:rsid w:val="00B90048"/>
    <w:rsid w:val="00B907D8"/>
    <w:rsid w:val="00B90D5E"/>
    <w:rsid w:val="00B910E2"/>
    <w:rsid w:val="00B9189F"/>
    <w:rsid w:val="00B92135"/>
    <w:rsid w:val="00B926BE"/>
    <w:rsid w:val="00B92A48"/>
    <w:rsid w:val="00B92EEE"/>
    <w:rsid w:val="00B93826"/>
    <w:rsid w:val="00B93A7D"/>
    <w:rsid w:val="00B93C79"/>
    <w:rsid w:val="00B93D4B"/>
    <w:rsid w:val="00B940CA"/>
    <w:rsid w:val="00B94EB0"/>
    <w:rsid w:val="00B95AB4"/>
    <w:rsid w:val="00B95D8F"/>
    <w:rsid w:val="00B96334"/>
    <w:rsid w:val="00B964DB"/>
    <w:rsid w:val="00B9656D"/>
    <w:rsid w:val="00B9697A"/>
    <w:rsid w:val="00B96C38"/>
    <w:rsid w:val="00B96C42"/>
    <w:rsid w:val="00B97652"/>
    <w:rsid w:val="00B979D8"/>
    <w:rsid w:val="00B97D5B"/>
    <w:rsid w:val="00BA00EE"/>
    <w:rsid w:val="00BA04AF"/>
    <w:rsid w:val="00BA0555"/>
    <w:rsid w:val="00BA0D58"/>
    <w:rsid w:val="00BA18AB"/>
    <w:rsid w:val="00BA1AF4"/>
    <w:rsid w:val="00BA249E"/>
    <w:rsid w:val="00BA25DE"/>
    <w:rsid w:val="00BA281C"/>
    <w:rsid w:val="00BA2C41"/>
    <w:rsid w:val="00BA2FAC"/>
    <w:rsid w:val="00BA35F5"/>
    <w:rsid w:val="00BA36B3"/>
    <w:rsid w:val="00BA3B1F"/>
    <w:rsid w:val="00BA4D88"/>
    <w:rsid w:val="00BA4E76"/>
    <w:rsid w:val="00BA5063"/>
    <w:rsid w:val="00BA5560"/>
    <w:rsid w:val="00BA5588"/>
    <w:rsid w:val="00BA56ED"/>
    <w:rsid w:val="00BA599F"/>
    <w:rsid w:val="00BA66B7"/>
    <w:rsid w:val="00BA6D1C"/>
    <w:rsid w:val="00BA6EAF"/>
    <w:rsid w:val="00BA738A"/>
    <w:rsid w:val="00BA7846"/>
    <w:rsid w:val="00BA7ACD"/>
    <w:rsid w:val="00BA7F3E"/>
    <w:rsid w:val="00BB0038"/>
    <w:rsid w:val="00BB0118"/>
    <w:rsid w:val="00BB0247"/>
    <w:rsid w:val="00BB05ED"/>
    <w:rsid w:val="00BB08CF"/>
    <w:rsid w:val="00BB08E2"/>
    <w:rsid w:val="00BB0EDF"/>
    <w:rsid w:val="00BB113F"/>
    <w:rsid w:val="00BB11C3"/>
    <w:rsid w:val="00BB13E6"/>
    <w:rsid w:val="00BB1512"/>
    <w:rsid w:val="00BB157F"/>
    <w:rsid w:val="00BB1766"/>
    <w:rsid w:val="00BB1D1F"/>
    <w:rsid w:val="00BB1EB0"/>
    <w:rsid w:val="00BB20E2"/>
    <w:rsid w:val="00BB2E3C"/>
    <w:rsid w:val="00BB2EDE"/>
    <w:rsid w:val="00BB3368"/>
    <w:rsid w:val="00BB35BC"/>
    <w:rsid w:val="00BB3BD6"/>
    <w:rsid w:val="00BB45D3"/>
    <w:rsid w:val="00BB4676"/>
    <w:rsid w:val="00BB4D50"/>
    <w:rsid w:val="00BB4EB6"/>
    <w:rsid w:val="00BB4F7A"/>
    <w:rsid w:val="00BB58A7"/>
    <w:rsid w:val="00BB5CDA"/>
    <w:rsid w:val="00BB62C2"/>
    <w:rsid w:val="00BB6863"/>
    <w:rsid w:val="00BB6905"/>
    <w:rsid w:val="00BB6A68"/>
    <w:rsid w:val="00BB6D2C"/>
    <w:rsid w:val="00BB7375"/>
    <w:rsid w:val="00BB76DD"/>
    <w:rsid w:val="00BB7A32"/>
    <w:rsid w:val="00BB7F4A"/>
    <w:rsid w:val="00BB7FB3"/>
    <w:rsid w:val="00BB88BE"/>
    <w:rsid w:val="00BC0577"/>
    <w:rsid w:val="00BC0963"/>
    <w:rsid w:val="00BC0E54"/>
    <w:rsid w:val="00BC0ED8"/>
    <w:rsid w:val="00BC1004"/>
    <w:rsid w:val="00BC10D8"/>
    <w:rsid w:val="00BC11FB"/>
    <w:rsid w:val="00BC1A4C"/>
    <w:rsid w:val="00BC1CC5"/>
    <w:rsid w:val="00BC2107"/>
    <w:rsid w:val="00BC2443"/>
    <w:rsid w:val="00BC26F3"/>
    <w:rsid w:val="00BC2A13"/>
    <w:rsid w:val="00BC2B83"/>
    <w:rsid w:val="00BC31B2"/>
    <w:rsid w:val="00BC3E91"/>
    <w:rsid w:val="00BC4488"/>
    <w:rsid w:val="00BC4CF5"/>
    <w:rsid w:val="00BC505D"/>
    <w:rsid w:val="00BC52B6"/>
    <w:rsid w:val="00BC53F7"/>
    <w:rsid w:val="00BC57E2"/>
    <w:rsid w:val="00BC5FAF"/>
    <w:rsid w:val="00BC63C9"/>
    <w:rsid w:val="00BC745C"/>
    <w:rsid w:val="00BC7605"/>
    <w:rsid w:val="00BC7872"/>
    <w:rsid w:val="00BC7EC2"/>
    <w:rsid w:val="00BD084D"/>
    <w:rsid w:val="00BD08BC"/>
    <w:rsid w:val="00BD09CD"/>
    <w:rsid w:val="00BD0A33"/>
    <w:rsid w:val="00BD0C0F"/>
    <w:rsid w:val="00BD0EB1"/>
    <w:rsid w:val="00BD1784"/>
    <w:rsid w:val="00BD17B7"/>
    <w:rsid w:val="00BD1803"/>
    <w:rsid w:val="00BD1BF5"/>
    <w:rsid w:val="00BD1C27"/>
    <w:rsid w:val="00BD27A6"/>
    <w:rsid w:val="00BD340F"/>
    <w:rsid w:val="00BD3D08"/>
    <w:rsid w:val="00BD3D57"/>
    <w:rsid w:val="00BD3FCE"/>
    <w:rsid w:val="00BD40FE"/>
    <w:rsid w:val="00BD47A6"/>
    <w:rsid w:val="00BD4A1B"/>
    <w:rsid w:val="00BD4E37"/>
    <w:rsid w:val="00BD500C"/>
    <w:rsid w:val="00BD5539"/>
    <w:rsid w:val="00BD5725"/>
    <w:rsid w:val="00BD57B4"/>
    <w:rsid w:val="00BD583D"/>
    <w:rsid w:val="00BD6891"/>
    <w:rsid w:val="00BD6ABD"/>
    <w:rsid w:val="00BD7640"/>
    <w:rsid w:val="00BD7677"/>
    <w:rsid w:val="00BD7884"/>
    <w:rsid w:val="00BD78A4"/>
    <w:rsid w:val="00BD7C6C"/>
    <w:rsid w:val="00BE01FB"/>
    <w:rsid w:val="00BE0335"/>
    <w:rsid w:val="00BE0428"/>
    <w:rsid w:val="00BE0694"/>
    <w:rsid w:val="00BE0B88"/>
    <w:rsid w:val="00BE0FA4"/>
    <w:rsid w:val="00BE1110"/>
    <w:rsid w:val="00BE16A8"/>
    <w:rsid w:val="00BE206A"/>
    <w:rsid w:val="00BE20CE"/>
    <w:rsid w:val="00BE21EE"/>
    <w:rsid w:val="00BE2437"/>
    <w:rsid w:val="00BE254C"/>
    <w:rsid w:val="00BE2DA4"/>
    <w:rsid w:val="00BE2EC0"/>
    <w:rsid w:val="00BE3402"/>
    <w:rsid w:val="00BE379A"/>
    <w:rsid w:val="00BE47F5"/>
    <w:rsid w:val="00BE4A4B"/>
    <w:rsid w:val="00BE4F77"/>
    <w:rsid w:val="00BE5612"/>
    <w:rsid w:val="00BE583D"/>
    <w:rsid w:val="00BE638B"/>
    <w:rsid w:val="00BE6F97"/>
    <w:rsid w:val="00BE70D3"/>
    <w:rsid w:val="00BE73BC"/>
    <w:rsid w:val="00BE79EA"/>
    <w:rsid w:val="00BE7BBB"/>
    <w:rsid w:val="00BE8597"/>
    <w:rsid w:val="00BF03E2"/>
    <w:rsid w:val="00BF05D3"/>
    <w:rsid w:val="00BF0D5C"/>
    <w:rsid w:val="00BF1095"/>
    <w:rsid w:val="00BF1264"/>
    <w:rsid w:val="00BF12B3"/>
    <w:rsid w:val="00BF1ACA"/>
    <w:rsid w:val="00BF1ACE"/>
    <w:rsid w:val="00BF1B76"/>
    <w:rsid w:val="00BF1DF4"/>
    <w:rsid w:val="00BF2B38"/>
    <w:rsid w:val="00BF2D92"/>
    <w:rsid w:val="00BF3119"/>
    <w:rsid w:val="00BF32CF"/>
    <w:rsid w:val="00BF37D6"/>
    <w:rsid w:val="00BF3B1C"/>
    <w:rsid w:val="00BF3FBF"/>
    <w:rsid w:val="00BF40B3"/>
    <w:rsid w:val="00BF41A5"/>
    <w:rsid w:val="00BF496A"/>
    <w:rsid w:val="00BF4C51"/>
    <w:rsid w:val="00BF4DFA"/>
    <w:rsid w:val="00BF503F"/>
    <w:rsid w:val="00BF5390"/>
    <w:rsid w:val="00BF562E"/>
    <w:rsid w:val="00BF5750"/>
    <w:rsid w:val="00BF5F83"/>
    <w:rsid w:val="00BF6048"/>
    <w:rsid w:val="00BF6A80"/>
    <w:rsid w:val="00BF6FA6"/>
    <w:rsid w:val="00BF7169"/>
    <w:rsid w:val="00BF7A24"/>
    <w:rsid w:val="00BF7C1C"/>
    <w:rsid w:val="00C00B41"/>
    <w:rsid w:val="00C00C30"/>
    <w:rsid w:val="00C0102D"/>
    <w:rsid w:val="00C011D5"/>
    <w:rsid w:val="00C01583"/>
    <w:rsid w:val="00C01D3E"/>
    <w:rsid w:val="00C01E85"/>
    <w:rsid w:val="00C0294E"/>
    <w:rsid w:val="00C02D6F"/>
    <w:rsid w:val="00C02DE7"/>
    <w:rsid w:val="00C032CF"/>
    <w:rsid w:val="00C03C25"/>
    <w:rsid w:val="00C03E88"/>
    <w:rsid w:val="00C056D3"/>
    <w:rsid w:val="00C057C5"/>
    <w:rsid w:val="00C060CC"/>
    <w:rsid w:val="00C069E9"/>
    <w:rsid w:val="00C06EB2"/>
    <w:rsid w:val="00C06EC0"/>
    <w:rsid w:val="00C07435"/>
    <w:rsid w:val="00C0777F"/>
    <w:rsid w:val="00C07847"/>
    <w:rsid w:val="00C07C56"/>
    <w:rsid w:val="00C07FF0"/>
    <w:rsid w:val="00C109EB"/>
    <w:rsid w:val="00C11166"/>
    <w:rsid w:val="00C114B3"/>
    <w:rsid w:val="00C114F2"/>
    <w:rsid w:val="00C117B0"/>
    <w:rsid w:val="00C12911"/>
    <w:rsid w:val="00C12E46"/>
    <w:rsid w:val="00C131BF"/>
    <w:rsid w:val="00C13DDE"/>
    <w:rsid w:val="00C1494A"/>
    <w:rsid w:val="00C14C4F"/>
    <w:rsid w:val="00C16A36"/>
    <w:rsid w:val="00C16B06"/>
    <w:rsid w:val="00C16E43"/>
    <w:rsid w:val="00C177BE"/>
    <w:rsid w:val="00C201DD"/>
    <w:rsid w:val="00C2084B"/>
    <w:rsid w:val="00C20A00"/>
    <w:rsid w:val="00C20EC5"/>
    <w:rsid w:val="00C2109C"/>
    <w:rsid w:val="00C211D1"/>
    <w:rsid w:val="00C2122D"/>
    <w:rsid w:val="00C2142A"/>
    <w:rsid w:val="00C2179C"/>
    <w:rsid w:val="00C218DA"/>
    <w:rsid w:val="00C21AB7"/>
    <w:rsid w:val="00C21C66"/>
    <w:rsid w:val="00C2239E"/>
    <w:rsid w:val="00C22D52"/>
    <w:rsid w:val="00C23464"/>
    <w:rsid w:val="00C23962"/>
    <w:rsid w:val="00C23D7D"/>
    <w:rsid w:val="00C23D97"/>
    <w:rsid w:val="00C24616"/>
    <w:rsid w:val="00C248AF"/>
    <w:rsid w:val="00C24CB1"/>
    <w:rsid w:val="00C26378"/>
    <w:rsid w:val="00C267DF"/>
    <w:rsid w:val="00C26C1D"/>
    <w:rsid w:val="00C26EB9"/>
    <w:rsid w:val="00C26EC1"/>
    <w:rsid w:val="00C26EFE"/>
    <w:rsid w:val="00C26FBB"/>
    <w:rsid w:val="00C270C3"/>
    <w:rsid w:val="00C271E8"/>
    <w:rsid w:val="00C277E0"/>
    <w:rsid w:val="00C27EC0"/>
    <w:rsid w:val="00C2E782"/>
    <w:rsid w:val="00C2F8AE"/>
    <w:rsid w:val="00C3125E"/>
    <w:rsid w:val="00C314A5"/>
    <w:rsid w:val="00C319DB"/>
    <w:rsid w:val="00C31DB9"/>
    <w:rsid w:val="00C31DBD"/>
    <w:rsid w:val="00C322C5"/>
    <w:rsid w:val="00C325D8"/>
    <w:rsid w:val="00C32978"/>
    <w:rsid w:val="00C330D0"/>
    <w:rsid w:val="00C3329A"/>
    <w:rsid w:val="00C33785"/>
    <w:rsid w:val="00C33826"/>
    <w:rsid w:val="00C33AC7"/>
    <w:rsid w:val="00C33C02"/>
    <w:rsid w:val="00C34055"/>
    <w:rsid w:val="00C340C3"/>
    <w:rsid w:val="00C34560"/>
    <w:rsid w:val="00C349A1"/>
    <w:rsid w:val="00C34D0C"/>
    <w:rsid w:val="00C35F47"/>
    <w:rsid w:val="00C3607D"/>
    <w:rsid w:val="00C3696D"/>
    <w:rsid w:val="00C36A2F"/>
    <w:rsid w:val="00C36D08"/>
    <w:rsid w:val="00C3734C"/>
    <w:rsid w:val="00C378E3"/>
    <w:rsid w:val="00C378EA"/>
    <w:rsid w:val="00C37AC0"/>
    <w:rsid w:val="00C37DDA"/>
    <w:rsid w:val="00C37E81"/>
    <w:rsid w:val="00C40055"/>
    <w:rsid w:val="00C40725"/>
    <w:rsid w:val="00C408F2"/>
    <w:rsid w:val="00C40982"/>
    <w:rsid w:val="00C40AAF"/>
    <w:rsid w:val="00C40BD3"/>
    <w:rsid w:val="00C414B7"/>
    <w:rsid w:val="00C417EB"/>
    <w:rsid w:val="00C41BD2"/>
    <w:rsid w:val="00C41E46"/>
    <w:rsid w:val="00C42F37"/>
    <w:rsid w:val="00C431E7"/>
    <w:rsid w:val="00C433B8"/>
    <w:rsid w:val="00C436DD"/>
    <w:rsid w:val="00C43A74"/>
    <w:rsid w:val="00C43BD4"/>
    <w:rsid w:val="00C440B4"/>
    <w:rsid w:val="00C4419D"/>
    <w:rsid w:val="00C4420E"/>
    <w:rsid w:val="00C44598"/>
    <w:rsid w:val="00C44EC2"/>
    <w:rsid w:val="00C454D5"/>
    <w:rsid w:val="00C45796"/>
    <w:rsid w:val="00C459FC"/>
    <w:rsid w:val="00C45C7A"/>
    <w:rsid w:val="00C46014"/>
    <w:rsid w:val="00C4678D"/>
    <w:rsid w:val="00C46C5E"/>
    <w:rsid w:val="00C46DFD"/>
    <w:rsid w:val="00C477C2"/>
    <w:rsid w:val="00C47DA1"/>
    <w:rsid w:val="00C47FC3"/>
    <w:rsid w:val="00C4ACAC"/>
    <w:rsid w:val="00C50013"/>
    <w:rsid w:val="00C502EB"/>
    <w:rsid w:val="00C5051C"/>
    <w:rsid w:val="00C5056F"/>
    <w:rsid w:val="00C506F2"/>
    <w:rsid w:val="00C50E20"/>
    <w:rsid w:val="00C50EF9"/>
    <w:rsid w:val="00C50F19"/>
    <w:rsid w:val="00C522C1"/>
    <w:rsid w:val="00C524FF"/>
    <w:rsid w:val="00C5267E"/>
    <w:rsid w:val="00C527B8"/>
    <w:rsid w:val="00C5296A"/>
    <w:rsid w:val="00C52BB9"/>
    <w:rsid w:val="00C530C8"/>
    <w:rsid w:val="00C53499"/>
    <w:rsid w:val="00C5359D"/>
    <w:rsid w:val="00C539A5"/>
    <w:rsid w:val="00C53A08"/>
    <w:rsid w:val="00C53A5E"/>
    <w:rsid w:val="00C540D7"/>
    <w:rsid w:val="00C547F4"/>
    <w:rsid w:val="00C5498E"/>
    <w:rsid w:val="00C54CB4"/>
    <w:rsid w:val="00C550AE"/>
    <w:rsid w:val="00C552D8"/>
    <w:rsid w:val="00C55928"/>
    <w:rsid w:val="00C562B3"/>
    <w:rsid w:val="00C56860"/>
    <w:rsid w:val="00C56FD1"/>
    <w:rsid w:val="00C5716C"/>
    <w:rsid w:val="00C57548"/>
    <w:rsid w:val="00C575E0"/>
    <w:rsid w:val="00C5791E"/>
    <w:rsid w:val="00C57BD6"/>
    <w:rsid w:val="00C608EB"/>
    <w:rsid w:val="00C6090D"/>
    <w:rsid w:val="00C610E6"/>
    <w:rsid w:val="00C61337"/>
    <w:rsid w:val="00C614DB"/>
    <w:rsid w:val="00C61678"/>
    <w:rsid w:val="00C61C2A"/>
    <w:rsid w:val="00C6212A"/>
    <w:rsid w:val="00C624E9"/>
    <w:rsid w:val="00C6263A"/>
    <w:rsid w:val="00C62A32"/>
    <w:rsid w:val="00C63557"/>
    <w:rsid w:val="00C63721"/>
    <w:rsid w:val="00C639AA"/>
    <w:rsid w:val="00C63ECC"/>
    <w:rsid w:val="00C643D3"/>
    <w:rsid w:val="00C6449F"/>
    <w:rsid w:val="00C6480F"/>
    <w:rsid w:val="00C6482B"/>
    <w:rsid w:val="00C64B4A"/>
    <w:rsid w:val="00C65084"/>
    <w:rsid w:val="00C65503"/>
    <w:rsid w:val="00C65608"/>
    <w:rsid w:val="00C65A38"/>
    <w:rsid w:val="00C65EE4"/>
    <w:rsid w:val="00C662C0"/>
    <w:rsid w:val="00C6661F"/>
    <w:rsid w:val="00C6683D"/>
    <w:rsid w:val="00C66B65"/>
    <w:rsid w:val="00C66DC7"/>
    <w:rsid w:val="00C66F11"/>
    <w:rsid w:val="00C673AE"/>
    <w:rsid w:val="00C675F7"/>
    <w:rsid w:val="00C67A5A"/>
    <w:rsid w:val="00C67C4E"/>
    <w:rsid w:val="00C67C9D"/>
    <w:rsid w:val="00C67FE8"/>
    <w:rsid w:val="00C70928"/>
    <w:rsid w:val="00C70FBC"/>
    <w:rsid w:val="00C70FFF"/>
    <w:rsid w:val="00C714CC"/>
    <w:rsid w:val="00C71F32"/>
    <w:rsid w:val="00C71F6D"/>
    <w:rsid w:val="00C71F9A"/>
    <w:rsid w:val="00C723CE"/>
    <w:rsid w:val="00C726FC"/>
    <w:rsid w:val="00C729CA"/>
    <w:rsid w:val="00C72F22"/>
    <w:rsid w:val="00C73704"/>
    <w:rsid w:val="00C73796"/>
    <w:rsid w:val="00C73B05"/>
    <w:rsid w:val="00C73C67"/>
    <w:rsid w:val="00C74EC5"/>
    <w:rsid w:val="00C74EDE"/>
    <w:rsid w:val="00C7507B"/>
    <w:rsid w:val="00C750CB"/>
    <w:rsid w:val="00C75534"/>
    <w:rsid w:val="00C75576"/>
    <w:rsid w:val="00C75B4B"/>
    <w:rsid w:val="00C762C8"/>
    <w:rsid w:val="00C762DA"/>
    <w:rsid w:val="00C76460"/>
    <w:rsid w:val="00C767DB"/>
    <w:rsid w:val="00C77067"/>
    <w:rsid w:val="00C785A1"/>
    <w:rsid w:val="00C79AF8"/>
    <w:rsid w:val="00C80143"/>
    <w:rsid w:val="00C803DE"/>
    <w:rsid w:val="00C80BEB"/>
    <w:rsid w:val="00C80DC0"/>
    <w:rsid w:val="00C80F44"/>
    <w:rsid w:val="00C81571"/>
    <w:rsid w:val="00C82036"/>
    <w:rsid w:val="00C82119"/>
    <w:rsid w:val="00C82155"/>
    <w:rsid w:val="00C82311"/>
    <w:rsid w:val="00C82AD2"/>
    <w:rsid w:val="00C82B07"/>
    <w:rsid w:val="00C82DB6"/>
    <w:rsid w:val="00C82E92"/>
    <w:rsid w:val="00C8362A"/>
    <w:rsid w:val="00C837AA"/>
    <w:rsid w:val="00C83C13"/>
    <w:rsid w:val="00C8425D"/>
    <w:rsid w:val="00C84577"/>
    <w:rsid w:val="00C84C76"/>
    <w:rsid w:val="00C84DAE"/>
    <w:rsid w:val="00C8587B"/>
    <w:rsid w:val="00C8593E"/>
    <w:rsid w:val="00C85E7F"/>
    <w:rsid w:val="00C86195"/>
    <w:rsid w:val="00C86795"/>
    <w:rsid w:val="00C867BB"/>
    <w:rsid w:val="00C876F5"/>
    <w:rsid w:val="00C876F9"/>
    <w:rsid w:val="00C87B31"/>
    <w:rsid w:val="00C87EA6"/>
    <w:rsid w:val="00C903BD"/>
    <w:rsid w:val="00C90F94"/>
    <w:rsid w:val="00C91563"/>
    <w:rsid w:val="00C9171F"/>
    <w:rsid w:val="00C91C6A"/>
    <w:rsid w:val="00C91DA2"/>
    <w:rsid w:val="00C92083"/>
    <w:rsid w:val="00C9233A"/>
    <w:rsid w:val="00C927AB"/>
    <w:rsid w:val="00C92A32"/>
    <w:rsid w:val="00C92ACC"/>
    <w:rsid w:val="00C92AD2"/>
    <w:rsid w:val="00C92C26"/>
    <w:rsid w:val="00C92DE4"/>
    <w:rsid w:val="00C9320A"/>
    <w:rsid w:val="00C9399B"/>
    <w:rsid w:val="00C93BDA"/>
    <w:rsid w:val="00C93F15"/>
    <w:rsid w:val="00C94120"/>
    <w:rsid w:val="00C9459D"/>
    <w:rsid w:val="00C946EE"/>
    <w:rsid w:val="00C946FB"/>
    <w:rsid w:val="00C95122"/>
    <w:rsid w:val="00C953FB"/>
    <w:rsid w:val="00C954AA"/>
    <w:rsid w:val="00C954BC"/>
    <w:rsid w:val="00C958B6"/>
    <w:rsid w:val="00C960F3"/>
    <w:rsid w:val="00C96409"/>
    <w:rsid w:val="00C968D1"/>
    <w:rsid w:val="00C96914"/>
    <w:rsid w:val="00C96D9C"/>
    <w:rsid w:val="00C97298"/>
    <w:rsid w:val="00C9765F"/>
    <w:rsid w:val="00C97ECB"/>
    <w:rsid w:val="00CA006E"/>
    <w:rsid w:val="00CA0369"/>
    <w:rsid w:val="00CA09F2"/>
    <w:rsid w:val="00CA0AB0"/>
    <w:rsid w:val="00CA117E"/>
    <w:rsid w:val="00CA1547"/>
    <w:rsid w:val="00CA1622"/>
    <w:rsid w:val="00CA2102"/>
    <w:rsid w:val="00CA22ED"/>
    <w:rsid w:val="00CA2406"/>
    <w:rsid w:val="00CA26BD"/>
    <w:rsid w:val="00CA2AF0"/>
    <w:rsid w:val="00CA3004"/>
    <w:rsid w:val="00CA31B3"/>
    <w:rsid w:val="00CA35C9"/>
    <w:rsid w:val="00CA3637"/>
    <w:rsid w:val="00CA3DA0"/>
    <w:rsid w:val="00CA40DB"/>
    <w:rsid w:val="00CA4419"/>
    <w:rsid w:val="00CA4A61"/>
    <w:rsid w:val="00CA4D83"/>
    <w:rsid w:val="00CA4D9F"/>
    <w:rsid w:val="00CA5227"/>
    <w:rsid w:val="00CA52A1"/>
    <w:rsid w:val="00CA53C6"/>
    <w:rsid w:val="00CA5456"/>
    <w:rsid w:val="00CA5460"/>
    <w:rsid w:val="00CA5503"/>
    <w:rsid w:val="00CA5541"/>
    <w:rsid w:val="00CA556A"/>
    <w:rsid w:val="00CA5790"/>
    <w:rsid w:val="00CA5A9C"/>
    <w:rsid w:val="00CA5E84"/>
    <w:rsid w:val="00CA6753"/>
    <w:rsid w:val="00CA6DAB"/>
    <w:rsid w:val="00CA6F86"/>
    <w:rsid w:val="00CA76CA"/>
    <w:rsid w:val="00CA78D2"/>
    <w:rsid w:val="00CA7F21"/>
    <w:rsid w:val="00CB0375"/>
    <w:rsid w:val="00CB03D0"/>
    <w:rsid w:val="00CB05FF"/>
    <w:rsid w:val="00CB07AE"/>
    <w:rsid w:val="00CB0B0C"/>
    <w:rsid w:val="00CB1395"/>
    <w:rsid w:val="00CB1926"/>
    <w:rsid w:val="00CB19C4"/>
    <w:rsid w:val="00CB1BF0"/>
    <w:rsid w:val="00CB1D3D"/>
    <w:rsid w:val="00CB2443"/>
    <w:rsid w:val="00CB2A12"/>
    <w:rsid w:val="00CB3729"/>
    <w:rsid w:val="00CB3B79"/>
    <w:rsid w:val="00CB4519"/>
    <w:rsid w:val="00CB482F"/>
    <w:rsid w:val="00CB4A69"/>
    <w:rsid w:val="00CB4CFB"/>
    <w:rsid w:val="00CB4FB7"/>
    <w:rsid w:val="00CB5155"/>
    <w:rsid w:val="00CB5283"/>
    <w:rsid w:val="00CB53B5"/>
    <w:rsid w:val="00CB57A2"/>
    <w:rsid w:val="00CB59E3"/>
    <w:rsid w:val="00CB5C0A"/>
    <w:rsid w:val="00CB5EA2"/>
    <w:rsid w:val="00CB6671"/>
    <w:rsid w:val="00CB6D59"/>
    <w:rsid w:val="00CB74CE"/>
    <w:rsid w:val="00CB74D3"/>
    <w:rsid w:val="00CB7966"/>
    <w:rsid w:val="00CC0A54"/>
    <w:rsid w:val="00CC0FAF"/>
    <w:rsid w:val="00CC117A"/>
    <w:rsid w:val="00CC1C66"/>
    <w:rsid w:val="00CC1F23"/>
    <w:rsid w:val="00CC2AE3"/>
    <w:rsid w:val="00CC3004"/>
    <w:rsid w:val="00CC35D5"/>
    <w:rsid w:val="00CC387F"/>
    <w:rsid w:val="00CC38A8"/>
    <w:rsid w:val="00CC3DFC"/>
    <w:rsid w:val="00CC425A"/>
    <w:rsid w:val="00CC42F9"/>
    <w:rsid w:val="00CC467C"/>
    <w:rsid w:val="00CC535C"/>
    <w:rsid w:val="00CC56D0"/>
    <w:rsid w:val="00CC5BC5"/>
    <w:rsid w:val="00CC5EA7"/>
    <w:rsid w:val="00CC6298"/>
    <w:rsid w:val="00CC6334"/>
    <w:rsid w:val="00CC6393"/>
    <w:rsid w:val="00CC6503"/>
    <w:rsid w:val="00CC6ADE"/>
    <w:rsid w:val="00CC6AE8"/>
    <w:rsid w:val="00CC6B0F"/>
    <w:rsid w:val="00CC6C38"/>
    <w:rsid w:val="00CC6DE9"/>
    <w:rsid w:val="00CC6F42"/>
    <w:rsid w:val="00CC7199"/>
    <w:rsid w:val="00CC71C4"/>
    <w:rsid w:val="00CC782E"/>
    <w:rsid w:val="00CC7B3B"/>
    <w:rsid w:val="00CC7F51"/>
    <w:rsid w:val="00CD01ED"/>
    <w:rsid w:val="00CD05DE"/>
    <w:rsid w:val="00CD061F"/>
    <w:rsid w:val="00CD0693"/>
    <w:rsid w:val="00CD0782"/>
    <w:rsid w:val="00CD08D6"/>
    <w:rsid w:val="00CD1275"/>
    <w:rsid w:val="00CD1621"/>
    <w:rsid w:val="00CD164D"/>
    <w:rsid w:val="00CD1899"/>
    <w:rsid w:val="00CD21F0"/>
    <w:rsid w:val="00CD28A5"/>
    <w:rsid w:val="00CD31F4"/>
    <w:rsid w:val="00CD34BF"/>
    <w:rsid w:val="00CD39BF"/>
    <w:rsid w:val="00CD3DD8"/>
    <w:rsid w:val="00CD3F99"/>
    <w:rsid w:val="00CD482E"/>
    <w:rsid w:val="00CD4EE9"/>
    <w:rsid w:val="00CD536B"/>
    <w:rsid w:val="00CD5549"/>
    <w:rsid w:val="00CD58AA"/>
    <w:rsid w:val="00CD59C8"/>
    <w:rsid w:val="00CD5D7B"/>
    <w:rsid w:val="00CD637A"/>
    <w:rsid w:val="00CD6C4A"/>
    <w:rsid w:val="00CD6CC0"/>
    <w:rsid w:val="00CD6FEC"/>
    <w:rsid w:val="00CD7200"/>
    <w:rsid w:val="00CE09D7"/>
    <w:rsid w:val="00CE10ED"/>
    <w:rsid w:val="00CE131D"/>
    <w:rsid w:val="00CE18CB"/>
    <w:rsid w:val="00CE1A08"/>
    <w:rsid w:val="00CE1B5E"/>
    <w:rsid w:val="00CE1F9B"/>
    <w:rsid w:val="00CE209C"/>
    <w:rsid w:val="00CE2560"/>
    <w:rsid w:val="00CE3431"/>
    <w:rsid w:val="00CE34B9"/>
    <w:rsid w:val="00CE3A0B"/>
    <w:rsid w:val="00CE4679"/>
    <w:rsid w:val="00CE48C8"/>
    <w:rsid w:val="00CE4D8B"/>
    <w:rsid w:val="00CE549D"/>
    <w:rsid w:val="00CE559E"/>
    <w:rsid w:val="00CE57D7"/>
    <w:rsid w:val="00CE5871"/>
    <w:rsid w:val="00CE587D"/>
    <w:rsid w:val="00CE587E"/>
    <w:rsid w:val="00CE5907"/>
    <w:rsid w:val="00CE5CA4"/>
    <w:rsid w:val="00CE60D8"/>
    <w:rsid w:val="00CE6240"/>
    <w:rsid w:val="00CE66A0"/>
    <w:rsid w:val="00CE6DB7"/>
    <w:rsid w:val="00CE6E97"/>
    <w:rsid w:val="00CE786B"/>
    <w:rsid w:val="00CF0572"/>
    <w:rsid w:val="00CF0E34"/>
    <w:rsid w:val="00CF0F29"/>
    <w:rsid w:val="00CF10D0"/>
    <w:rsid w:val="00CF139B"/>
    <w:rsid w:val="00CF1C45"/>
    <w:rsid w:val="00CF25A9"/>
    <w:rsid w:val="00CF2CF0"/>
    <w:rsid w:val="00CF2E09"/>
    <w:rsid w:val="00CF2E7F"/>
    <w:rsid w:val="00CF3356"/>
    <w:rsid w:val="00CF3B12"/>
    <w:rsid w:val="00CF3FAE"/>
    <w:rsid w:val="00CF4286"/>
    <w:rsid w:val="00CF47B8"/>
    <w:rsid w:val="00CF4A92"/>
    <w:rsid w:val="00CF4E84"/>
    <w:rsid w:val="00CF52F2"/>
    <w:rsid w:val="00CF575F"/>
    <w:rsid w:val="00CF5A05"/>
    <w:rsid w:val="00CF693E"/>
    <w:rsid w:val="00CF6A01"/>
    <w:rsid w:val="00CF6BA5"/>
    <w:rsid w:val="00CF6E5D"/>
    <w:rsid w:val="00CF7148"/>
    <w:rsid w:val="00D007E9"/>
    <w:rsid w:val="00D010D8"/>
    <w:rsid w:val="00D0128B"/>
    <w:rsid w:val="00D0136B"/>
    <w:rsid w:val="00D01457"/>
    <w:rsid w:val="00D0194E"/>
    <w:rsid w:val="00D019C2"/>
    <w:rsid w:val="00D01C4A"/>
    <w:rsid w:val="00D02638"/>
    <w:rsid w:val="00D029CD"/>
    <w:rsid w:val="00D0396D"/>
    <w:rsid w:val="00D0428F"/>
    <w:rsid w:val="00D04630"/>
    <w:rsid w:val="00D04D4D"/>
    <w:rsid w:val="00D04F6E"/>
    <w:rsid w:val="00D0514D"/>
    <w:rsid w:val="00D05178"/>
    <w:rsid w:val="00D05358"/>
    <w:rsid w:val="00D060BE"/>
    <w:rsid w:val="00D06BDC"/>
    <w:rsid w:val="00D06BF4"/>
    <w:rsid w:val="00D0778C"/>
    <w:rsid w:val="00D07ECC"/>
    <w:rsid w:val="00D07ED0"/>
    <w:rsid w:val="00D10400"/>
    <w:rsid w:val="00D10689"/>
    <w:rsid w:val="00D10726"/>
    <w:rsid w:val="00D10CB8"/>
    <w:rsid w:val="00D11033"/>
    <w:rsid w:val="00D11A46"/>
    <w:rsid w:val="00D11D6E"/>
    <w:rsid w:val="00D12620"/>
    <w:rsid w:val="00D132F9"/>
    <w:rsid w:val="00D14224"/>
    <w:rsid w:val="00D14242"/>
    <w:rsid w:val="00D142CA"/>
    <w:rsid w:val="00D14BA4"/>
    <w:rsid w:val="00D153A4"/>
    <w:rsid w:val="00D15999"/>
    <w:rsid w:val="00D15AAA"/>
    <w:rsid w:val="00D15AF5"/>
    <w:rsid w:val="00D15D99"/>
    <w:rsid w:val="00D168FD"/>
    <w:rsid w:val="00D1693F"/>
    <w:rsid w:val="00D16C74"/>
    <w:rsid w:val="00D17398"/>
    <w:rsid w:val="00D176E2"/>
    <w:rsid w:val="00D20747"/>
    <w:rsid w:val="00D2094E"/>
    <w:rsid w:val="00D212F0"/>
    <w:rsid w:val="00D219D7"/>
    <w:rsid w:val="00D21B7F"/>
    <w:rsid w:val="00D22120"/>
    <w:rsid w:val="00D22495"/>
    <w:rsid w:val="00D234BC"/>
    <w:rsid w:val="00D235AA"/>
    <w:rsid w:val="00D23A3F"/>
    <w:rsid w:val="00D23DB3"/>
    <w:rsid w:val="00D23E35"/>
    <w:rsid w:val="00D23EC8"/>
    <w:rsid w:val="00D23EEC"/>
    <w:rsid w:val="00D24125"/>
    <w:rsid w:val="00D241DF"/>
    <w:rsid w:val="00D24B55"/>
    <w:rsid w:val="00D24DDA"/>
    <w:rsid w:val="00D253F2"/>
    <w:rsid w:val="00D255D9"/>
    <w:rsid w:val="00D25930"/>
    <w:rsid w:val="00D26B5C"/>
    <w:rsid w:val="00D276DB"/>
    <w:rsid w:val="00D305E7"/>
    <w:rsid w:val="00D30C09"/>
    <w:rsid w:val="00D31640"/>
    <w:rsid w:val="00D3179F"/>
    <w:rsid w:val="00D31BC1"/>
    <w:rsid w:val="00D31D7A"/>
    <w:rsid w:val="00D32687"/>
    <w:rsid w:val="00D32882"/>
    <w:rsid w:val="00D32C43"/>
    <w:rsid w:val="00D338FE"/>
    <w:rsid w:val="00D33DC1"/>
    <w:rsid w:val="00D33E06"/>
    <w:rsid w:val="00D34962"/>
    <w:rsid w:val="00D34FA4"/>
    <w:rsid w:val="00D34FA6"/>
    <w:rsid w:val="00D3503D"/>
    <w:rsid w:val="00D3508B"/>
    <w:rsid w:val="00D35123"/>
    <w:rsid w:val="00D35177"/>
    <w:rsid w:val="00D352A1"/>
    <w:rsid w:val="00D35A97"/>
    <w:rsid w:val="00D35EF2"/>
    <w:rsid w:val="00D35EFE"/>
    <w:rsid w:val="00D3622F"/>
    <w:rsid w:val="00D36684"/>
    <w:rsid w:val="00D36704"/>
    <w:rsid w:val="00D367E8"/>
    <w:rsid w:val="00D368CA"/>
    <w:rsid w:val="00D36ACB"/>
    <w:rsid w:val="00D37196"/>
    <w:rsid w:val="00D3797C"/>
    <w:rsid w:val="00D400F0"/>
    <w:rsid w:val="00D401FD"/>
    <w:rsid w:val="00D40255"/>
    <w:rsid w:val="00D403AE"/>
    <w:rsid w:val="00D4050B"/>
    <w:rsid w:val="00D407C5"/>
    <w:rsid w:val="00D40862"/>
    <w:rsid w:val="00D40AA6"/>
    <w:rsid w:val="00D40D87"/>
    <w:rsid w:val="00D41471"/>
    <w:rsid w:val="00D4157D"/>
    <w:rsid w:val="00D41BC7"/>
    <w:rsid w:val="00D41CCC"/>
    <w:rsid w:val="00D41F15"/>
    <w:rsid w:val="00D425B2"/>
    <w:rsid w:val="00D42BB0"/>
    <w:rsid w:val="00D42F9E"/>
    <w:rsid w:val="00D43458"/>
    <w:rsid w:val="00D43872"/>
    <w:rsid w:val="00D4395C"/>
    <w:rsid w:val="00D43B12"/>
    <w:rsid w:val="00D446B6"/>
    <w:rsid w:val="00D44C5C"/>
    <w:rsid w:val="00D44C98"/>
    <w:rsid w:val="00D44DF5"/>
    <w:rsid w:val="00D45338"/>
    <w:rsid w:val="00D45359"/>
    <w:rsid w:val="00D4539A"/>
    <w:rsid w:val="00D4549A"/>
    <w:rsid w:val="00D45877"/>
    <w:rsid w:val="00D46317"/>
    <w:rsid w:val="00D467CA"/>
    <w:rsid w:val="00D468AB"/>
    <w:rsid w:val="00D46BEA"/>
    <w:rsid w:val="00D46D1B"/>
    <w:rsid w:val="00D47093"/>
    <w:rsid w:val="00D479F3"/>
    <w:rsid w:val="00D47E1C"/>
    <w:rsid w:val="00D508D8"/>
    <w:rsid w:val="00D50ACB"/>
    <w:rsid w:val="00D50D5E"/>
    <w:rsid w:val="00D5145F"/>
    <w:rsid w:val="00D51FCE"/>
    <w:rsid w:val="00D5279C"/>
    <w:rsid w:val="00D53071"/>
    <w:rsid w:val="00D53DE9"/>
    <w:rsid w:val="00D53FF0"/>
    <w:rsid w:val="00D54121"/>
    <w:rsid w:val="00D5460F"/>
    <w:rsid w:val="00D54BCD"/>
    <w:rsid w:val="00D54BDB"/>
    <w:rsid w:val="00D552B3"/>
    <w:rsid w:val="00D55842"/>
    <w:rsid w:val="00D55B80"/>
    <w:rsid w:val="00D56EDF"/>
    <w:rsid w:val="00D5771B"/>
    <w:rsid w:val="00D601EA"/>
    <w:rsid w:val="00D60A04"/>
    <w:rsid w:val="00D60D82"/>
    <w:rsid w:val="00D611B2"/>
    <w:rsid w:val="00D61AE3"/>
    <w:rsid w:val="00D6207A"/>
    <w:rsid w:val="00D62327"/>
    <w:rsid w:val="00D6280F"/>
    <w:rsid w:val="00D62C60"/>
    <w:rsid w:val="00D62F46"/>
    <w:rsid w:val="00D632FE"/>
    <w:rsid w:val="00D6349A"/>
    <w:rsid w:val="00D635CF"/>
    <w:rsid w:val="00D6413E"/>
    <w:rsid w:val="00D644A2"/>
    <w:rsid w:val="00D64AA6"/>
    <w:rsid w:val="00D64CB8"/>
    <w:rsid w:val="00D64E48"/>
    <w:rsid w:val="00D65055"/>
    <w:rsid w:val="00D656B6"/>
    <w:rsid w:val="00D65999"/>
    <w:rsid w:val="00D660BF"/>
    <w:rsid w:val="00D66B85"/>
    <w:rsid w:val="00D66CAF"/>
    <w:rsid w:val="00D6700E"/>
    <w:rsid w:val="00D673DC"/>
    <w:rsid w:val="00D675AD"/>
    <w:rsid w:val="00D67653"/>
    <w:rsid w:val="00D67741"/>
    <w:rsid w:val="00D67F77"/>
    <w:rsid w:val="00D707AB"/>
    <w:rsid w:val="00D70800"/>
    <w:rsid w:val="00D70C56"/>
    <w:rsid w:val="00D716E0"/>
    <w:rsid w:val="00D7252F"/>
    <w:rsid w:val="00D726BD"/>
    <w:rsid w:val="00D7284C"/>
    <w:rsid w:val="00D731F7"/>
    <w:rsid w:val="00D73319"/>
    <w:rsid w:val="00D73F29"/>
    <w:rsid w:val="00D74C6A"/>
    <w:rsid w:val="00D74D62"/>
    <w:rsid w:val="00D7521F"/>
    <w:rsid w:val="00D75582"/>
    <w:rsid w:val="00D757C1"/>
    <w:rsid w:val="00D75917"/>
    <w:rsid w:val="00D75984"/>
    <w:rsid w:val="00D75DF8"/>
    <w:rsid w:val="00D75F4B"/>
    <w:rsid w:val="00D76270"/>
    <w:rsid w:val="00D7652E"/>
    <w:rsid w:val="00D7686F"/>
    <w:rsid w:val="00D76A84"/>
    <w:rsid w:val="00D76B2B"/>
    <w:rsid w:val="00D7756C"/>
    <w:rsid w:val="00D7785A"/>
    <w:rsid w:val="00D77878"/>
    <w:rsid w:val="00D779B8"/>
    <w:rsid w:val="00D804F7"/>
    <w:rsid w:val="00D8085C"/>
    <w:rsid w:val="00D80913"/>
    <w:rsid w:val="00D80B9A"/>
    <w:rsid w:val="00D80D12"/>
    <w:rsid w:val="00D81439"/>
    <w:rsid w:val="00D815CF"/>
    <w:rsid w:val="00D819E1"/>
    <w:rsid w:val="00D8311C"/>
    <w:rsid w:val="00D83171"/>
    <w:rsid w:val="00D83FBE"/>
    <w:rsid w:val="00D846A1"/>
    <w:rsid w:val="00D8474A"/>
    <w:rsid w:val="00D849D8"/>
    <w:rsid w:val="00D84BD8"/>
    <w:rsid w:val="00D85533"/>
    <w:rsid w:val="00D856EC"/>
    <w:rsid w:val="00D85F9B"/>
    <w:rsid w:val="00D8630F"/>
    <w:rsid w:val="00D864E2"/>
    <w:rsid w:val="00D866B7"/>
    <w:rsid w:val="00D86D85"/>
    <w:rsid w:val="00D873DE"/>
    <w:rsid w:val="00D8741B"/>
    <w:rsid w:val="00D87535"/>
    <w:rsid w:val="00D87A53"/>
    <w:rsid w:val="00D87E70"/>
    <w:rsid w:val="00D9081C"/>
    <w:rsid w:val="00D90DD7"/>
    <w:rsid w:val="00D90EC6"/>
    <w:rsid w:val="00D90FB0"/>
    <w:rsid w:val="00D91069"/>
    <w:rsid w:val="00D916E6"/>
    <w:rsid w:val="00D917D2"/>
    <w:rsid w:val="00D91C23"/>
    <w:rsid w:val="00D91FF2"/>
    <w:rsid w:val="00D9220D"/>
    <w:rsid w:val="00D9258D"/>
    <w:rsid w:val="00D92609"/>
    <w:rsid w:val="00D92940"/>
    <w:rsid w:val="00D92D10"/>
    <w:rsid w:val="00D931BC"/>
    <w:rsid w:val="00D9327A"/>
    <w:rsid w:val="00D93794"/>
    <w:rsid w:val="00D937CC"/>
    <w:rsid w:val="00D93870"/>
    <w:rsid w:val="00D93992"/>
    <w:rsid w:val="00D94A4F"/>
    <w:rsid w:val="00D94A97"/>
    <w:rsid w:val="00D94BA7"/>
    <w:rsid w:val="00D94EE5"/>
    <w:rsid w:val="00D9531F"/>
    <w:rsid w:val="00D956FA"/>
    <w:rsid w:val="00D95AF0"/>
    <w:rsid w:val="00D95C7D"/>
    <w:rsid w:val="00D95CE4"/>
    <w:rsid w:val="00D9692F"/>
    <w:rsid w:val="00D96E57"/>
    <w:rsid w:val="00D974E8"/>
    <w:rsid w:val="00D97E7E"/>
    <w:rsid w:val="00DA00EB"/>
    <w:rsid w:val="00DA00F9"/>
    <w:rsid w:val="00DA0376"/>
    <w:rsid w:val="00DA0B6A"/>
    <w:rsid w:val="00DA0EC0"/>
    <w:rsid w:val="00DA108F"/>
    <w:rsid w:val="00DA13F0"/>
    <w:rsid w:val="00DA1431"/>
    <w:rsid w:val="00DA18CF"/>
    <w:rsid w:val="00DA212B"/>
    <w:rsid w:val="00DA276D"/>
    <w:rsid w:val="00DA2783"/>
    <w:rsid w:val="00DA2D40"/>
    <w:rsid w:val="00DA3220"/>
    <w:rsid w:val="00DA3291"/>
    <w:rsid w:val="00DA347B"/>
    <w:rsid w:val="00DA3667"/>
    <w:rsid w:val="00DA3C87"/>
    <w:rsid w:val="00DA4420"/>
    <w:rsid w:val="00DA4549"/>
    <w:rsid w:val="00DA487D"/>
    <w:rsid w:val="00DA4D03"/>
    <w:rsid w:val="00DA4DEE"/>
    <w:rsid w:val="00DA4DFB"/>
    <w:rsid w:val="00DA542B"/>
    <w:rsid w:val="00DA587F"/>
    <w:rsid w:val="00DA5E56"/>
    <w:rsid w:val="00DA5F0F"/>
    <w:rsid w:val="00DA62B7"/>
    <w:rsid w:val="00DA756F"/>
    <w:rsid w:val="00DA758E"/>
    <w:rsid w:val="00DA76D0"/>
    <w:rsid w:val="00DA788A"/>
    <w:rsid w:val="00DA78C3"/>
    <w:rsid w:val="00DA7A5F"/>
    <w:rsid w:val="00DA7D74"/>
    <w:rsid w:val="00DB017F"/>
    <w:rsid w:val="00DB0299"/>
    <w:rsid w:val="00DB04C5"/>
    <w:rsid w:val="00DB1063"/>
    <w:rsid w:val="00DB130B"/>
    <w:rsid w:val="00DB18E5"/>
    <w:rsid w:val="00DB1983"/>
    <w:rsid w:val="00DB1A84"/>
    <w:rsid w:val="00DB1FDC"/>
    <w:rsid w:val="00DB3AF0"/>
    <w:rsid w:val="00DB3E48"/>
    <w:rsid w:val="00DB3E92"/>
    <w:rsid w:val="00DB3F7D"/>
    <w:rsid w:val="00DB41D1"/>
    <w:rsid w:val="00DB4A81"/>
    <w:rsid w:val="00DB4E3F"/>
    <w:rsid w:val="00DB4F8C"/>
    <w:rsid w:val="00DB5B7E"/>
    <w:rsid w:val="00DB5C39"/>
    <w:rsid w:val="00DB646A"/>
    <w:rsid w:val="00DB64A6"/>
    <w:rsid w:val="00DB69C9"/>
    <w:rsid w:val="00DB6CFF"/>
    <w:rsid w:val="00DB7515"/>
    <w:rsid w:val="00DB7721"/>
    <w:rsid w:val="00DB7B10"/>
    <w:rsid w:val="00DB7BA7"/>
    <w:rsid w:val="00DC006C"/>
    <w:rsid w:val="00DC06B2"/>
    <w:rsid w:val="00DC193B"/>
    <w:rsid w:val="00DC1AA2"/>
    <w:rsid w:val="00DC22B4"/>
    <w:rsid w:val="00DC26A2"/>
    <w:rsid w:val="00DC2E58"/>
    <w:rsid w:val="00DC2F50"/>
    <w:rsid w:val="00DC3B08"/>
    <w:rsid w:val="00DC3F2E"/>
    <w:rsid w:val="00DC42E1"/>
    <w:rsid w:val="00DC4343"/>
    <w:rsid w:val="00DC437C"/>
    <w:rsid w:val="00DC44EC"/>
    <w:rsid w:val="00DC4D48"/>
    <w:rsid w:val="00DC549C"/>
    <w:rsid w:val="00DC57BF"/>
    <w:rsid w:val="00DC584B"/>
    <w:rsid w:val="00DC6E12"/>
    <w:rsid w:val="00DC6F6C"/>
    <w:rsid w:val="00DC7148"/>
    <w:rsid w:val="00DC7502"/>
    <w:rsid w:val="00DC7650"/>
    <w:rsid w:val="00DC79AC"/>
    <w:rsid w:val="00DC7F31"/>
    <w:rsid w:val="00DD0988"/>
    <w:rsid w:val="00DD09C5"/>
    <w:rsid w:val="00DD0C0A"/>
    <w:rsid w:val="00DD0C88"/>
    <w:rsid w:val="00DD0D02"/>
    <w:rsid w:val="00DD2483"/>
    <w:rsid w:val="00DD335F"/>
    <w:rsid w:val="00DD3976"/>
    <w:rsid w:val="00DD39E4"/>
    <w:rsid w:val="00DD3A99"/>
    <w:rsid w:val="00DD3ABF"/>
    <w:rsid w:val="00DD3B93"/>
    <w:rsid w:val="00DD4295"/>
    <w:rsid w:val="00DD4448"/>
    <w:rsid w:val="00DD4963"/>
    <w:rsid w:val="00DD4E62"/>
    <w:rsid w:val="00DD638E"/>
    <w:rsid w:val="00DD6571"/>
    <w:rsid w:val="00DD6B90"/>
    <w:rsid w:val="00DD7B0D"/>
    <w:rsid w:val="00DD7DD7"/>
    <w:rsid w:val="00DE03C9"/>
    <w:rsid w:val="00DE0752"/>
    <w:rsid w:val="00DE0C33"/>
    <w:rsid w:val="00DE0DA0"/>
    <w:rsid w:val="00DE0FDB"/>
    <w:rsid w:val="00DE1374"/>
    <w:rsid w:val="00DE139D"/>
    <w:rsid w:val="00DE1699"/>
    <w:rsid w:val="00DE19FB"/>
    <w:rsid w:val="00DE1CB3"/>
    <w:rsid w:val="00DE209C"/>
    <w:rsid w:val="00DE20F6"/>
    <w:rsid w:val="00DE2883"/>
    <w:rsid w:val="00DE28BE"/>
    <w:rsid w:val="00DE2981"/>
    <w:rsid w:val="00DE29D2"/>
    <w:rsid w:val="00DE2AD8"/>
    <w:rsid w:val="00DE2EDB"/>
    <w:rsid w:val="00DE2FF7"/>
    <w:rsid w:val="00DE3016"/>
    <w:rsid w:val="00DE31D2"/>
    <w:rsid w:val="00DE4100"/>
    <w:rsid w:val="00DE42C1"/>
    <w:rsid w:val="00DE4C49"/>
    <w:rsid w:val="00DE4F44"/>
    <w:rsid w:val="00DE52A4"/>
    <w:rsid w:val="00DE6A57"/>
    <w:rsid w:val="00DE7325"/>
    <w:rsid w:val="00DE776A"/>
    <w:rsid w:val="00DE7C0C"/>
    <w:rsid w:val="00DF0103"/>
    <w:rsid w:val="00DF1738"/>
    <w:rsid w:val="00DF1F39"/>
    <w:rsid w:val="00DF2AEF"/>
    <w:rsid w:val="00DF3445"/>
    <w:rsid w:val="00DF3DE9"/>
    <w:rsid w:val="00DF4019"/>
    <w:rsid w:val="00DF4597"/>
    <w:rsid w:val="00DF46E2"/>
    <w:rsid w:val="00DF4DE8"/>
    <w:rsid w:val="00DF515C"/>
    <w:rsid w:val="00DF571D"/>
    <w:rsid w:val="00DF5992"/>
    <w:rsid w:val="00DF5BD1"/>
    <w:rsid w:val="00DF5BE3"/>
    <w:rsid w:val="00DF6088"/>
    <w:rsid w:val="00DF64C5"/>
    <w:rsid w:val="00DF68E6"/>
    <w:rsid w:val="00DF7137"/>
    <w:rsid w:val="00DF72ED"/>
    <w:rsid w:val="00DF79F3"/>
    <w:rsid w:val="00DF7AC2"/>
    <w:rsid w:val="00DF7E4D"/>
    <w:rsid w:val="00DF7F29"/>
    <w:rsid w:val="00E00541"/>
    <w:rsid w:val="00E00A3C"/>
    <w:rsid w:val="00E00C4A"/>
    <w:rsid w:val="00E00C83"/>
    <w:rsid w:val="00E013E3"/>
    <w:rsid w:val="00E01781"/>
    <w:rsid w:val="00E01A32"/>
    <w:rsid w:val="00E01C83"/>
    <w:rsid w:val="00E01FB6"/>
    <w:rsid w:val="00E031EE"/>
    <w:rsid w:val="00E03336"/>
    <w:rsid w:val="00E03726"/>
    <w:rsid w:val="00E03C9A"/>
    <w:rsid w:val="00E04115"/>
    <w:rsid w:val="00E04118"/>
    <w:rsid w:val="00E0421F"/>
    <w:rsid w:val="00E049C0"/>
    <w:rsid w:val="00E04A29"/>
    <w:rsid w:val="00E04C32"/>
    <w:rsid w:val="00E05727"/>
    <w:rsid w:val="00E05DAC"/>
    <w:rsid w:val="00E06B4B"/>
    <w:rsid w:val="00E06B86"/>
    <w:rsid w:val="00E07DAA"/>
    <w:rsid w:val="00E07DAF"/>
    <w:rsid w:val="00E10028"/>
    <w:rsid w:val="00E10196"/>
    <w:rsid w:val="00E10381"/>
    <w:rsid w:val="00E10593"/>
    <w:rsid w:val="00E1063A"/>
    <w:rsid w:val="00E108B1"/>
    <w:rsid w:val="00E10F80"/>
    <w:rsid w:val="00E1140E"/>
    <w:rsid w:val="00E11428"/>
    <w:rsid w:val="00E115FF"/>
    <w:rsid w:val="00E11889"/>
    <w:rsid w:val="00E119E7"/>
    <w:rsid w:val="00E11ACB"/>
    <w:rsid w:val="00E11B57"/>
    <w:rsid w:val="00E128D5"/>
    <w:rsid w:val="00E12CA2"/>
    <w:rsid w:val="00E12EF7"/>
    <w:rsid w:val="00E14156"/>
    <w:rsid w:val="00E14245"/>
    <w:rsid w:val="00E14434"/>
    <w:rsid w:val="00E14536"/>
    <w:rsid w:val="00E149EF"/>
    <w:rsid w:val="00E14F59"/>
    <w:rsid w:val="00E15FA6"/>
    <w:rsid w:val="00E1650C"/>
    <w:rsid w:val="00E16992"/>
    <w:rsid w:val="00E16CF7"/>
    <w:rsid w:val="00E16E38"/>
    <w:rsid w:val="00E172C7"/>
    <w:rsid w:val="00E17E6C"/>
    <w:rsid w:val="00E20500"/>
    <w:rsid w:val="00E2093F"/>
    <w:rsid w:val="00E211A2"/>
    <w:rsid w:val="00E217B5"/>
    <w:rsid w:val="00E21886"/>
    <w:rsid w:val="00E218FD"/>
    <w:rsid w:val="00E227B8"/>
    <w:rsid w:val="00E230FD"/>
    <w:rsid w:val="00E2355C"/>
    <w:rsid w:val="00E236C4"/>
    <w:rsid w:val="00E23F1A"/>
    <w:rsid w:val="00E24407"/>
    <w:rsid w:val="00E24408"/>
    <w:rsid w:val="00E246AE"/>
    <w:rsid w:val="00E247FB"/>
    <w:rsid w:val="00E2481D"/>
    <w:rsid w:val="00E2485C"/>
    <w:rsid w:val="00E248B3"/>
    <w:rsid w:val="00E24A37"/>
    <w:rsid w:val="00E24AE3"/>
    <w:rsid w:val="00E25394"/>
    <w:rsid w:val="00E254CA"/>
    <w:rsid w:val="00E25641"/>
    <w:rsid w:val="00E259A6"/>
    <w:rsid w:val="00E25B5F"/>
    <w:rsid w:val="00E25E00"/>
    <w:rsid w:val="00E25E77"/>
    <w:rsid w:val="00E264CA"/>
    <w:rsid w:val="00E26583"/>
    <w:rsid w:val="00E26B2C"/>
    <w:rsid w:val="00E26DAF"/>
    <w:rsid w:val="00E273B9"/>
    <w:rsid w:val="00E27E48"/>
    <w:rsid w:val="00E27EDD"/>
    <w:rsid w:val="00E3012B"/>
    <w:rsid w:val="00E308A5"/>
    <w:rsid w:val="00E31159"/>
    <w:rsid w:val="00E316FA"/>
    <w:rsid w:val="00E31A32"/>
    <w:rsid w:val="00E31BE5"/>
    <w:rsid w:val="00E31D52"/>
    <w:rsid w:val="00E31F3A"/>
    <w:rsid w:val="00E32C8F"/>
    <w:rsid w:val="00E32F3A"/>
    <w:rsid w:val="00E334D2"/>
    <w:rsid w:val="00E3374A"/>
    <w:rsid w:val="00E33B03"/>
    <w:rsid w:val="00E342FC"/>
    <w:rsid w:val="00E3442D"/>
    <w:rsid w:val="00E3467A"/>
    <w:rsid w:val="00E34D53"/>
    <w:rsid w:val="00E34DB3"/>
    <w:rsid w:val="00E35389"/>
    <w:rsid w:val="00E3589B"/>
    <w:rsid w:val="00E35CC3"/>
    <w:rsid w:val="00E36059"/>
    <w:rsid w:val="00E36803"/>
    <w:rsid w:val="00E36843"/>
    <w:rsid w:val="00E36B8E"/>
    <w:rsid w:val="00E36BFB"/>
    <w:rsid w:val="00E3736F"/>
    <w:rsid w:val="00E37695"/>
    <w:rsid w:val="00E376C7"/>
    <w:rsid w:val="00E40C7C"/>
    <w:rsid w:val="00E410C0"/>
    <w:rsid w:val="00E41489"/>
    <w:rsid w:val="00E41C53"/>
    <w:rsid w:val="00E41D05"/>
    <w:rsid w:val="00E42DBD"/>
    <w:rsid w:val="00E42DBF"/>
    <w:rsid w:val="00E43132"/>
    <w:rsid w:val="00E433E9"/>
    <w:rsid w:val="00E435A1"/>
    <w:rsid w:val="00E43642"/>
    <w:rsid w:val="00E43B41"/>
    <w:rsid w:val="00E44273"/>
    <w:rsid w:val="00E44EEC"/>
    <w:rsid w:val="00E45E2F"/>
    <w:rsid w:val="00E468C7"/>
    <w:rsid w:val="00E4698D"/>
    <w:rsid w:val="00E46A34"/>
    <w:rsid w:val="00E46AF1"/>
    <w:rsid w:val="00E46CE1"/>
    <w:rsid w:val="00E4735F"/>
    <w:rsid w:val="00E47360"/>
    <w:rsid w:val="00E47391"/>
    <w:rsid w:val="00E4739F"/>
    <w:rsid w:val="00E47585"/>
    <w:rsid w:val="00E4793F"/>
    <w:rsid w:val="00E47A52"/>
    <w:rsid w:val="00E47E1C"/>
    <w:rsid w:val="00E47EAD"/>
    <w:rsid w:val="00E50115"/>
    <w:rsid w:val="00E50442"/>
    <w:rsid w:val="00E5085F"/>
    <w:rsid w:val="00E51343"/>
    <w:rsid w:val="00E51612"/>
    <w:rsid w:val="00E51881"/>
    <w:rsid w:val="00E51945"/>
    <w:rsid w:val="00E51F7C"/>
    <w:rsid w:val="00E5208A"/>
    <w:rsid w:val="00E522AA"/>
    <w:rsid w:val="00E52C83"/>
    <w:rsid w:val="00E5316C"/>
    <w:rsid w:val="00E532E8"/>
    <w:rsid w:val="00E533CB"/>
    <w:rsid w:val="00E53517"/>
    <w:rsid w:val="00E536EB"/>
    <w:rsid w:val="00E53810"/>
    <w:rsid w:val="00E5391E"/>
    <w:rsid w:val="00E53A0B"/>
    <w:rsid w:val="00E53C1D"/>
    <w:rsid w:val="00E53E4B"/>
    <w:rsid w:val="00E5449F"/>
    <w:rsid w:val="00E54DA2"/>
    <w:rsid w:val="00E54DFA"/>
    <w:rsid w:val="00E5510F"/>
    <w:rsid w:val="00E55A79"/>
    <w:rsid w:val="00E55AAA"/>
    <w:rsid w:val="00E55DE4"/>
    <w:rsid w:val="00E5641C"/>
    <w:rsid w:val="00E56A22"/>
    <w:rsid w:val="00E56E4F"/>
    <w:rsid w:val="00E56F35"/>
    <w:rsid w:val="00E574AD"/>
    <w:rsid w:val="00E57697"/>
    <w:rsid w:val="00E5795A"/>
    <w:rsid w:val="00E57A55"/>
    <w:rsid w:val="00E602EA"/>
    <w:rsid w:val="00E60390"/>
    <w:rsid w:val="00E605D6"/>
    <w:rsid w:val="00E607A0"/>
    <w:rsid w:val="00E60BE7"/>
    <w:rsid w:val="00E60FBA"/>
    <w:rsid w:val="00E6118B"/>
    <w:rsid w:val="00E61AB7"/>
    <w:rsid w:val="00E61BE7"/>
    <w:rsid w:val="00E61EE6"/>
    <w:rsid w:val="00E61FDA"/>
    <w:rsid w:val="00E622C7"/>
    <w:rsid w:val="00E62378"/>
    <w:rsid w:val="00E623BA"/>
    <w:rsid w:val="00E62446"/>
    <w:rsid w:val="00E63417"/>
    <w:rsid w:val="00E6397E"/>
    <w:rsid w:val="00E643CE"/>
    <w:rsid w:val="00E64D24"/>
    <w:rsid w:val="00E6514D"/>
    <w:rsid w:val="00E6591B"/>
    <w:rsid w:val="00E65D94"/>
    <w:rsid w:val="00E674D3"/>
    <w:rsid w:val="00E6790E"/>
    <w:rsid w:val="00E67F10"/>
    <w:rsid w:val="00E70335"/>
    <w:rsid w:val="00E703D5"/>
    <w:rsid w:val="00E707D7"/>
    <w:rsid w:val="00E7087A"/>
    <w:rsid w:val="00E7103F"/>
    <w:rsid w:val="00E713C6"/>
    <w:rsid w:val="00E7186A"/>
    <w:rsid w:val="00E71EF5"/>
    <w:rsid w:val="00E7200C"/>
    <w:rsid w:val="00E721E5"/>
    <w:rsid w:val="00E724B5"/>
    <w:rsid w:val="00E72C4D"/>
    <w:rsid w:val="00E72FF2"/>
    <w:rsid w:val="00E73BEC"/>
    <w:rsid w:val="00E7444C"/>
    <w:rsid w:val="00E74979"/>
    <w:rsid w:val="00E74B2F"/>
    <w:rsid w:val="00E7526D"/>
    <w:rsid w:val="00E7560C"/>
    <w:rsid w:val="00E760BB"/>
    <w:rsid w:val="00E762DF"/>
    <w:rsid w:val="00E76605"/>
    <w:rsid w:val="00E76904"/>
    <w:rsid w:val="00E76FC2"/>
    <w:rsid w:val="00E7731C"/>
    <w:rsid w:val="00E77393"/>
    <w:rsid w:val="00E77A31"/>
    <w:rsid w:val="00E77EA7"/>
    <w:rsid w:val="00E8010A"/>
    <w:rsid w:val="00E804BE"/>
    <w:rsid w:val="00E80AC6"/>
    <w:rsid w:val="00E80C39"/>
    <w:rsid w:val="00E80E48"/>
    <w:rsid w:val="00E80F6B"/>
    <w:rsid w:val="00E814D5"/>
    <w:rsid w:val="00E81879"/>
    <w:rsid w:val="00E81DA9"/>
    <w:rsid w:val="00E81EB2"/>
    <w:rsid w:val="00E8211A"/>
    <w:rsid w:val="00E821BF"/>
    <w:rsid w:val="00E82747"/>
    <w:rsid w:val="00E82BD4"/>
    <w:rsid w:val="00E82EEB"/>
    <w:rsid w:val="00E83045"/>
    <w:rsid w:val="00E834BE"/>
    <w:rsid w:val="00E836B2"/>
    <w:rsid w:val="00E83717"/>
    <w:rsid w:val="00E83C5B"/>
    <w:rsid w:val="00E83C91"/>
    <w:rsid w:val="00E8400B"/>
    <w:rsid w:val="00E8417E"/>
    <w:rsid w:val="00E84530"/>
    <w:rsid w:val="00E84584"/>
    <w:rsid w:val="00E84949"/>
    <w:rsid w:val="00E84B15"/>
    <w:rsid w:val="00E84D5A"/>
    <w:rsid w:val="00E84FC7"/>
    <w:rsid w:val="00E8561C"/>
    <w:rsid w:val="00E858E6"/>
    <w:rsid w:val="00E85A9E"/>
    <w:rsid w:val="00E860C4"/>
    <w:rsid w:val="00E8629C"/>
    <w:rsid w:val="00E86357"/>
    <w:rsid w:val="00E8637E"/>
    <w:rsid w:val="00E86595"/>
    <w:rsid w:val="00E86939"/>
    <w:rsid w:val="00E86B4F"/>
    <w:rsid w:val="00E86D2E"/>
    <w:rsid w:val="00E87905"/>
    <w:rsid w:val="00E87942"/>
    <w:rsid w:val="00E87AC7"/>
    <w:rsid w:val="00E87CE9"/>
    <w:rsid w:val="00E87E53"/>
    <w:rsid w:val="00E901CB"/>
    <w:rsid w:val="00E9062C"/>
    <w:rsid w:val="00E90D5C"/>
    <w:rsid w:val="00E9115D"/>
    <w:rsid w:val="00E915BB"/>
    <w:rsid w:val="00E91688"/>
    <w:rsid w:val="00E91C1D"/>
    <w:rsid w:val="00E91EFD"/>
    <w:rsid w:val="00E91F10"/>
    <w:rsid w:val="00E92498"/>
    <w:rsid w:val="00E92D4E"/>
    <w:rsid w:val="00E93182"/>
    <w:rsid w:val="00E93543"/>
    <w:rsid w:val="00E93C06"/>
    <w:rsid w:val="00E93CF9"/>
    <w:rsid w:val="00E93EDD"/>
    <w:rsid w:val="00E943FC"/>
    <w:rsid w:val="00E94C31"/>
    <w:rsid w:val="00E94C42"/>
    <w:rsid w:val="00E95123"/>
    <w:rsid w:val="00E95455"/>
    <w:rsid w:val="00E95813"/>
    <w:rsid w:val="00E95BD6"/>
    <w:rsid w:val="00E95C71"/>
    <w:rsid w:val="00E95CCB"/>
    <w:rsid w:val="00E963D3"/>
    <w:rsid w:val="00E96421"/>
    <w:rsid w:val="00E96750"/>
    <w:rsid w:val="00E96B7C"/>
    <w:rsid w:val="00E96BBE"/>
    <w:rsid w:val="00E972D8"/>
    <w:rsid w:val="00E9779A"/>
    <w:rsid w:val="00E978E9"/>
    <w:rsid w:val="00E97946"/>
    <w:rsid w:val="00E979E1"/>
    <w:rsid w:val="00E979FE"/>
    <w:rsid w:val="00E97B04"/>
    <w:rsid w:val="00E97D46"/>
    <w:rsid w:val="00E97F87"/>
    <w:rsid w:val="00E9936F"/>
    <w:rsid w:val="00EA00F8"/>
    <w:rsid w:val="00EA03E7"/>
    <w:rsid w:val="00EA057D"/>
    <w:rsid w:val="00EA08F6"/>
    <w:rsid w:val="00EA0A99"/>
    <w:rsid w:val="00EA0E5D"/>
    <w:rsid w:val="00EA154D"/>
    <w:rsid w:val="00EA1BFB"/>
    <w:rsid w:val="00EA1CD0"/>
    <w:rsid w:val="00EA1D2D"/>
    <w:rsid w:val="00EA2057"/>
    <w:rsid w:val="00EA2423"/>
    <w:rsid w:val="00EA255B"/>
    <w:rsid w:val="00EA28AE"/>
    <w:rsid w:val="00EA28B0"/>
    <w:rsid w:val="00EA2C5C"/>
    <w:rsid w:val="00EA35B9"/>
    <w:rsid w:val="00EA39B7"/>
    <w:rsid w:val="00EA4299"/>
    <w:rsid w:val="00EA4655"/>
    <w:rsid w:val="00EA4665"/>
    <w:rsid w:val="00EA46F3"/>
    <w:rsid w:val="00EA4AE7"/>
    <w:rsid w:val="00EA4BEA"/>
    <w:rsid w:val="00EA4CBB"/>
    <w:rsid w:val="00EA4F20"/>
    <w:rsid w:val="00EA5292"/>
    <w:rsid w:val="00EA5391"/>
    <w:rsid w:val="00EA5F31"/>
    <w:rsid w:val="00EA60C8"/>
    <w:rsid w:val="00EA6156"/>
    <w:rsid w:val="00EA6402"/>
    <w:rsid w:val="00EA6FD1"/>
    <w:rsid w:val="00EA7107"/>
    <w:rsid w:val="00EA7201"/>
    <w:rsid w:val="00EA72B2"/>
    <w:rsid w:val="00EA74AA"/>
    <w:rsid w:val="00EA7CEC"/>
    <w:rsid w:val="00EA962E"/>
    <w:rsid w:val="00EB0040"/>
    <w:rsid w:val="00EB11A6"/>
    <w:rsid w:val="00EB1282"/>
    <w:rsid w:val="00EB13D3"/>
    <w:rsid w:val="00EB1B2D"/>
    <w:rsid w:val="00EB234C"/>
    <w:rsid w:val="00EB26FB"/>
    <w:rsid w:val="00EB289B"/>
    <w:rsid w:val="00EB28C5"/>
    <w:rsid w:val="00EB2AD7"/>
    <w:rsid w:val="00EB37F2"/>
    <w:rsid w:val="00EB39F8"/>
    <w:rsid w:val="00EB43EE"/>
    <w:rsid w:val="00EB4934"/>
    <w:rsid w:val="00EB4A93"/>
    <w:rsid w:val="00EB4FBF"/>
    <w:rsid w:val="00EB530A"/>
    <w:rsid w:val="00EB553D"/>
    <w:rsid w:val="00EB6074"/>
    <w:rsid w:val="00EB635B"/>
    <w:rsid w:val="00EB6514"/>
    <w:rsid w:val="00EB6B30"/>
    <w:rsid w:val="00EB6CA1"/>
    <w:rsid w:val="00EB700F"/>
    <w:rsid w:val="00EB7078"/>
    <w:rsid w:val="00EB70BB"/>
    <w:rsid w:val="00EB74CC"/>
    <w:rsid w:val="00EB752A"/>
    <w:rsid w:val="00EB7A92"/>
    <w:rsid w:val="00EB7EE3"/>
    <w:rsid w:val="00EB7F2C"/>
    <w:rsid w:val="00EC05DD"/>
    <w:rsid w:val="00EC0647"/>
    <w:rsid w:val="00EC064E"/>
    <w:rsid w:val="00EC108E"/>
    <w:rsid w:val="00EC11BA"/>
    <w:rsid w:val="00EC13BB"/>
    <w:rsid w:val="00EC14C7"/>
    <w:rsid w:val="00EC17F9"/>
    <w:rsid w:val="00EC1AC3"/>
    <w:rsid w:val="00EC1EDB"/>
    <w:rsid w:val="00EC20A2"/>
    <w:rsid w:val="00EC21B0"/>
    <w:rsid w:val="00EC2382"/>
    <w:rsid w:val="00EC2522"/>
    <w:rsid w:val="00EC2576"/>
    <w:rsid w:val="00EC25A3"/>
    <w:rsid w:val="00EC26E8"/>
    <w:rsid w:val="00EC2B16"/>
    <w:rsid w:val="00EC2B55"/>
    <w:rsid w:val="00EC2C34"/>
    <w:rsid w:val="00EC3130"/>
    <w:rsid w:val="00EC33DA"/>
    <w:rsid w:val="00EC40BD"/>
    <w:rsid w:val="00EC40C2"/>
    <w:rsid w:val="00EC455A"/>
    <w:rsid w:val="00EC4A16"/>
    <w:rsid w:val="00EC4CF7"/>
    <w:rsid w:val="00EC524B"/>
    <w:rsid w:val="00EC5788"/>
    <w:rsid w:val="00EC642E"/>
    <w:rsid w:val="00EC6453"/>
    <w:rsid w:val="00EC6B10"/>
    <w:rsid w:val="00EC6E89"/>
    <w:rsid w:val="00EC6FAB"/>
    <w:rsid w:val="00EC718D"/>
    <w:rsid w:val="00EC72F0"/>
    <w:rsid w:val="00EC7873"/>
    <w:rsid w:val="00ED0273"/>
    <w:rsid w:val="00ED054E"/>
    <w:rsid w:val="00ED0633"/>
    <w:rsid w:val="00ED0A2C"/>
    <w:rsid w:val="00ED0B32"/>
    <w:rsid w:val="00ED0E61"/>
    <w:rsid w:val="00ED0F60"/>
    <w:rsid w:val="00ED10D3"/>
    <w:rsid w:val="00ED12B4"/>
    <w:rsid w:val="00ED152C"/>
    <w:rsid w:val="00ED1AFE"/>
    <w:rsid w:val="00ED2ACD"/>
    <w:rsid w:val="00ED2B9B"/>
    <w:rsid w:val="00ED308E"/>
    <w:rsid w:val="00ED36C9"/>
    <w:rsid w:val="00ED3834"/>
    <w:rsid w:val="00ED3DF1"/>
    <w:rsid w:val="00ED404E"/>
    <w:rsid w:val="00ED4657"/>
    <w:rsid w:val="00ED4720"/>
    <w:rsid w:val="00ED4A06"/>
    <w:rsid w:val="00ED4B23"/>
    <w:rsid w:val="00ED5C99"/>
    <w:rsid w:val="00ED70CC"/>
    <w:rsid w:val="00ED77EA"/>
    <w:rsid w:val="00ED7C78"/>
    <w:rsid w:val="00EE0643"/>
    <w:rsid w:val="00EE094F"/>
    <w:rsid w:val="00EE0ADA"/>
    <w:rsid w:val="00EE1943"/>
    <w:rsid w:val="00EE1C30"/>
    <w:rsid w:val="00EE2764"/>
    <w:rsid w:val="00EE2C95"/>
    <w:rsid w:val="00EE2FB6"/>
    <w:rsid w:val="00EE30CF"/>
    <w:rsid w:val="00EE30F5"/>
    <w:rsid w:val="00EE3440"/>
    <w:rsid w:val="00EE3D5C"/>
    <w:rsid w:val="00EE4AD2"/>
    <w:rsid w:val="00EE4F2A"/>
    <w:rsid w:val="00EE5563"/>
    <w:rsid w:val="00EE56FC"/>
    <w:rsid w:val="00EE5757"/>
    <w:rsid w:val="00EE58F6"/>
    <w:rsid w:val="00EE5944"/>
    <w:rsid w:val="00EE5C4F"/>
    <w:rsid w:val="00EE5D1C"/>
    <w:rsid w:val="00EE5F32"/>
    <w:rsid w:val="00EE6125"/>
    <w:rsid w:val="00EE64DB"/>
    <w:rsid w:val="00EE6954"/>
    <w:rsid w:val="00EE6985"/>
    <w:rsid w:val="00EE753B"/>
    <w:rsid w:val="00EE770D"/>
    <w:rsid w:val="00EE7DF7"/>
    <w:rsid w:val="00EE7F9A"/>
    <w:rsid w:val="00EF0934"/>
    <w:rsid w:val="00EF0ECD"/>
    <w:rsid w:val="00EF1EA0"/>
    <w:rsid w:val="00EF2680"/>
    <w:rsid w:val="00EF2D95"/>
    <w:rsid w:val="00EF30B0"/>
    <w:rsid w:val="00EF3267"/>
    <w:rsid w:val="00EF3374"/>
    <w:rsid w:val="00EF3883"/>
    <w:rsid w:val="00EF3BA7"/>
    <w:rsid w:val="00EF431D"/>
    <w:rsid w:val="00EF44E2"/>
    <w:rsid w:val="00EF49FE"/>
    <w:rsid w:val="00EF4B88"/>
    <w:rsid w:val="00EF4E7F"/>
    <w:rsid w:val="00EF5211"/>
    <w:rsid w:val="00EF52A4"/>
    <w:rsid w:val="00EF5569"/>
    <w:rsid w:val="00EF5CA3"/>
    <w:rsid w:val="00EF5F54"/>
    <w:rsid w:val="00EF6353"/>
    <w:rsid w:val="00EF749C"/>
    <w:rsid w:val="00EF77F6"/>
    <w:rsid w:val="00EF78BC"/>
    <w:rsid w:val="00EF7AB9"/>
    <w:rsid w:val="00EF7FE2"/>
    <w:rsid w:val="00F0003A"/>
    <w:rsid w:val="00F0032B"/>
    <w:rsid w:val="00F00744"/>
    <w:rsid w:val="00F00872"/>
    <w:rsid w:val="00F00C16"/>
    <w:rsid w:val="00F0140C"/>
    <w:rsid w:val="00F01BB0"/>
    <w:rsid w:val="00F0297C"/>
    <w:rsid w:val="00F02ED0"/>
    <w:rsid w:val="00F03241"/>
    <w:rsid w:val="00F03279"/>
    <w:rsid w:val="00F032DE"/>
    <w:rsid w:val="00F03A68"/>
    <w:rsid w:val="00F044AC"/>
    <w:rsid w:val="00F04520"/>
    <w:rsid w:val="00F0504B"/>
    <w:rsid w:val="00F05285"/>
    <w:rsid w:val="00F053C9"/>
    <w:rsid w:val="00F055DB"/>
    <w:rsid w:val="00F05DEC"/>
    <w:rsid w:val="00F060DF"/>
    <w:rsid w:val="00F06605"/>
    <w:rsid w:val="00F067DB"/>
    <w:rsid w:val="00F07409"/>
    <w:rsid w:val="00F07776"/>
    <w:rsid w:val="00F07B1B"/>
    <w:rsid w:val="00F07E8E"/>
    <w:rsid w:val="00F10002"/>
    <w:rsid w:val="00F10078"/>
    <w:rsid w:val="00F101F4"/>
    <w:rsid w:val="00F109B2"/>
    <w:rsid w:val="00F109B8"/>
    <w:rsid w:val="00F1116A"/>
    <w:rsid w:val="00F1125B"/>
    <w:rsid w:val="00F116B9"/>
    <w:rsid w:val="00F117AB"/>
    <w:rsid w:val="00F11B85"/>
    <w:rsid w:val="00F12842"/>
    <w:rsid w:val="00F12844"/>
    <w:rsid w:val="00F12EB0"/>
    <w:rsid w:val="00F12F42"/>
    <w:rsid w:val="00F136A8"/>
    <w:rsid w:val="00F141A7"/>
    <w:rsid w:val="00F149BA"/>
    <w:rsid w:val="00F14D56"/>
    <w:rsid w:val="00F16199"/>
    <w:rsid w:val="00F16849"/>
    <w:rsid w:val="00F16B33"/>
    <w:rsid w:val="00F16F13"/>
    <w:rsid w:val="00F170CE"/>
    <w:rsid w:val="00F17112"/>
    <w:rsid w:val="00F1771E"/>
    <w:rsid w:val="00F2003F"/>
    <w:rsid w:val="00F200E1"/>
    <w:rsid w:val="00F203D8"/>
    <w:rsid w:val="00F207D8"/>
    <w:rsid w:val="00F212D3"/>
    <w:rsid w:val="00F21327"/>
    <w:rsid w:val="00F21B54"/>
    <w:rsid w:val="00F21E61"/>
    <w:rsid w:val="00F22160"/>
    <w:rsid w:val="00F22874"/>
    <w:rsid w:val="00F22C69"/>
    <w:rsid w:val="00F22DA7"/>
    <w:rsid w:val="00F23158"/>
    <w:rsid w:val="00F23251"/>
    <w:rsid w:val="00F2349B"/>
    <w:rsid w:val="00F24013"/>
    <w:rsid w:val="00F24414"/>
    <w:rsid w:val="00F24560"/>
    <w:rsid w:val="00F24B2B"/>
    <w:rsid w:val="00F2574C"/>
    <w:rsid w:val="00F2591E"/>
    <w:rsid w:val="00F25D5A"/>
    <w:rsid w:val="00F25F9D"/>
    <w:rsid w:val="00F26082"/>
    <w:rsid w:val="00F264E1"/>
    <w:rsid w:val="00F26776"/>
    <w:rsid w:val="00F26BC1"/>
    <w:rsid w:val="00F276DD"/>
    <w:rsid w:val="00F27843"/>
    <w:rsid w:val="00F27875"/>
    <w:rsid w:val="00F27E70"/>
    <w:rsid w:val="00F3000D"/>
    <w:rsid w:val="00F3036B"/>
    <w:rsid w:val="00F3052F"/>
    <w:rsid w:val="00F305C3"/>
    <w:rsid w:val="00F30811"/>
    <w:rsid w:val="00F3086E"/>
    <w:rsid w:val="00F30DE7"/>
    <w:rsid w:val="00F31065"/>
    <w:rsid w:val="00F31F44"/>
    <w:rsid w:val="00F32056"/>
    <w:rsid w:val="00F321D4"/>
    <w:rsid w:val="00F327C4"/>
    <w:rsid w:val="00F32865"/>
    <w:rsid w:val="00F32ECA"/>
    <w:rsid w:val="00F33006"/>
    <w:rsid w:val="00F333FD"/>
    <w:rsid w:val="00F33811"/>
    <w:rsid w:val="00F341CA"/>
    <w:rsid w:val="00F34FB2"/>
    <w:rsid w:val="00F35031"/>
    <w:rsid w:val="00F35055"/>
    <w:rsid w:val="00F350DB"/>
    <w:rsid w:val="00F3519E"/>
    <w:rsid w:val="00F35461"/>
    <w:rsid w:val="00F35562"/>
    <w:rsid w:val="00F36851"/>
    <w:rsid w:val="00F369BC"/>
    <w:rsid w:val="00F369C6"/>
    <w:rsid w:val="00F36B04"/>
    <w:rsid w:val="00F37014"/>
    <w:rsid w:val="00F37093"/>
    <w:rsid w:val="00F3774C"/>
    <w:rsid w:val="00F37ADE"/>
    <w:rsid w:val="00F37AEB"/>
    <w:rsid w:val="00F37D99"/>
    <w:rsid w:val="00F4031F"/>
    <w:rsid w:val="00F404FF"/>
    <w:rsid w:val="00F40C42"/>
    <w:rsid w:val="00F40D89"/>
    <w:rsid w:val="00F40F21"/>
    <w:rsid w:val="00F40FE9"/>
    <w:rsid w:val="00F41712"/>
    <w:rsid w:val="00F41826"/>
    <w:rsid w:val="00F41B19"/>
    <w:rsid w:val="00F41B77"/>
    <w:rsid w:val="00F41D42"/>
    <w:rsid w:val="00F4214B"/>
    <w:rsid w:val="00F421C3"/>
    <w:rsid w:val="00F42613"/>
    <w:rsid w:val="00F42997"/>
    <w:rsid w:val="00F42C45"/>
    <w:rsid w:val="00F42E23"/>
    <w:rsid w:val="00F42EC6"/>
    <w:rsid w:val="00F4308C"/>
    <w:rsid w:val="00F43236"/>
    <w:rsid w:val="00F43CCC"/>
    <w:rsid w:val="00F44595"/>
    <w:rsid w:val="00F44F19"/>
    <w:rsid w:val="00F44F72"/>
    <w:rsid w:val="00F44F86"/>
    <w:rsid w:val="00F45104"/>
    <w:rsid w:val="00F451FF"/>
    <w:rsid w:val="00F45B43"/>
    <w:rsid w:val="00F45C9F"/>
    <w:rsid w:val="00F45D20"/>
    <w:rsid w:val="00F4605D"/>
    <w:rsid w:val="00F463B4"/>
    <w:rsid w:val="00F466A8"/>
    <w:rsid w:val="00F47095"/>
    <w:rsid w:val="00F47D70"/>
    <w:rsid w:val="00F4A41B"/>
    <w:rsid w:val="00F50659"/>
    <w:rsid w:val="00F50ACA"/>
    <w:rsid w:val="00F50CCD"/>
    <w:rsid w:val="00F510F7"/>
    <w:rsid w:val="00F512B9"/>
    <w:rsid w:val="00F51950"/>
    <w:rsid w:val="00F51E7E"/>
    <w:rsid w:val="00F523CF"/>
    <w:rsid w:val="00F5243D"/>
    <w:rsid w:val="00F527CD"/>
    <w:rsid w:val="00F52884"/>
    <w:rsid w:val="00F52C63"/>
    <w:rsid w:val="00F53124"/>
    <w:rsid w:val="00F5363F"/>
    <w:rsid w:val="00F53745"/>
    <w:rsid w:val="00F5379F"/>
    <w:rsid w:val="00F53DA8"/>
    <w:rsid w:val="00F5422F"/>
    <w:rsid w:val="00F5455E"/>
    <w:rsid w:val="00F54C8A"/>
    <w:rsid w:val="00F54CE5"/>
    <w:rsid w:val="00F553F6"/>
    <w:rsid w:val="00F5562D"/>
    <w:rsid w:val="00F55730"/>
    <w:rsid w:val="00F558A8"/>
    <w:rsid w:val="00F55A07"/>
    <w:rsid w:val="00F55A41"/>
    <w:rsid w:val="00F55AA0"/>
    <w:rsid w:val="00F55C3D"/>
    <w:rsid w:val="00F55CBA"/>
    <w:rsid w:val="00F56149"/>
    <w:rsid w:val="00F562CA"/>
    <w:rsid w:val="00F566A9"/>
    <w:rsid w:val="00F56A4F"/>
    <w:rsid w:val="00F57231"/>
    <w:rsid w:val="00F577BB"/>
    <w:rsid w:val="00F578CC"/>
    <w:rsid w:val="00F604A0"/>
    <w:rsid w:val="00F60A00"/>
    <w:rsid w:val="00F60CD2"/>
    <w:rsid w:val="00F60FB5"/>
    <w:rsid w:val="00F61588"/>
    <w:rsid w:val="00F625E9"/>
    <w:rsid w:val="00F627BA"/>
    <w:rsid w:val="00F627FB"/>
    <w:rsid w:val="00F62AFF"/>
    <w:rsid w:val="00F62B42"/>
    <w:rsid w:val="00F635BA"/>
    <w:rsid w:val="00F63634"/>
    <w:rsid w:val="00F63781"/>
    <w:rsid w:val="00F637A7"/>
    <w:rsid w:val="00F637BF"/>
    <w:rsid w:val="00F6396D"/>
    <w:rsid w:val="00F63A0C"/>
    <w:rsid w:val="00F63B6D"/>
    <w:rsid w:val="00F63F26"/>
    <w:rsid w:val="00F641FF"/>
    <w:rsid w:val="00F6479A"/>
    <w:rsid w:val="00F64CFF"/>
    <w:rsid w:val="00F64DC8"/>
    <w:rsid w:val="00F64DF9"/>
    <w:rsid w:val="00F652E4"/>
    <w:rsid w:val="00F65AAA"/>
    <w:rsid w:val="00F65D0D"/>
    <w:rsid w:val="00F65FA2"/>
    <w:rsid w:val="00F66158"/>
    <w:rsid w:val="00F66919"/>
    <w:rsid w:val="00F66E9D"/>
    <w:rsid w:val="00F6761A"/>
    <w:rsid w:val="00F67A38"/>
    <w:rsid w:val="00F67AF9"/>
    <w:rsid w:val="00F67B0B"/>
    <w:rsid w:val="00F70015"/>
    <w:rsid w:val="00F70789"/>
    <w:rsid w:val="00F7096D"/>
    <w:rsid w:val="00F709A5"/>
    <w:rsid w:val="00F70E3D"/>
    <w:rsid w:val="00F70F5B"/>
    <w:rsid w:val="00F71C01"/>
    <w:rsid w:val="00F7207C"/>
    <w:rsid w:val="00F721AE"/>
    <w:rsid w:val="00F728DC"/>
    <w:rsid w:val="00F731C0"/>
    <w:rsid w:val="00F7362D"/>
    <w:rsid w:val="00F736B6"/>
    <w:rsid w:val="00F73C53"/>
    <w:rsid w:val="00F75674"/>
    <w:rsid w:val="00F75728"/>
    <w:rsid w:val="00F7573C"/>
    <w:rsid w:val="00F75D0C"/>
    <w:rsid w:val="00F75E3D"/>
    <w:rsid w:val="00F75F2C"/>
    <w:rsid w:val="00F76148"/>
    <w:rsid w:val="00F76420"/>
    <w:rsid w:val="00F765D3"/>
    <w:rsid w:val="00F7669C"/>
    <w:rsid w:val="00F77078"/>
    <w:rsid w:val="00F77747"/>
    <w:rsid w:val="00F777D8"/>
    <w:rsid w:val="00F77F91"/>
    <w:rsid w:val="00F8049D"/>
    <w:rsid w:val="00F80A1A"/>
    <w:rsid w:val="00F80CA3"/>
    <w:rsid w:val="00F81A18"/>
    <w:rsid w:val="00F81A3D"/>
    <w:rsid w:val="00F8281B"/>
    <w:rsid w:val="00F829A2"/>
    <w:rsid w:val="00F82F32"/>
    <w:rsid w:val="00F8307D"/>
    <w:rsid w:val="00F8335E"/>
    <w:rsid w:val="00F833E9"/>
    <w:rsid w:val="00F83694"/>
    <w:rsid w:val="00F83B58"/>
    <w:rsid w:val="00F83FA4"/>
    <w:rsid w:val="00F84B17"/>
    <w:rsid w:val="00F84D2B"/>
    <w:rsid w:val="00F84EE8"/>
    <w:rsid w:val="00F85156"/>
    <w:rsid w:val="00F852C7"/>
    <w:rsid w:val="00F85D93"/>
    <w:rsid w:val="00F86035"/>
    <w:rsid w:val="00F86931"/>
    <w:rsid w:val="00F86A35"/>
    <w:rsid w:val="00F86C3D"/>
    <w:rsid w:val="00F86CE0"/>
    <w:rsid w:val="00F87622"/>
    <w:rsid w:val="00F87C64"/>
    <w:rsid w:val="00F905E8"/>
    <w:rsid w:val="00F90836"/>
    <w:rsid w:val="00F91082"/>
    <w:rsid w:val="00F913C7"/>
    <w:rsid w:val="00F916CC"/>
    <w:rsid w:val="00F918C7"/>
    <w:rsid w:val="00F91C79"/>
    <w:rsid w:val="00F91CD3"/>
    <w:rsid w:val="00F91ECD"/>
    <w:rsid w:val="00F921C6"/>
    <w:rsid w:val="00F922A0"/>
    <w:rsid w:val="00F922B3"/>
    <w:rsid w:val="00F92849"/>
    <w:rsid w:val="00F92C42"/>
    <w:rsid w:val="00F93045"/>
    <w:rsid w:val="00F935C9"/>
    <w:rsid w:val="00F93A20"/>
    <w:rsid w:val="00F93F25"/>
    <w:rsid w:val="00F93F3D"/>
    <w:rsid w:val="00F93F86"/>
    <w:rsid w:val="00F94B9E"/>
    <w:rsid w:val="00F95643"/>
    <w:rsid w:val="00F95887"/>
    <w:rsid w:val="00F95A15"/>
    <w:rsid w:val="00F95FFF"/>
    <w:rsid w:val="00F967F7"/>
    <w:rsid w:val="00F96947"/>
    <w:rsid w:val="00F96B8F"/>
    <w:rsid w:val="00F971C6"/>
    <w:rsid w:val="00F9797C"/>
    <w:rsid w:val="00F97A0E"/>
    <w:rsid w:val="00F97C04"/>
    <w:rsid w:val="00F97DDB"/>
    <w:rsid w:val="00FA0600"/>
    <w:rsid w:val="00FA07A3"/>
    <w:rsid w:val="00FA0903"/>
    <w:rsid w:val="00FA0D5B"/>
    <w:rsid w:val="00FA0D91"/>
    <w:rsid w:val="00FA1062"/>
    <w:rsid w:val="00FA1209"/>
    <w:rsid w:val="00FA138D"/>
    <w:rsid w:val="00FA16C1"/>
    <w:rsid w:val="00FA1EF3"/>
    <w:rsid w:val="00FA23CF"/>
    <w:rsid w:val="00FA2AF1"/>
    <w:rsid w:val="00FA2F40"/>
    <w:rsid w:val="00FA3328"/>
    <w:rsid w:val="00FA3C30"/>
    <w:rsid w:val="00FA41C6"/>
    <w:rsid w:val="00FA42FD"/>
    <w:rsid w:val="00FA435D"/>
    <w:rsid w:val="00FA4563"/>
    <w:rsid w:val="00FA4A46"/>
    <w:rsid w:val="00FA4BA8"/>
    <w:rsid w:val="00FA594D"/>
    <w:rsid w:val="00FA595B"/>
    <w:rsid w:val="00FA5AD5"/>
    <w:rsid w:val="00FA5B94"/>
    <w:rsid w:val="00FA5B95"/>
    <w:rsid w:val="00FA5D8F"/>
    <w:rsid w:val="00FA5F82"/>
    <w:rsid w:val="00FA6255"/>
    <w:rsid w:val="00FA68F6"/>
    <w:rsid w:val="00FA6AA8"/>
    <w:rsid w:val="00FA7116"/>
    <w:rsid w:val="00FA73F1"/>
    <w:rsid w:val="00FA7808"/>
    <w:rsid w:val="00FA785D"/>
    <w:rsid w:val="00FB02E7"/>
    <w:rsid w:val="00FB0BCE"/>
    <w:rsid w:val="00FB0FC2"/>
    <w:rsid w:val="00FB1626"/>
    <w:rsid w:val="00FB192D"/>
    <w:rsid w:val="00FB199C"/>
    <w:rsid w:val="00FB1AF9"/>
    <w:rsid w:val="00FB1D48"/>
    <w:rsid w:val="00FB2323"/>
    <w:rsid w:val="00FB2436"/>
    <w:rsid w:val="00FB2DE6"/>
    <w:rsid w:val="00FB2E01"/>
    <w:rsid w:val="00FB2F79"/>
    <w:rsid w:val="00FB30C9"/>
    <w:rsid w:val="00FB361A"/>
    <w:rsid w:val="00FB362A"/>
    <w:rsid w:val="00FB3FC3"/>
    <w:rsid w:val="00FB3FEC"/>
    <w:rsid w:val="00FB43BC"/>
    <w:rsid w:val="00FB4927"/>
    <w:rsid w:val="00FB4AAD"/>
    <w:rsid w:val="00FB4C5B"/>
    <w:rsid w:val="00FB4EE8"/>
    <w:rsid w:val="00FB5382"/>
    <w:rsid w:val="00FB56B7"/>
    <w:rsid w:val="00FB58C9"/>
    <w:rsid w:val="00FB5F16"/>
    <w:rsid w:val="00FB5F1D"/>
    <w:rsid w:val="00FB6845"/>
    <w:rsid w:val="00FB6D86"/>
    <w:rsid w:val="00FB6E1C"/>
    <w:rsid w:val="00FB7440"/>
    <w:rsid w:val="00FB7C18"/>
    <w:rsid w:val="00FB7CC6"/>
    <w:rsid w:val="00FC0597"/>
    <w:rsid w:val="00FC059C"/>
    <w:rsid w:val="00FC0985"/>
    <w:rsid w:val="00FC0E56"/>
    <w:rsid w:val="00FC127E"/>
    <w:rsid w:val="00FC138F"/>
    <w:rsid w:val="00FC16C3"/>
    <w:rsid w:val="00FC1817"/>
    <w:rsid w:val="00FC1ACC"/>
    <w:rsid w:val="00FC1D81"/>
    <w:rsid w:val="00FC1DD7"/>
    <w:rsid w:val="00FC2121"/>
    <w:rsid w:val="00FC2488"/>
    <w:rsid w:val="00FC267E"/>
    <w:rsid w:val="00FC2745"/>
    <w:rsid w:val="00FC290C"/>
    <w:rsid w:val="00FC2F78"/>
    <w:rsid w:val="00FC3063"/>
    <w:rsid w:val="00FC33AB"/>
    <w:rsid w:val="00FC3AB7"/>
    <w:rsid w:val="00FC3C79"/>
    <w:rsid w:val="00FC4427"/>
    <w:rsid w:val="00FC4725"/>
    <w:rsid w:val="00FC4826"/>
    <w:rsid w:val="00FC48F0"/>
    <w:rsid w:val="00FC4A62"/>
    <w:rsid w:val="00FC4E89"/>
    <w:rsid w:val="00FC52E0"/>
    <w:rsid w:val="00FC55C5"/>
    <w:rsid w:val="00FC6040"/>
    <w:rsid w:val="00FC6269"/>
    <w:rsid w:val="00FC638C"/>
    <w:rsid w:val="00FC66AF"/>
    <w:rsid w:val="00FC66F1"/>
    <w:rsid w:val="00FC6DCA"/>
    <w:rsid w:val="00FC6EE9"/>
    <w:rsid w:val="00FC6F3A"/>
    <w:rsid w:val="00FC7340"/>
    <w:rsid w:val="00FC7547"/>
    <w:rsid w:val="00FC7873"/>
    <w:rsid w:val="00FC7A55"/>
    <w:rsid w:val="00FD01ED"/>
    <w:rsid w:val="00FD0390"/>
    <w:rsid w:val="00FD06C6"/>
    <w:rsid w:val="00FD0841"/>
    <w:rsid w:val="00FD0C02"/>
    <w:rsid w:val="00FD0C69"/>
    <w:rsid w:val="00FD12ED"/>
    <w:rsid w:val="00FD1772"/>
    <w:rsid w:val="00FD1F4C"/>
    <w:rsid w:val="00FD2C33"/>
    <w:rsid w:val="00FD329F"/>
    <w:rsid w:val="00FD3581"/>
    <w:rsid w:val="00FD3672"/>
    <w:rsid w:val="00FD4281"/>
    <w:rsid w:val="00FD44E0"/>
    <w:rsid w:val="00FD5092"/>
    <w:rsid w:val="00FD55A7"/>
    <w:rsid w:val="00FD5A14"/>
    <w:rsid w:val="00FD5ACF"/>
    <w:rsid w:val="00FD6481"/>
    <w:rsid w:val="00FD6723"/>
    <w:rsid w:val="00FD67D3"/>
    <w:rsid w:val="00FD67F5"/>
    <w:rsid w:val="00FD6DBD"/>
    <w:rsid w:val="00FD7102"/>
    <w:rsid w:val="00FD712E"/>
    <w:rsid w:val="00FD71AC"/>
    <w:rsid w:val="00FD7B1B"/>
    <w:rsid w:val="00FD7D8E"/>
    <w:rsid w:val="00FD7DEC"/>
    <w:rsid w:val="00FD7FB0"/>
    <w:rsid w:val="00FE03B0"/>
    <w:rsid w:val="00FE051C"/>
    <w:rsid w:val="00FE094F"/>
    <w:rsid w:val="00FE0EB5"/>
    <w:rsid w:val="00FE10AE"/>
    <w:rsid w:val="00FE13F8"/>
    <w:rsid w:val="00FE212C"/>
    <w:rsid w:val="00FE2B45"/>
    <w:rsid w:val="00FE2B58"/>
    <w:rsid w:val="00FE2C41"/>
    <w:rsid w:val="00FE3326"/>
    <w:rsid w:val="00FE3479"/>
    <w:rsid w:val="00FE366D"/>
    <w:rsid w:val="00FE3A41"/>
    <w:rsid w:val="00FE3B15"/>
    <w:rsid w:val="00FE3D23"/>
    <w:rsid w:val="00FE3EC4"/>
    <w:rsid w:val="00FE3F15"/>
    <w:rsid w:val="00FE43E3"/>
    <w:rsid w:val="00FE457E"/>
    <w:rsid w:val="00FE466F"/>
    <w:rsid w:val="00FE4870"/>
    <w:rsid w:val="00FE5282"/>
    <w:rsid w:val="00FE5421"/>
    <w:rsid w:val="00FE559E"/>
    <w:rsid w:val="00FE69BA"/>
    <w:rsid w:val="00FE6ADF"/>
    <w:rsid w:val="00FE6FB0"/>
    <w:rsid w:val="00FE7158"/>
    <w:rsid w:val="00FE7691"/>
    <w:rsid w:val="00FE77A5"/>
    <w:rsid w:val="00FE788C"/>
    <w:rsid w:val="00FE7DA2"/>
    <w:rsid w:val="00FF0365"/>
    <w:rsid w:val="00FF03FC"/>
    <w:rsid w:val="00FF04D8"/>
    <w:rsid w:val="00FF08C5"/>
    <w:rsid w:val="00FF0C30"/>
    <w:rsid w:val="00FF0FB7"/>
    <w:rsid w:val="00FF10C7"/>
    <w:rsid w:val="00FF1119"/>
    <w:rsid w:val="00FF19A9"/>
    <w:rsid w:val="00FF2033"/>
    <w:rsid w:val="00FF26ED"/>
    <w:rsid w:val="00FF2D10"/>
    <w:rsid w:val="00FF3180"/>
    <w:rsid w:val="00FF3521"/>
    <w:rsid w:val="00FF3B8C"/>
    <w:rsid w:val="00FF3EA8"/>
    <w:rsid w:val="00FF48C4"/>
    <w:rsid w:val="00FF4B4E"/>
    <w:rsid w:val="00FF5053"/>
    <w:rsid w:val="00FF5109"/>
    <w:rsid w:val="00FF565B"/>
    <w:rsid w:val="00FF57EB"/>
    <w:rsid w:val="00FF58C0"/>
    <w:rsid w:val="00FF5E81"/>
    <w:rsid w:val="00FF65A4"/>
    <w:rsid w:val="00FF6702"/>
    <w:rsid w:val="00FF6A57"/>
    <w:rsid w:val="00FF6DAD"/>
    <w:rsid w:val="00FF6E4F"/>
    <w:rsid w:val="00FF72E8"/>
    <w:rsid w:val="00FF74D8"/>
    <w:rsid w:val="00FF7E19"/>
    <w:rsid w:val="0107841F"/>
    <w:rsid w:val="010BCEB8"/>
    <w:rsid w:val="010C6A1B"/>
    <w:rsid w:val="010D57EC"/>
    <w:rsid w:val="010ECF94"/>
    <w:rsid w:val="0111EA91"/>
    <w:rsid w:val="01158198"/>
    <w:rsid w:val="01186BA5"/>
    <w:rsid w:val="011FFE21"/>
    <w:rsid w:val="0122082A"/>
    <w:rsid w:val="0123EC10"/>
    <w:rsid w:val="0127542F"/>
    <w:rsid w:val="0127E2CC"/>
    <w:rsid w:val="01281D3A"/>
    <w:rsid w:val="012B6852"/>
    <w:rsid w:val="012E529A"/>
    <w:rsid w:val="0137AB10"/>
    <w:rsid w:val="014033D3"/>
    <w:rsid w:val="01407516"/>
    <w:rsid w:val="0144C2B7"/>
    <w:rsid w:val="014527F1"/>
    <w:rsid w:val="0147F8DD"/>
    <w:rsid w:val="014AA5D8"/>
    <w:rsid w:val="014AF02D"/>
    <w:rsid w:val="014BF08C"/>
    <w:rsid w:val="014D1A80"/>
    <w:rsid w:val="014F4857"/>
    <w:rsid w:val="01521C0A"/>
    <w:rsid w:val="0152F866"/>
    <w:rsid w:val="015A78CF"/>
    <w:rsid w:val="0162218F"/>
    <w:rsid w:val="0166F8D3"/>
    <w:rsid w:val="016827D3"/>
    <w:rsid w:val="0168E58D"/>
    <w:rsid w:val="016F3900"/>
    <w:rsid w:val="01723AD5"/>
    <w:rsid w:val="0174F58D"/>
    <w:rsid w:val="01763460"/>
    <w:rsid w:val="017A4199"/>
    <w:rsid w:val="01820394"/>
    <w:rsid w:val="01859EBD"/>
    <w:rsid w:val="01868A4A"/>
    <w:rsid w:val="018BE506"/>
    <w:rsid w:val="018CF9E9"/>
    <w:rsid w:val="019296E8"/>
    <w:rsid w:val="0194082E"/>
    <w:rsid w:val="0196C382"/>
    <w:rsid w:val="01980CBA"/>
    <w:rsid w:val="019895A5"/>
    <w:rsid w:val="019FDEFD"/>
    <w:rsid w:val="01AA986D"/>
    <w:rsid w:val="01AD7455"/>
    <w:rsid w:val="01AE7768"/>
    <w:rsid w:val="01B50B4B"/>
    <w:rsid w:val="01BD8F4E"/>
    <w:rsid w:val="01C1C285"/>
    <w:rsid w:val="01C528FD"/>
    <w:rsid w:val="01C529B1"/>
    <w:rsid w:val="01C54845"/>
    <w:rsid w:val="01C63B8A"/>
    <w:rsid w:val="01C6838B"/>
    <w:rsid w:val="01C6D2DE"/>
    <w:rsid w:val="01C75627"/>
    <w:rsid w:val="01CEDBF0"/>
    <w:rsid w:val="01D1BFDB"/>
    <w:rsid w:val="01D4D34C"/>
    <w:rsid w:val="01D89FE0"/>
    <w:rsid w:val="01DD0C3F"/>
    <w:rsid w:val="01DDB7C7"/>
    <w:rsid w:val="01DF138E"/>
    <w:rsid w:val="01E6BD17"/>
    <w:rsid w:val="01E75150"/>
    <w:rsid w:val="01EECCDC"/>
    <w:rsid w:val="01F427DA"/>
    <w:rsid w:val="01FF5F0F"/>
    <w:rsid w:val="0206C808"/>
    <w:rsid w:val="0206FD05"/>
    <w:rsid w:val="02074555"/>
    <w:rsid w:val="0210353F"/>
    <w:rsid w:val="02114ABA"/>
    <w:rsid w:val="02191E21"/>
    <w:rsid w:val="021D6FA7"/>
    <w:rsid w:val="0223D379"/>
    <w:rsid w:val="0228CFDA"/>
    <w:rsid w:val="022F9DC5"/>
    <w:rsid w:val="02319443"/>
    <w:rsid w:val="023DB323"/>
    <w:rsid w:val="02430D4D"/>
    <w:rsid w:val="024507D7"/>
    <w:rsid w:val="0245A809"/>
    <w:rsid w:val="024D5C54"/>
    <w:rsid w:val="024FB3C1"/>
    <w:rsid w:val="0254AAE1"/>
    <w:rsid w:val="0256E81E"/>
    <w:rsid w:val="025A310F"/>
    <w:rsid w:val="025C2CEA"/>
    <w:rsid w:val="025C49AA"/>
    <w:rsid w:val="025D12E7"/>
    <w:rsid w:val="02603F06"/>
    <w:rsid w:val="0265655D"/>
    <w:rsid w:val="0266299C"/>
    <w:rsid w:val="0267AB08"/>
    <w:rsid w:val="0269F753"/>
    <w:rsid w:val="026CFD62"/>
    <w:rsid w:val="02703CD6"/>
    <w:rsid w:val="0270B39C"/>
    <w:rsid w:val="0275C17C"/>
    <w:rsid w:val="027733FE"/>
    <w:rsid w:val="02775480"/>
    <w:rsid w:val="027D809D"/>
    <w:rsid w:val="02839D62"/>
    <w:rsid w:val="02868A7F"/>
    <w:rsid w:val="028764F6"/>
    <w:rsid w:val="02885A09"/>
    <w:rsid w:val="028C15EF"/>
    <w:rsid w:val="028FC287"/>
    <w:rsid w:val="0291249D"/>
    <w:rsid w:val="02966F0F"/>
    <w:rsid w:val="02981F4C"/>
    <w:rsid w:val="029CA740"/>
    <w:rsid w:val="029FA749"/>
    <w:rsid w:val="02A48073"/>
    <w:rsid w:val="02A4D714"/>
    <w:rsid w:val="02A71FCB"/>
    <w:rsid w:val="02A7495C"/>
    <w:rsid w:val="02AF12C8"/>
    <w:rsid w:val="02B8BB3A"/>
    <w:rsid w:val="02BE36FA"/>
    <w:rsid w:val="02C5087B"/>
    <w:rsid w:val="02C81266"/>
    <w:rsid w:val="02CECE33"/>
    <w:rsid w:val="02D5E823"/>
    <w:rsid w:val="02D758DC"/>
    <w:rsid w:val="02E24918"/>
    <w:rsid w:val="02E2520A"/>
    <w:rsid w:val="02E6FCD4"/>
    <w:rsid w:val="02E802B6"/>
    <w:rsid w:val="02E818E1"/>
    <w:rsid w:val="02EB513B"/>
    <w:rsid w:val="02ECDEDF"/>
    <w:rsid w:val="02F62F40"/>
    <w:rsid w:val="02F84A41"/>
    <w:rsid w:val="02F8C033"/>
    <w:rsid w:val="02FE14B5"/>
    <w:rsid w:val="02FEE642"/>
    <w:rsid w:val="02FF3FDC"/>
    <w:rsid w:val="0305C1FD"/>
    <w:rsid w:val="030B749C"/>
    <w:rsid w:val="030CDE25"/>
    <w:rsid w:val="031288C8"/>
    <w:rsid w:val="0316A4B7"/>
    <w:rsid w:val="031D7EFE"/>
    <w:rsid w:val="03264EF5"/>
    <w:rsid w:val="0329E3A3"/>
    <w:rsid w:val="032C0E99"/>
    <w:rsid w:val="032C58CC"/>
    <w:rsid w:val="032CF32A"/>
    <w:rsid w:val="0334E630"/>
    <w:rsid w:val="0335C18C"/>
    <w:rsid w:val="0338E8D3"/>
    <w:rsid w:val="033A2DD5"/>
    <w:rsid w:val="033A978A"/>
    <w:rsid w:val="033BDDD4"/>
    <w:rsid w:val="03458267"/>
    <w:rsid w:val="0349579A"/>
    <w:rsid w:val="034B58A0"/>
    <w:rsid w:val="034F1F48"/>
    <w:rsid w:val="034F8161"/>
    <w:rsid w:val="034FFD82"/>
    <w:rsid w:val="035495F2"/>
    <w:rsid w:val="03574BAD"/>
    <w:rsid w:val="035C2CE7"/>
    <w:rsid w:val="0361FFC4"/>
    <w:rsid w:val="0366F721"/>
    <w:rsid w:val="036ADB89"/>
    <w:rsid w:val="036B759F"/>
    <w:rsid w:val="0372F2EB"/>
    <w:rsid w:val="03732FC1"/>
    <w:rsid w:val="03742A58"/>
    <w:rsid w:val="037517C2"/>
    <w:rsid w:val="0377E3A9"/>
    <w:rsid w:val="037801CA"/>
    <w:rsid w:val="03795772"/>
    <w:rsid w:val="037A955A"/>
    <w:rsid w:val="037BB4B3"/>
    <w:rsid w:val="038130EF"/>
    <w:rsid w:val="0385B8C3"/>
    <w:rsid w:val="0387C4B5"/>
    <w:rsid w:val="038BB5A6"/>
    <w:rsid w:val="039103BC"/>
    <w:rsid w:val="039341B8"/>
    <w:rsid w:val="03948773"/>
    <w:rsid w:val="039BE84A"/>
    <w:rsid w:val="03A0559F"/>
    <w:rsid w:val="03A13588"/>
    <w:rsid w:val="03A80DAE"/>
    <w:rsid w:val="03A8AB5E"/>
    <w:rsid w:val="03A8E1FC"/>
    <w:rsid w:val="03AD7831"/>
    <w:rsid w:val="03AD8216"/>
    <w:rsid w:val="03BBFE25"/>
    <w:rsid w:val="03BF3A90"/>
    <w:rsid w:val="03BF3BB8"/>
    <w:rsid w:val="03C25D85"/>
    <w:rsid w:val="03C26A17"/>
    <w:rsid w:val="03C3722D"/>
    <w:rsid w:val="03CF69F5"/>
    <w:rsid w:val="03D22F9F"/>
    <w:rsid w:val="03D3B1C6"/>
    <w:rsid w:val="03D4B557"/>
    <w:rsid w:val="03D5310A"/>
    <w:rsid w:val="03E6EF8D"/>
    <w:rsid w:val="03E947E5"/>
    <w:rsid w:val="03EC642F"/>
    <w:rsid w:val="03EF3CBB"/>
    <w:rsid w:val="03EFCEF5"/>
    <w:rsid w:val="03F4ED71"/>
    <w:rsid w:val="03F8F034"/>
    <w:rsid w:val="03F8F4F0"/>
    <w:rsid w:val="03F97510"/>
    <w:rsid w:val="0400F6F6"/>
    <w:rsid w:val="040429CC"/>
    <w:rsid w:val="040660EB"/>
    <w:rsid w:val="04070BD4"/>
    <w:rsid w:val="040755BE"/>
    <w:rsid w:val="04076C1B"/>
    <w:rsid w:val="041427C0"/>
    <w:rsid w:val="041580D7"/>
    <w:rsid w:val="0417A11D"/>
    <w:rsid w:val="041891A9"/>
    <w:rsid w:val="0419A1DE"/>
    <w:rsid w:val="041F170C"/>
    <w:rsid w:val="042379C4"/>
    <w:rsid w:val="0425563E"/>
    <w:rsid w:val="042CA0D2"/>
    <w:rsid w:val="042EC20A"/>
    <w:rsid w:val="0435669E"/>
    <w:rsid w:val="04356EF1"/>
    <w:rsid w:val="0438BEC9"/>
    <w:rsid w:val="0443A819"/>
    <w:rsid w:val="044696DD"/>
    <w:rsid w:val="0448B4F6"/>
    <w:rsid w:val="044A7C7E"/>
    <w:rsid w:val="044AF90E"/>
    <w:rsid w:val="044B2509"/>
    <w:rsid w:val="044C0CCB"/>
    <w:rsid w:val="044CD570"/>
    <w:rsid w:val="044DCBBD"/>
    <w:rsid w:val="044EC1E5"/>
    <w:rsid w:val="04504570"/>
    <w:rsid w:val="0452FE66"/>
    <w:rsid w:val="045DF9E2"/>
    <w:rsid w:val="045FE61C"/>
    <w:rsid w:val="046109EE"/>
    <w:rsid w:val="046172E7"/>
    <w:rsid w:val="046B0330"/>
    <w:rsid w:val="046C2DDD"/>
    <w:rsid w:val="046E029E"/>
    <w:rsid w:val="0470A002"/>
    <w:rsid w:val="047230F7"/>
    <w:rsid w:val="0473D1C8"/>
    <w:rsid w:val="047424F6"/>
    <w:rsid w:val="0475544C"/>
    <w:rsid w:val="04764B53"/>
    <w:rsid w:val="047A84E4"/>
    <w:rsid w:val="048030D4"/>
    <w:rsid w:val="04826E0B"/>
    <w:rsid w:val="0483728D"/>
    <w:rsid w:val="04854CEC"/>
    <w:rsid w:val="0486E932"/>
    <w:rsid w:val="0489044E"/>
    <w:rsid w:val="04891C95"/>
    <w:rsid w:val="048ADBC9"/>
    <w:rsid w:val="0494E6E1"/>
    <w:rsid w:val="0499836B"/>
    <w:rsid w:val="04A199FC"/>
    <w:rsid w:val="04A411B5"/>
    <w:rsid w:val="04A9256D"/>
    <w:rsid w:val="04ADA96B"/>
    <w:rsid w:val="04B214D2"/>
    <w:rsid w:val="04B3E31A"/>
    <w:rsid w:val="04B799C7"/>
    <w:rsid w:val="04B9BBD1"/>
    <w:rsid w:val="04BD6D0E"/>
    <w:rsid w:val="04BD8136"/>
    <w:rsid w:val="04C1BFD8"/>
    <w:rsid w:val="04C25A05"/>
    <w:rsid w:val="04C7366F"/>
    <w:rsid w:val="04CDDB19"/>
    <w:rsid w:val="04D83369"/>
    <w:rsid w:val="04D89884"/>
    <w:rsid w:val="04DBF9D2"/>
    <w:rsid w:val="04DD3AE8"/>
    <w:rsid w:val="04DE1F9A"/>
    <w:rsid w:val="04DE4BE0"/>
    <w:rsid w:val="04E54030"/>
    <w:rsid w:val="04E7DB1D"/>
    <w:rsid w:val="04EB6BF1"/>
    <w:rsid w:val="04F7A495"/>
    <w:rsid w:val="04FD9825"/>
    <w:rsid w:val="05013B49"/>
    <w:rsid w:val="0503655E"/>
    <w:rsid w:val="05059606"/>
    <w:rsid w:val="05059A4B"/>
    <w:rsid w:val="0506E5D2"/>
    <w:rsid w:val="050978C9"/>
    <w:rsid w:val="050A3FB8"/>
    <w:rsid w:val="050C5A32"/>
    <w:rsid w:val="050C66AA"/>
    <w:rsid w:val="050E870D"/>
    <w:rsid w:val="0511CDD4"/>
    <w:rsid w:val="05128360"/>
    <w:rsid w:val="05187791"/>
    <w:rsid w:val="051A808B"/>
    <w:rsid w:val="051B59CC"/>
    <w:rsid w:val="051B774B"/>
    <w:rsid w:val="051BEC1D"/>
    <w:rsid w:val="052066A2"/>
    <w:rsid w:val="052549E5"/>
    <w:rsid w:val="05263EC1"/>
    <w:rsid w:val="0530F559"/>
    <w:rsid w:val="053346DD"/>
    <w:rsid w:val="0541DA9D"/>
    <w:rsid w:val="0542C935"/>
    <w:rsid w:val="0544270B"/>
    <w:rsid w:val="0549B199"/>
    <w:rsid w:val="05520954"/>
    <w:rsid w:val="05574B66"/>
    <w:rsid w:val="0557F6C8"/>
    <w:rsid w:val="05639E1C"/>
    <w:rsid w:val="05648951"/>
    <w:rsid w:val="05711B15"/>
    <w:rsid w:val="05712D5D"/>
    <w:rsid w:val="05718732"/>
    <w:rsid w:val="0577C970"/>
    <w:rsid w:val="057B0552"/>
    <w:rsid w:val="057BB4F7"/>
    <w:rsid w:val="05800514"/>
    <w:rsid w:val="05810936"/>
    <w:rsid w:val="05865876"/>
    <w:rsid w:val="0593C176"/>
    <w:rsid w:val="059C86B6"/>
    <w:rsid w:val="05A5623C"/>
    <w:rsid w:val="05ACF051"/>
    <w:rsid w:val="05AD6CD8"/>
    <w:rsid w:val="05B0B9A8"/>
    <w:rsid w:val="05B997A1"/>
    <w:rsid w:val="05B9FD43"/>
    <w:rsid w:val="05BE7C5E"/>
    <w:rsid w:val="05C0098D"/>
    <w:rsid w:val="05C2D93A"/>
    <w:rsid w:val="05C971B2"/>
    <w:rsid w:val="05C9D2BB"/>
    <w:rsid w:val="05CBCE07"/>
    <w:rsid w:val="05CCB9C1"/>
    <w:rsid w:val="05CD2CEC"/>
    <w:rsid w:val="05CDBF77"/>
    <w:rsid w:val="05D20FFD"/>
    <w:rsid w:val="05D57709"/>
    <w:rsid w:val="05D5A348"/>
    <w:rsid w:val="05D747F2"/>
    <w:rsid w:val="05DB00C3"/>
    <w:rsid w:val="05DB225C"/>
    <w:rsid w:val="05E30F31"/>
    <w:rsid w:val="05EBD1ED"/>
    <w:rsid w:val="05F26EC5"/>
    <w:rsid w:val="05F8AF8C"/>
    <w:rsid w:val="05FBF251"/>
    <w:rsid w:val="05FBF442"/>
    <w:rsid w:val="05FC5D06"/>
    <w:rsid w:val="05FEF257"/>
    <w:rsid w:val="05FF02E7"/>
    <w:rsid w:val="06055E35"/>
    <w:rsid w:val="06058D9F"/>
    <w:rsid w:val="0607B28A"/>
    <w:rsid w:val="060FD89B"/>
    <w:rsid w:val="061371E2"/>
    <w:rsid w:val="0620D186"/>
    <w:rsid w:val="06224FD4"/>
    <w:rsid w:val="0624AF8F"/>
    <w:rsid w:val="0624C086"/>
    <w:rsid w:val="0624ED48"/>
    <w:rsid w:val="062A3142"/>
    <w:rsid w:val="062B6D96"/>
    <w:rsid w:val="062FEA5F"/>
    <w:rsid w:val="06322903"/>
    <w:rsid w:val="06345D2E"/>
    <w:rsid w:val="063B386A"/>
    <w:rsid w:val="063BDF50"/>
    <w:rsid w:val="063C214C"/>
    <w:rsid w:val="063DDF5D"/>
    <w:rsid w:val="064139AD"/>
    <w:rsid w:val="0645C512"/>
    <w:rsid w:val="0647BEDE"/>
    <w:rsid w:val="064B272A"/>
    <w:rsid w:val="064BDBC9"/>
    <w:rsid w:val="064D1C6B"/>
    <w:rsid w:val="064E9280"/>
    <w:rsid w:val="064EA8A5"/>
    <w:rsid w:val="0654148B"/>
    <w:rsid w:val="0654CEC5"/>
    <w:rsid w:val="0659BC74"/>
    <w:rsid w:val="0659CA36"/>
    <w:rsid w:val="065C3DA2"/>
    <w:rsid w:val="0663187B"/>
    <w:rsid w:val="0665100A"/>
    <w:rsid w:val="066A0267"/>
    <w:rsid w:val="0672054D"/>
    <w:rsid w:val="06726C1C"/>
    <w:rsid w:val="067A62F1"/>
    <w:rsid w:val="067C65EE"/>
    <w:rsid w:val="067D04E0"/>
    <w:rsid w:val="06811FE5"/>
    <w:rsid w:val="0683C0C7"/>
    <w:rsid w:val="06844098"/>
    <w:rsid w:val="0685DAD4"/>
    <w:rsid w:val="06907FD0"/>
    <w:rsid w:val="069B2FD3"/>
    <w:rsid w:val="069B4ADC"/>
    <w:rsid w:val="069C665A"/>
    <w:rsid w:val="069DBBFF"/>
    <w:rsid w:val="069DCB9A"/>
    <w:rsid w:val="069DD1F5"/>
    <w:rsid w:val="069DEE84"/>
    <w:rsid w:val="069FEBB6"/>
    <w:rsid w:val="06A293A2"/>
    <w:rsid w:val="06A578A1"/>
    <w:rsid w:val="06A64179"/>
    <w:rsid w:val="06A67EE5"/>
    <w:rsid w:val="06A85B1A"/>
    <w:rsid w:val="06A88DA5"/>
    <w:rsid w:val="06A9E32F"/>
    <w:rsid w:val="06AAC92F"/>
    <w:rsid w:val="06B0B493"/>
    <w:rsid w:val="06B1F8B3"/>
    <w:rsid w:val="06B8805B"/>
    <w:rsid w:val="06B8B749"/>
    <w:rsid w:val="06BC9266"/>
    <w:rsid w:val="06BDDF08"/>
    <w:rsid w:val="06C12FD2"/>
    <w:rsid w:val="06C1C82C"/>
    <w:rsid w:val="06C3EBC5"/>
    <w:rsid w:val="06CA088B"/>
    <w:rsid w:val="06CB8372"/>
    <w:rsid w:val="06D1CE3C"/>
    <w:rsid w:val="06D27C9E"/>
    <w:rsid w:val="06D35880"/>
    <w:rsid w:val="06D49AE7"/>
    <w:rsid w:val="06D9CEAC"/>
    <w:rsid w:val="06DCCB26"/>
    <w:rsid w:val="06DDC82C"/>
    <w:rsid w:val="06E0A142"/>
    <w:rsid w:val="06E91F9A"/>
    <w:rsid w:val="06EAF4FA"/>
    <w:rsid w:val="06EC46C8"/>
    <w:rsid w:val="06F07BAA"/>
    <w:rsid w:val="06F0A860"/>
    <w:rsid w:val="06F1F9BB"/>
    <w:rsid w:val="06F33FC8"/>
    <w:rsid w:val="06F496D7"/>
    <w:rsid w:val="06F566A3"/>
    <w:rsid w:val="06FF682B"/>
    <w:rsid w:val="0701C595"/>
    <w:rsid w:val="07024447"/>
    <w:rsid w:val="0704724E"/>
    <w:rsid w:val="070879AD"/>
    <w:rsid w:val="070F09D2"/>
    <w:rsid w:val="0711DD6C"/>
    <w:rsid w:val="07129C22"/>
    <w:rsid w:val="0713DA73"/>
    <w:rsid w:val="0718A23A"/>
    <w:rsid w:val="071D8182"/>
    <w:rsid w:val="071E4887"/>
    <w:rsid w:val="0720933E"/>
    <w:rsid w:val="07273730"/>
    <w:rsid w:val="0727C57B"/>
    <w:rsid w:val="072846F1"/>
    <w:rsid w:val="072B5755"/>
    <w:rsid w:val="072ECA08"/>
    <w:rsid w:val="0730CF98"/>
    <w:rsid w:val="0733099B"/>
    <w:rsid w:val="07341151"/>
    <w:rsid w:val="073523F7"/>
    <w:rsid w:val="0737E583"/>
    <w:rsid w:val="0738F526"/>
    <w:rsid w:val="073B59DA"/>
    <w:rsid w:val="073D63FD"/>
    <w:rsid w:val="073FEF53"/>
    <w:rsid w:val="074020F7"/>
    <w:rsid w:val="074138CE"/>
    <w:rsid w:val="07432119"/>
    <w:rsid w:val="07453D30"/>
    <w:rsid w:val="0746BB31"/>
    <w:rsid w:val="074902CF"/>
    <w:rsid w:val="07498F05"/>
    <w:rsid w:val="074A0E6E"/>
    <w:rsid w:val="074FE958"/>
    <w:rsid w:val="07536621"/>
    <w:rsid w:val="0754379C"/>
    <w:rsid w:val="0755B716"/>
    <w:rsid w:val="075610DF"/>
    <w:rsid w:val="07562258"/>
    <w:rsid w:val="075FCED0"/>
    <w:rsid w:val="07679460"/>
    <w:rsid w:val="0767E4C6"/>
    <w:rsid w:val="076815A0"/>
    <w:rsid w:val="07684203"/>
    <w:rsid w:val="07700E90"/>
    <w:rsid w:val="077430C7"/>
    <w:rsid w:val="07756AA0"/>
    <w:rsid w:val="0775F190"/>
    <w:rsid w:val="07775CD3"/>
    <w:rsid w:val="0778AE31"/>
    <w:rsid w:val="0779B5E3"/>
    <w:rsid w:val="077AFEEA"/>
    <w:rsid w:val="077E1E32"/>
    <w:rsid w:val="078239CF"/>
    <w:rsid w:val="07860109"/>
    <w:rsid w:val="0787117C"/>
    <w:rsid w:val="078B132A"/>
    <w:rsid w:val="078EF97C"/>
    <w:rsid w:val="07928336"/>
    <w:rsid w:val="07933BBE"/>
    <w:rsid w:val="079471BE"/>
    <w:rsid w:val="07A1BF97"/>
    <w:rsid w:val="07A41EF8"/>
    <w:rsid w:val="07A53634"/>
    <w:rsid w:val="07A79C6A"/>
    <w:rsid w:val="07A8CCEE"/>
    <w:rsid w:val="07AA48B2"/>
    <w:rsid w:val="07AA4E0C"/>
    <w:rsid w:val="07AE7ACD"/>
    <w:rsid w:val="07AF1FB1"/>
    <w:rsid w:val="07B4715F"/>
    <w:rsid w:val="07B608B3"/>
    <w:rsid w:val="07B6E68A"/>
    <w:rsid w:val="07BC7C0E"/>
    <w:rsid w:val="07C15214"/>
    <w:rsid w:val="07C40BC2"/>
    <w:rsid w:val="07C558BB"/>
    <w:rsid w:val="07C6F7CC"/>
    <w:rsid w:val="07C9E191"/>
    <w:rsid w:val="07CA3EC8"/>
    <w:rsid w:val="07CD3F94"/>
    <w:rsid w:val="07CFAEA0"/>
    <w:rsid w:val="07D1190F"/>
    <w:rsid w:val="07D2565B"/>
    <w:rsid w:val="07D5D0EF"/>
    <w:rsid w:val="07D69BF6"/>
    <w:rsid w:val="07D7536D"/>
    <w:rsid w:val="07E26782"/>
    <w:rsid w:val="07E49298"/>
    <w:rsid w:val="07E54A0E"/>
    <w:rsid w:val="07E6A0FA"/>
    <w:rsid w:val="07E955EC"/>
    <w:rsid w:val="07EB714B"/>
    <w:rsid w:val="07EEDC76"/>
    <w:rsid w:val="07EF360C"/>
    <w:rsid w:val="07F9AC4B"/>
    <w:rsid w:val="07FCE981"/>
    <w:rsid w:val="08095E00"/>
    <w:rsid w:val="0809EAEA"/>
    <w:rsid w:val="081146FE"/>
    <w:rsid w:val="0813516B"/>
    <w:rsid w:val="082234AB"/>
    <w:rsid w:val="082546D0"/>
    <w:rsid w:val="08260344"/>
    <w:rsid w:val="08264DE6"/>
    <w:rsid w:val="0826E635"/>
    <w:rsid w:val="0829ED58"/>
    <w:rsid w:val="082C9E73"/>
    <w:rsid w:val="0830E987"/>
    <w:rsid w:val="083129FD"/>
    <w:rsid w:val="08349E72"/>
    <w:rsid w:val="08368C9E"/>
    <w:rsid w:val="0838175C"/>
    <w:rsid w:val="083854DE"/>
    <w:rsid w:val="083D24D3"/>
    <w:rsid w:val="08406FC1"/>
    <w:rsid w:val="084793E1"/>
    <w:rsid w:val="084AB811"/>
    <w:rsid w:val="084F695E"/>
    <w:rsid w:val="08510CE8"/>
    <w:rsid w:val="085617B0"/>
    <w:rsid w:val="085A7D84"/>
    <w:rsid w:val="085DA0E0"/>
    <w:rsid w:val="08602293"/>
    <w:rsid w:val="086048D4"/>
    <w:rsid w:val="0862AB46"/>
    <w:rsid w:val="0868832B"/>
    <w:rsid w:val="0868D24C"/>
    <w:rsid w:val="086CC2B6"/>
    <w:rsid w:val="0873198F"/>
    <w:rsid w:val="087A2ABE"/>
    <w:rsid w:val="087BCDCB"/>
    <w:rsid w:val="087C889E"/>
    <w:rsid w:val="087E6436"/>
    <w:rsid w:val="08834B51"/>
    <w:rsid w:val="0887862C"/>
    <w:rsid w:val="0889DD35"/>
    <w:rsid w:val="088D38D8"/>
    <w:rsid w:val="08900D0F"/>
    <w:rsid w:val="0891110E"/>
    <w:rsid w:val="0892C01C"/>
    <w:rsid w:val="089396FF"/>
    <w:rsid w:val="0895E564"/>
    <w:rsid w:val="08A1E1D9"/>
    <w:rsid w:val="08A4A41D"/>
    <w:rsid w:val="08A6C7F9"/>
    <w:rsid w:val="08AE51F8"/>
    <w:rsid w:val="08AE8E26"/>
    <w:rsid w:val="08AE96DA"/>
    <w:rsid w:val="08B45775"/>
    <w:rsid w:val="08B488AD"/>
    <w:rsid w:val="08BF0D21"/>
    <w:rsid w:val="08BFC9B0"/>
    <w:rsid w:val="08C77EB5"/>
    <w:rsid w:val="08C7B908"/>
    <w:rsid w:val="08CE3CEF"/>
    <w:rsid w:val="08CF4FDF"/>
    <w:rsid w:val="08D2C95C"/>
    <w:rsid w:val="08D687F8"/>
    <w:rsid w:val="08D7E24D"/>
    <w:rsid w:val="08DE0FCE"/>
    <w:rsid w:val="08E30487"/>
    <w:rsid w:val="08E3897A"/>
    <w:rsid w:val="08F17576"/>
    <w:rsid w:val="08F41115"/>
    <w:rsid w:val="08FB967C"/>
    <w:rsid w:val="08FE092F"/>
    <w:rsid w:val="090286A6"/>
    <w:rsid w:val="091017DD"/>
    <w:rsid w:val="091103D0"/>
    <w:rsid w:val="09113044"/>
    <w:rsid w:val="09117D26"/>
    <w:rsid w:val="091256FC"/>
    <w:rsid w:val="09128389"/>
    <w:rsid w:val="091898C0"/>
    <w:rsid w:val="0918EFD3"/>
    <w:rsid w:val="0919FCF6"/>
    <w:rsid w:val="091A24A6"/>
    <w:rsid w:val="091D60DE"/>
    <w:rsid w:val="091F263E"/>
    <w:rsid w:val="09219F94"/>
    <w:rsid w:val="0924C063"/>
    <w:rsid w:val="09282D74"/>
    <w:rsid w:val="092D947F"/>
    <w:rsid w:val="0933FDC8"/>
    <w:rsid w:val="093447E4"/>
    <w:rsid w:val="093681B2"/>
    <w:rsid w:val="093748A1"/>
    <w:rsid w:val="093811C3"/>
    <w:rsid w:val="093AACAE"/>
    <w:rsid w:val="093D1406"/>
    <w:rsid w:val="093F5EB3"/>
    <w:rsid w:val="094130B5"/>
    <w:rsid w:val="09451BF9"/>
    <w:rsid w:val="09466FC7"/>
    <w:rsid w:val="0948606C"/>
    <w:rsid w:val="09488972"/>
    <w:rsid w:val="0948AACB"/>
    <w:rsid w:val="09503C30"/>
    <w:rsid w:val="095137E6"/>
    <w:rsid w:val="0955921B"/>
    <w:rsid w:val="0955F93B"/>
    <w:rsid w:val="0959C4F8"/>
    <w:rsid w:val="095CE4B0"/>
    <w:rsid w:val="095D9055"/>
    <w:rsid w:val="095DE143"/>
    <w:rsid w:val="095E4671"/>
    <w:rsid w:val="0965C39E"/>
    <w:rsid w:val="096A017C"/>
    <w:rsid w:val="096B9110"/>
    <w:rsid w:val="096FBE86"/>
    <w:rsid w:val="097060C1"/>
    <w:rsid w:val="097617ED"/>
    <w:rsid w:val="097755CF"/>
    <w:rsid w:val="097AF457"/>
    <w:rsid w:val="097CB578"/>
    <w:rsid w:val="09872B81"/>
    <w:rsid w:val="09875BF4"/>
    <w:rsid w:val="098F885F"/>
    <w:rsid w:val="09916AF8"/>
    <w:rsid w:val="0991D376"/>
    <w:rsid w:val="0992A840"/>
    <w:rsid w:val="0992D4D3"/>
    <w:rsid w:val="099779E9"/>
    <w:rsid w:val="0998CBB7"/>
    <w:rsid w:val="0999BB73"/>
    <w:rsid w:val="099A8DD0"/>
    <w:rsid w:val="099DFC36"/>
    <w:rsid w:val="09A06927"/>
    <w:rsid w:val="09A2D186"/>
    <w:rsid w:val="09A84C05"/>
    <w:rsid w:val="09ADB2A4"/>
    <w:rsid w:val="09AF2344"/>
    <w:rsid w:val="09AF99B2"/>
    <w:rsid w:val="09B44AA8"/>
    <w:rsid w:val="09B9441D"/>
    <w:rsid w:val="09C7EDF7"/>
    <w:rsid w:val="09CB2651"/>
    <w:rsid w:val="09CD268D"/>
    <w:rsid w:val="09CDB527"/>
    <w:rsid w:val="09D0BBD4"/>
    <w:rsid w:val="09D54A9A"/>
    <w:rsid w:val="09D7F915"/>
    <w:rsid w:val="09D8D6DF"/>
    <w:rsid w:val="09DABADF"/>
    <w:rsid w:val="09DAE77D"/>
    <w:rsid w:val="09DCDF67"/>
    <w:rsid w:val="09DDAA60"/>
    <w:rsid w:val="09E6750E"/>
    <w:rsid w:val="09E98210"/>
    <w:rsid w:val="09FDD455"/>
    <w:rsid w:val="09FE0C33"/>
    <w:rsid w:val="0A00F65E"/>
    <w:rsid w:val="0A0A4186"/>
    <w:rsid w:val="0A0B2FAA"/>
    <w:rsid w:val="0A0B502A"/>
    <w:rsid w:val="0A123B60"/>
    <w:rsid w:val="0A188504"/>
    <w:rsid w:val="0A1987C9"/>
    <w:rsid w:val="0A1AAFAC"/>
    <w:rsid w:val="0A1B9CD3"/>
    <w:rsid w:val="0A1FAA91"/>
    <w:rsid w:val="0A242EDF"/>
    <w:rsid w:val="0A2E513C"/>
    <w:rsid w:val="0A395851"/>
    <w:rsid w:val="0A464A4D"/>
    <w:rsid w:val="0A46EE91"/>
    <w:rsid w:val="0A4C0769"/>
    <w:rsid w:val="0A4F67E3"/>
    <w:rsid w:val="0A50A630"/>
    <w:rsid w:val="0A541FA9"/>
    <w:rsid w:val="0A581EB7"/>
    <w:rsid w:val="0A634DE9"/>
    <w:rsid w:val="0A68263E"/>
    <w:rsid w:val="0A6B7923"/>
    <w:rsid w:val="0A6D4DBD"/>
    <w:rsid w:val="0A6DF467"/>
    <w:rsid w:val="0A70EC0A"/>
    <w:rsid w:val="0A77E2F9"/>
    <w:rsid w:val="0A78278D"/>
    <w:rsid w:val="0A81C01B"/>
    <w:rsid w:val="0A82971B"/>
    <w:rsid w:val="0A85E5A0"/>
    <w:rsid w:val="0A882261"/>
    <w:rsid w:val="0A886050"/>
    <w:rsid w:val="0A8C7D0F"/>
    <w:rsid w:val="0A8E0F7E"/>
    <w:rsid w:val="0A9AC6DD"/>
    <w:rsid w:val="0A9B87A8"/>
    <w:rsid w:val="0A9C0E0D"/>
    <w:rsid w:val="0A9CF4A0"/>
    <w:rsid w:val="0AA09067"/>
    <w:rsid w:val="0AA1765C"/>
    <w:rsid w:val="0AA180F4"/>
    <w:rsid w:val="0AA1ECCE"/>
    <w:rsid w:val="0AAAD5BB"/>
    <w:rsid w:val="0AAC41D1"/>
    <w:rsid w:val="0AAD4D87"/>
    <w:rsid w:val="0AB95FD6"/>
    <w:rsid w:val="0ABE728F"/>
    <w:rsid w:val="0AC0A996"/>
    <w:rsid w:val="0AC31239"/>
    <w:rsid w:val="0AC312C9"/>
    <w:rsid w:val="0AC974D9"/>
    <w:rsid w:val="0AC9C9E9"/>
    <w:rsid w:val="0ACB3810"/>
    <w:rsid w:val="0AD64A57"/>
    <w:rsid w:val="0AD7C25B"/>
    <w:rsid w:val="0AD83384"/>
    <w:rsid w:val="0AD9F7D1"/>
    <w:rsid w:val="0ADCB63E"/>
    <w:rsid w:val="0ADCC533"/>
    <w:rsid w:val="0ADE3364"/>
    <w:rsid w:val="0AE3F505"/>
    <w:rsid w:val="0AE50B8A"/>
    <w:rsid w:val="0AE85AF1"/>
    <w:rsid w:val="0AE8BB38"/>
    <w:rsid w:val="0AEE9D77"/>
    <w:rsid w:val="0AF0CD5B"/>
    <w:rsid w:val="0AF1FFD2"/>
    <w:rsid w:val="0AF38B50"/>
    <w:rsid w:val="0AF414D7"/>
    <w:rsid w:val="0AF9A47D"/>
    <w:rsid w:val="0AFD1E06"/>
    <w:rsid w:val="0AFD9C6F"/>
    <w:rsid w:val="0B00AE42"/>
    <w:rsid w:val="0B036DA7"/>
    <w:rsid w:val="0B04720A"/>
    <w:rsid w:val="0B0588FA"/>
    <w:rsid w:val="0B072F50"/>
    <w:rsid w:val="0B0D6DD5"/>
    <w:rsid w:val="0B0E771C"/>
    <w:rsid w:val="0B0F1092"/>
    <w:rsid w:val="0B105052"/>
    <w:rsid w:val="0B105920"/>
    <w:rsid w:val="0B14ACA8"/>
    <w:rsid w:val="0B220758"/>
    <w:rsid w:val="0B238AA2"/>
    <w:rsid w:val="0B261835"/>
    <w:rsid w:val="0B297300"/>
    <w:rsid w:val="0B29A466"/>
    <w:rsid w:val="0B2AFC7A"/>
    <w:rsid w:val="0B2BBD4E"/>
    <w:rsid w:val="0B2E632F"/>
    <w:rsid w:val="0B2E8B68"/>
    <w:rsid w:val="0B30CB6B"/>
    <w:rsid w:val="0B31A045"/>
    <w:rsid w:val="0B35FF23"/>
    <w:rsid w:val="0B36D202"/>
    <w:rsid w:val="0B3AB4D2"/>
    <w:rsid w:val="0B3E6497"/>
    <w:rsid w:val="0B3E6EA8"/>
    <w:rsid w:val="0B3EEF00"/>
    <w:rsid w:val="0B45EF96"/>
    <w:rsid w:val="0B4B33C4"/>
    <w:rsid w:val="0B4BC328"/>
    <w:rsid w:val="0B4DCB64"/>
    <w:rsid w:val="0B4E2F65"/>
    <w:rsid w:val="0B521360"/>
    <w:rsid w:val="0B5390F6"/>
    <w:rsid w:val="0B56C8CA"/>
    <w:rsid w:val="0B5A6DE3"/>
    <w:rsid w:val="0B5B0C3C"/>
    <w:rsid w:val="0B60E860"/>
    <w:rsid w:val="0B616BC8"/>
    <w:rsid w:val="0B62BADC"/>
    <w:rsid w:val="0B640616"/>
    <w:rsid w:val="0B725FBE"/>
    <w:rsid w:val="0B759659"/>
    <w:rsid w:val="0B78DF2C"/>
    <w:rsid w:val="0B7DA6F8"/>
    <w:rsid w:val="0B7F52DE"/>
    <w:rsid w:val="0B86716F"/>
    <w:rsid w:val="0B86F950"/>
    <w:rsid w:val="0B898888"/>
    <w:rsid w:val="0B898C2F"/>
    <w:rsid w:val="0B8C710C"/>
    <w:rsid w:val="0B9287F4"/>
    <w:rsid w:val="0B93D7A7"/>
    <w:rsid w:val="0B949A67"/>
    <w:rsid w:val="0B9A9BBD"/>
    <w:rsid w:val="0B9F28C9"/>
    <w:rsid w:val="0BA41861"/>
    <w:rsid w:val="0BA44EB0"/>
    <w:rsid w:val="0BA6204F"/>
    <w:rsid w:val="0BA8DC85"/>
    <w:rsid w:val="0BAC4B76"/>
    <w:rsid w:val="0BAFDEBC"/>
    <w:rsid w:val="0BBBC11E"/>
    <w:rsid w:val="0BBD78DA"/>
    <w:rsid w:val="0BC0A408"/>
    <w:rsid w:val="0BC1FABE"/>
    <w:rsid w:val="0BC49E47"/>
    <w:rsid w:val="0BC7BAE4"/>
    <w:rsid w:val="0BCAB654"/>
    <w:rsid w:val="0BCC6ACE"/>
    <w:rsid w:val="0BCE4D32"/>
    <w:rsid w:val="0BD2DA30"/>
    <w:rsid w:val="0BD8AD77"/>
    <w:rsid w:val="0BDE1EE1"/>
    <w:rsid w:val="0BDE989F"/>
    <w:rsid w:val="0BE531E9"/>
    <w:rsid w:val="0BE58798"/>
    <w:rsid w:val="0BE7DEB7"/>
    <w:rsid w:val="0BF00D51"/>
    <w:rsid w:val="0BF2E54B"/>
    <w:rsid w:val="0BF8609E"/>
    <w:rsid w:val="0BFAB687"/>
    <w:rsid w:val="0C001B96"/>
    <w:rsid w:val="0C00E59C"/>
    <w:rsid w:val="0C01BE81"/>
    <w:rsid w:val="0C04EEFD"/>
    <w:rsid w:val="0C071335"/>
    <w:rsid w:val="0C07813B"/>
    <w:rsid w:val="0C0D2845"/>
    <w:rsid w:val="0C0DFEEC"/>
    <w:rsid w:val="0C0F9504"/>
    <w:rsid w:val="0C12EB1A"/>
    <w:rsid w:val="0C142CC1"/>
    <w:rsid w:val="0C1FD6D6"/>
    <w:rsid w:val="0C29B481"/>
    <w:rsid w:val="0C2D7BA1"/>
    <w:rsid w:val="0C345AFD"/>
    <w:rsid w:val="0C36B885"/>
    <w:rsid w:val="0C3C5755"/>
    <w:rsid w:val="0C3F62E0"/>
    <w:rsid w:val="0C3F77EB"/>
    <w:rsid w:val="0C4057C0"/>
    <w:rsid w:val="0C42071B"/>
    <w:rsid w:val="0C484FDE"/>
    <w:rsid w:val="0C4BCF59"/>
    <w:rsid w:val="0C4EDAD0"/>
    <w:rsid w:val="0C53E2AD"/>
    <w:rsid w:val="0C544A96"/>
    <w:rsid w:val="0C545FD8"/>
    <w:rsid w:val="0C553766"/>
    <w:rsid w:val="0C55C177"/>
    <w:rsid w:val="0C5C65F6"/>
    <w:rsid w:val="0C5C7488"/>
    <w:rsid w:val="0C63D1B5"/>
    <w:rsid w:val="0C68AEAB"/>
    <w:rsid w:val="0C6DA3D7"/>
    <w:rsid w:val="0C70E971"/>
    <w:rsid w:val="0C792CC9"/>
    <w:rsid w:val="0C7E52B5"/>
    <w:rsid w:val="0C7F4EE8"/>
    <w:rsid w:val="0C8016BA"/>
    <w:rsid w:val="0C81E7BA"/>
    <w:rsid w:val="0C85177E"/>
    <w:rsid w:val="0C852216"/>
    <w:rsid w:val="0C95D990"/>
    <w:rsid w:val="0C960E71"/>
    <w:rsid w:val="0C9798A9"/>
    <w:rsid w:val="0C98BEE4"/>
    <w:rsid w:val="0C9B3AA8"/>
    <w:rsid w:val="0C9B87EC"/>
    <w:rsid w:val="0C9D1ECE"/>
    <w:rsid w:val="0CA042B1"/>
    <w:rsid w:val="0CA17733"/>
    <w:rsid w:val="0CA84C05"/>
    <w:rsid w:val="0CAC040D"/>
    <w:rsid w:val="0CAE2676"/>
    <w:rsid w:val="0CAEC05C"/>
    <w:rsid w:val="0CB1542F"/>
    <w:rsid w:val="0CB21960"/>
    <w:rsid w:val="0CB52A02"/>
    <w:rsid w:val="0CBF401E"/>
    <w:rsid w:val="0CC11C75"/>
    <w:rsid w:val="0CC9E514"/>
    <w:rsid w:val="0CCC772F"/>
    <w:rsid w:val="0CCDC21B"/>
    <w:rsid w:val="0CCDF236"/>
    <w:rsid w:val="0CD19EE7"/>
    <w:rsid w:val="0CDCB33F"/>
    <w:rsid w:val="0CDDAB84"/>
    <w:rsid w:val="0CE17FF9"/>
    <w:rsid w:val="0CE49330"/>
    <w:rsid w:val="0CE66D02"/>
    <w:rsid w:val="0CEBFB46"/>
    <w:rsid w:val="0CF496C4"/>
    <w:rsid w:val="0CFFF385"/>
    <w:rsid w:val="0D04C36E"/>
    <w:rsid w:val="0D06038A"/>
    <w:rsid w:val="0D07FDED"/>
    <w:rsid w:val="0D0F6E20"/>
    <w:rsid w:val="0D110CAB"/>
    <w:rsid w:val="0D12FC10"/>
    <w:rsid w:val="0D1B0181"/>
    <w:rsid w:val="0D1BEFFE"/>
    <w:rsid w:val="0D1C16AE"/>
    <w:rsid w:val="0D253EAB"/>
    <w:rsid w:val="0D267CBD"/>
    <w:rsid w:val="0D26AF52"/>
    <w:rsid w:val="0D26B197"/>
    <w:rsid w:val="0D28D1CB"/>
    <w:rsid w:val="0D299D90"/>
    <w:rsid w:val="0D2A0D7E"/>
    <w:rsid w:val="0D2FEB90"/>
    <w:rsid w:val="0D3092FB"/>
    <w:rsid w:val="0D475DFE"/>
    <w:rsid w:val="0D5227C3"/>
    <w:rsid w:val="0D526F10"/>
    <w:rsid w:val="0D62603F"/>
    <w:rsid w:val="0D6936AF"/>
    <w:rsid w:val="0D6BA575"/>
    <w:rsid w:val="0D7799CF"/>
    <w:rsid w:val="0D7B4C05"/>
    <w:rsid w:val="0D7EEFDD"/>
    <w:rsid w:val="0D84258C"/>
    <w:rsid w:val="0D88782C"/>
    <w:rsid w:val="0D8CE04C"/>
    <w:rsid w:val="0D9261DD"/>
    <w:rsid w:val="0D96C5CD"/>
    <w:rsid w:val="0D987E3F"/>
    <w:rsid w:val="0D98E9EE"/>
    <w:rsid w:val="0D9B5AB7"/>
    <w:rsid w:val="0DA9C74F"/>
    <w:rsid w:val="0DB51F6E"/>
    <w:rsid w:val="0DB57B31"/>
    <w:rsid w:val="0DB62483"/>
    <w:rsid w:val="0DB63BE7"/>
    <w:rsid w:val="0DBAC565"/>
    <w:rsid w:val="0DBBA203"/>
    <w:rsid w:val="0DBF9811"/>
    <w:rsid w:val="0DC03E38"/>
    <w:rsid w:val="0DC91C07"/>
    <w:rsid w:val="0DCA3945"/>
    <w:rsid w:val="0DD3061F"/>
    <w:rsid w:val="0DD81BCB"/>
    <w:rsid w:val="0DDC214A"/>
    <w:rsid w:val="0DDDFD3E"/>
    <w:rsid w:val="0DE03A18"/>
    <w:rsid w:val="0DE09ADF"/>
    <w:rsid w:val="0DE101D4"/>
    <w:rsid w:val="0DE995DF"/>
    <w:rsid w:val="0DEC1186"/>
    <w:rsid w:val="0DF1008A"/>
    <w:rsid w:val="0DF121B7"/>
    <w:rsid w:val="0DF2AA2C"/>
    <w:rsid w:val="0DFAD90A"/>
    <w:rsid w:val="0DFB0A9D"/>
    <w:rsid w:val="0E00A5BD"/>
    <w:rsid w:val="0E022728"/>
    <w:rsid w:val="0E0F0A99"/>
    <w:rsid w:val="0E0FD1E8"/>
    <w:rsid w:val="0E11409F"/>
    <w:rsid w:val="0E201817"/>
    <w:rsid w:val="0E246379"/>
    <w:rsid w:val="0E28B80B"/>
    <w:rsid w:val="0E2A1DE5"/>
    <w:rsid w:val="0E301FE0"/>
    <w:rsid w:val="0E3023FD"/>
    <w:rsid w:val="0E312A89"/>
    <w:rsid w:val="0E317F7D"/>
    <w:rsid w:val="0E33D4F5"/>
    <w:rsid w:val="0E399326"/>
    <w:rsid w:val="0E4FD0EC"/>
    <w:rsid w:val="0E503DAE"/>
    <w:rsid w:val="0E592D37"/>
    <w:rsid w:val="0E5A63E5"/>
    <w:rsid w:val="0E5AEC1B"/>
    <w:rsid w:val="0E5EE82A"/>
    <w:rsid w:val="0E6732E1"/>
    <w:rsid w:val="0E6E6090"/>
    <w:rsid w:val="0E734AD3"/>
    <w:rsid w:val="0E78E645"/>
    <w:rsid w:val="0E78ED3D"/>
    <w:rsid w:val="0E79912E"/>
    <w:rsid w:val="0E7A6C21"/>
    <w:rsid w:val="0E7AE1AA"/>
    <w:rsid w:val="0E815C5B"/>
    <w:rsid w:val="0E834F9B"/>
    <w:rsid w:val="0E85895F"/>
    <w:rsid w:val="0E86DB70"/>
    <w:rsid w:val="0E878831"/>
    <w:rsid w:val="0E8952E8"/>
    <w:rsid w:val="0E8B9C6D"/>
    <w:rsid w:val="0E8E751F"/>
    <w:rsid w:val="0E950BD8"/>
    <w:rsid w:val="0E97CD64"/>
    <w:rsid w:val="0EA4070E"/>
    <w:rsid w:val="0EAA9A85"/>
    <w:rsid w:val="0EB094DB"/>
    <w:rsid w:val="0EB30A9C"/>
    <w:rsid w:val="0EBF24E2"/>
    <w:rsid w:val="0EC53247"/>
    <w:rsid w:val="0EC8B5C9"/>
    <w:rsid w:val="0ECD9435"/>
    <w:rsid w:val="0ED4C69C"/>
    <w:rsid w:val="0ED6A8AF"/>
    <w:rsid w:val="0EDA63BE"/>
    <w:rsid w:val="0EDE78AD"/>
    <w:rsid w:val="0EDFA226"/>
    <w:rsid w:val="0EEF3E93"/>
    <w:rsid w:val="0EF4D59D"/>
    <w:rsid w:val="0EFCBE4B"/>
    <w:rsid w:val="0F0442C1"/>
    <w:rsid w:val="0F0CDA9C"/>
    <w:rsid w:val="0F0D629C"/>
    <w:rsid w:val="0F15307F"/>
    <w:rsid w:val="0F161011"/>
    <w:rsid w:val="0F1D04CE"/>
    <w:rsid w:val="0F201CE3"/>
    <w:rsid w:val="0F22B625"/>
    <w:rsid w:val="0F22C0C1"/>
    <w:rsid w:val="0F241D26"/>
    <w:rsid w:val="0F2519B2"/>
    <w:rsid w:val="0F29606B"/>
    <w:rsid w:val="0F2AF47E"/>
    <w:rsid w:val="0F2C9CF9"/>
    <w:rsid w:val="0F3049BD"/>
    <w:rsid w:val="0F32806E"/>
    <w:rsid w:val="0F3558F8"/>
    <w:rsid w:val="0F355FC6"/>
    <w:rsid w:val="0F35EF5F"/>
    <w:rsid w:val="0F39EB41"/>
    <w:rsid w:val="0F43AC32"/>
    <w:rsid w:val="0F4D6BAD"/>
    <w:rsid w:val="0F54A778"/>
    <w:rsid w:val="0F57045D"/>
    <w:rsid w:val="0F581789"/>
    <w:rsid w:val="0F581815"/>
    <w:rsid w:val="0F5F7DC8"/>
    <w:rsid w:val="0F60D99B"/>
    <w:rsid w:val="0F645FE4"/>
    <w:rsid w:val="0F6A6648"/>
    <w:rsid w:val="0F6E1D6F"/>
    <w:rsid w:val="0F6F5E54"/>
    <w:rsid w:val="0F6F6257"/>
    <w:rsid w:val="0F6FEE6F"/>
    <w:rsid w:val="0F704F98"/>
    <w:rsid w:val="0F722D4B"/>
    <w:rsid w:val="0F7274F4"/>
    <w:rsid w:val="0F732E4A"/>
    <w:rsid w:val="0F74E391"/>
    <w:rsid w:val="0F76DFD6"/>
    <w:rsid w:val="0F78A7D4"/>
    <w:rsid w:val="0F7943F4"/>
    <w:rsid w:val="0F7AB339"/>
    <w:rsid w:val="0F7BA51A"/>
    <w:rsid w:val="0F863274"/>
    <w:rsid w:val="0F863C9E"/>
    <w:rsid w:val="0F895A54"/>
    <w:rsid w:val="0F9757F9"/>
    <w:rsid w:val="0FA0BE64"/>
    <w:rsid w:val="0FA6419A"/>
    <w:rsid w:val="0FA92901"/>
    <w:rsid w:val="0FAD9B82"/>
    <w:rsid w:val="0FAD9BC5"/>
    <w:rsid w:val="0FB2CE1C"/>
    <w:rsid w:val="0FB68AEA"/>
    <w:rsid w:val="0FB99BAA"/>
    <w:rsid w:val="0FBCE47D"/>
    <w:rsid w:val="0FC42F54"/>
    <w:rsid w:val="0FC91574"/>
    <w:rsid w:val="0FC9C94F"/>
    <w:rsid w:val="0FCC3CD7"/>
    <w:rsid w:val="0FCD81BD"/>
    <w:rsid w:val="0FD22657"/>
    <w:rsid w:val="0FD48A6F"/>
    <w:rsid w:val="0FD8BA99"/>
    <w:rsid w:val="0FDF513D"/>
    <w:rsid w:val="0FE1A18E"/>
    <w:rsid w:val="0FE61D3A"/>
    <w:rsid w:val="0FE68966"/>
    <w:rsid w:val="0FE6D935"/>
    <w:rsid w:val="0FEC6761"/>
    <w:rsid w:val="0FF0F459"/>
    <w:rsid w:val="0FF474C7"/>
    <w:rsid w:val="0FF5337D"/>
    <w:rsid w:val="0FF70F15"/>
    <w:rsid w:val="0FF852B6"/>
    <w:rsid w:val="0FF860E3"/>
    <w:rsid w:val="0FF98320"/>
    <w:rsid w:val="0FFD0E13"/>
    <w:rsid w:val="10090240"/>
    <w:rsid w:val="100B3589"/>
    <w:rsid w:val="100D1F18"/>
    <w:rsid w:val="1010E515"/>
    <w:rsid w:val="101112CE"/>
    <w:rsid w:val="1016089E"/>
    <w:rsid w:val="10162127"/>
    <w:rsid w:val="10179736"/>
    <w:rsid w:val="10199473"/>
    <w:rsid w:val="10203F25"/>
    <w:rsid w:val="1020B37F"/>
    <w:rsid w:val="102124EB"/>
    <w:rsid w:val="10230180"/>
    <w:rsid w:val="102B5261"/>
    <w:rsid w:val="102BEA2A"/>
    <w:rsid w:val="102CE529"/>
    <w:rsid w:val="10373DD4"/>
    <w:rsid w:val="10391674"/>
    <w:rsid w:val="1039CC0C"/>
    <w:rsid w:val="103D6A1F"/>
    <w:rsid w:val="104727F5"/>
    <w:rsid w:val="104968F4"/>
    <w:rsid w:val="104AE503"/>
    <w:rsid w:val="104B7092"/>
    <w:rsid w:val="104EAD34"/>
    <w:rsid w:val="104EF0D5"/>
    <w:rsid w:val="104EF4FC"/>
    <w:rsid w:val="104FBC00"/>
    <w:rsid w:val="104FBEFA"/>
    <w:rsid w:val="105536B3"/>
    <w:rsid w:val="105A5405"/>
    <w:rsid w:val="105A7B43"/>
    <w:rsid w:val="105A84A2"/>
    <w:rsid w:val="105B8E4D"/>
    <w:rsid w:val="105EFC1B"/>
    <w:rsid w:val="1063ACE9"/>
    <w:rsid w:val="10642C3B"/>
    <w:rsid w:val="106A43DA"/>
    <w:rsid w:val="106D5D14"/>
    <w:rsid w:val="10707F8F"/>
    <w:rsid w:val="1074A09A"/>
    <w:rsid w:val="107B4446"/>
    <w:rsid w:val="108156BF"/>
    <w:rsid w:val="1082420E"/>
    <w:rsid w:val="108439C2"/>
    <w:rsid w:val="10861C1C"/>
    <w:rsid w:val="1089A3D4"/>
    <w:rsid w:val="1089ACB1"/>
    <w:rsid w:val="108DFC24"/>
    <w:rsid w:val="108E1BE9"/>
    <w:rsid w:val="108F8DB9"/>
    <w:rsid w:val="108FAC31"/>
    <w:rsid w:val="10977E8D"/>
    <w:rsid w:val="1099D485"/>
    <w:rsid w:val="109C58DB"/>
    <w:rsid w:val="109D848C"/>
    <w:rsid w:val="109F5FD7"/>
    <w:rsid w:val="10A0D853"/>
    <w:rsid w:val="10A1C7E3"/>
    <w:rsid w:val="10A1D86E"/>
    <w:rsid w:val="10A77915"/>
    <w:rsid w:val="10A8FCAE"/>
    <w:rsid w:val="10B1B91B"/>
    <w:rsid w:val="10B5B0CA"/>
    <w:rsid w:val="10B9C97F"/>
    <w:rsid w:val="10C11778"/>
    <w:rsid w:val="10C310B1"/>
    <w:rsid w:val="10C9D770"/>
    <w:rsid w:val="10C9E1F8"/>
    <w:rsid w:val="10CA6811"/>
    <w:rsid w:val="10CC95D2"/>
    <w:rsid w:val="10CDBD4C"/>
    <w:rsid w:val="10CE952A"/>
    <w:rsid w:val="10D951B6"/>
    <w:rsid w:val="10DB6985"/>
    <w:rsid w:val="10DE6C5C"/>
    <w:rsid w:val="10DE8215"/>
    <w:rsid w:val="10E21CC6"/>
    <w:rsid w:val="10E31018"/>
    <w:rsid w:val="10E44B99"/>
    <w:rsid w:val="10E44C7B"/>
    <w:rsid w:val="10E854F9"/>
    <w:rsid w:val="10EF5665"/>
    <w:rsid w:val="10EFA2F8"/>
    <w:rsid w:val="10FB7580"/>
    <w:rsid w:val="1104B839"/>
    <w:rsid w:val="1105603A"/>
    <w:rsid w:val="1105B481"/>
    <w:rsid w:val="11090148"/>
    <w:rsid w:val="110A3C67"/>
    <w:rsid w:val="11123C4D"/>
    <w:rsid w:val="11125D29"/>
    <w:rsid w:val="1112D75C"/>
    <w:rsid w:val="111AB340"/>
    <w:rsid w:val="111DF860"/>
    <w:rsid w:val="111E4241"/>
    <w:rsid w:val="1122D8C4"/>
    <w:rsid w:val="1124715A"/>
    <w:rsid w:val="112609D3"/>
    <w:rsid w:val="11384E5E"/>
    <w:rsid w:val="113EBE34"/>
    <w:rsid w:val="113F0FAD"/>
    <w:rsid w:val="113FB8D1"/>
    <w:rsid w:val="113FDC11"/>
    <w:rsid w:val="11417408"/>
    <w:rsid w:val="1141BC56"/>
    <w:rsid w:val="11434508"/>
    <w:rsid w:val="1144A9EB"/>
    <w:rsid w:val="11499696"/>
    <w:rsid w:val="114E1B9B"/>
    <w:rsid w:val="114FC01B"/>
    <w:rsid w:val="1159A368"/>
    <w:rsid w:val="115E9319"/>
    <w:rsid w:val="116303C2"/>
    <w:rsid w:val="11688C4E"/>
    <w:rsid w:val="116F5797"/>
    <w:rsid w:val="11703297"/>
    <w:rsid w:val="1171C4F5"/>
    <w:rsid w:val="11734198"/>
    <w:rsid w:val="117A8B6B"/>
    <w:rsid w:val="117BABE6"/>
    <w:rsid w:val="117DFC24"/>
    <w:rsid w:val="117EFE8C"/>
    <w:rsid w:val="11816492"/>
    <w:rsid w:val="11821867"/>
    <w:rsid w:val="11829073"/>
    <w:rsid w:val="1194F097"/>
    <w:rsid w:val="11980D14"/>
    <w:rsid w:val="119CB574"/>
    <w:rsid w:val="11A073EE"/>
    <w:rsid w:val="11A13DD2"/>
    <w:rsid w:val="11A1EBA7"/>
    <w:rsid w:val="11A53E62"/>
    <w:rsid w:val="11A5CFA2"/>
    <w:rsid w:val="11A6455C"/>
    <w:rsid w:val="11A9D864"/>
    <w:rsid w:val="11AE2E82"/>
    <w:rsid w:val="11AEB201"/>
    <w:rsid w:val="11B42D67"/>
    <w:rsid w:val="11BD5CF2"/>
    <w:rsid w:val="11BDD4EF"/>
    <w:rsid w:val="11C4965A"/>
    <w:rsid w:val="11C5F706"/>
    <w:rsid w:val="11C6417F"/>
    <w:rsid w:val="11C87B4C"/>
    <w:rsid w:val="11CB8B5B"/>
    <w:rsid w:val="11CBAB28"/>
    <w:rsid w:val="11CC35CC"/>
    <w:rsid w:val="11CD2B6F"/>
    <w:rsid w:val="11D0977D"/>
    <w:rsid w:val="11D45528"/>
    <w:rsid w:val="11D4F751"/>
    <w:rsid w:val="11D9A2B8"/>
    <w:rsid w:val="11DC1615"/>
    <w:rsid w:val="11DC1658"/>
    <w:rsid w:val="11E4418A"/>
    <w:rsid w:val="11E4CCE9"/>
    <w:rsid w:val="11E63F4A"/>
    <w:rsid w:val="11E64399"/>
    <w:rsid w:val="11E6B5AB"/>
    <w:rsid w:val="11E6DB95"/>
    <w:rsid w:val="11E7C5BF"/>
    <w:rsid w:val="11EA3768"/>
    <w:rsid w:val="11EAF1EC"/>
    <w:rsid w:val="11EE9BD6"/>
    <w:rsid w:val="1206C649"/>
    <w:rsid w:val="1207229D"/>
    <w:rsid w:val="121519D2"/>
    <w:rsid w:val="1217DA2E"/>
    <w:rsid w:val="121E29BA"/>
    <w:rsid w:val="12218482"/>
    <w:rsid w:val="1224018D"/>
    <w:rsid w:val="1224EBE6"/>
    <w:rsid w:val="122925E5"/>
    <w:rsid w:val="122A5AB1"/>
    <w:rsid w:val="12345514"/>
    <w:rsid w:val="12378442"/>
    <w:rsid w:val="1239B616"/>
    <w:rsid w:val="1239DD2A"/>
    <w:rsid w:val="123FF294"/>
    <w:rsid w:val="12417426"/>
    <w:rsid w:val="12448C7F"/>
    <w:rsid w:val="124A7419"/>
    <w:rsid w:val="1255BE7C"/>
    <w:rsid w:val="12590414"/>
    <w:rsid w:val="125F644E"/>
    <w:rsid w:val="12614FA9"/>
    <w:rsid w:val="126A3B16"/>
    <w:rsid w:val="126C3F21"/>
    <w:rsid w:val="1270596A"/>
    <w:rsid w:val="1270F6E9"/>
    <w:rsid w:val="12772B86"/>
    <w:rsid w:val="127B60FB"/>
    <w:rsid w:val="127BBD67"/>
    <w:rsid w:val="127BD251"/>
    <w:rsid w:val="127CE4DE"/>
    <w:rsid w:val="127DF728"/>
    <w:rsid w:val="1285E8B6"/>
    <w:rsid w:val="128DDFEE"/>
    <w:rsid w:val="128EE903"/>
    <w:rsid w:val="128FD3CC"/>
    <w:rsid w:val="1292D998"/>
    <w:rsid w:val="12936375"/>
    <w:rsid w:val="129BC96A"/>
    <w:rsid w:val="129C00A6"/>
    <w:rsid w:val="129C0F30"/>
    <w:rsid w:val="129EAFDE"/>
    <w:rsid w:val="12A35D2F"/>
    <w:rsid w:val="12A6BC67"/>
    <w:rsid w:val="12AA54A1"/>
    <w:rsid w:val="12AC5E17"/>
    <w:rsid w:val="12AEC63B"/>
    <w:rsid w:val="12B046E7"/>
    <w:rsid w:val="12B297BD"/>
    <w:rsid w:val="12B2F765"/>
    <w:rsid w:val="12B6D269"/>
    <w:rsid w:val="12B785CF"/>
    <w:rsid w:val="12B8A3AC"/>
    <w:rsid w:val="12BA6173"/>
    <w:rsid w:val="12BB129F"/>
    <w:rsid w:val="12BDFC21"/>
    <w:rsid w:val="12BF7197"/>
    <w:rsid w:val="12BFE131"/>
    <w:rsid w:val="12C17D5E"/>
    <w:rsid w:val="12D007FA"/>
    <w:rsid w:val="12D0EDF7"/>
    <w:rsid w:val="12D1CB0E"/>
    <w:rsid w:val="12D3532B"/>
    <w:rsid w:val="12D3A8C1"/>
    <w:rsid w:val="12D90468"/>
    <w:rsid w:val="12D94F07"/>
    <w:rsid w:val="12D9D43F"/>
    <w:rsid w:val="12DB6CD5"/>
    <w:rsid w:val="12DF2E62"/>
    <w:rsid w:val="12E0F795"/>
    <w:rsid w:val="12E6D7E0"/>
    <w:rsid w:val="12EC4C0F"/>
    <w:rsid w:val="12F08311"/>
    <w:rsid w:val="12F252BF"/>
    <w:rsid w:val="12F53660"/>
    <w:rsid w:val="12F8112D"/>
    <w:rsid w:val="12FADE4C"/>
    <w:rsid w:val="12FDD2A9"/>
    <w:rsid w:val="130062DE"/>
    <w:rsid w:val="13040F92"/>
    <w:rsid w:val="130C45BC"/>
    <w:rsid w:val="130E1C55"/>
    <w:rsid w:val="130F98A1"/>
    <w:rsid w:val="131181CE"/>
    <w:rsid w:val="1317E0FA"/>
    <w:rsid w:val="13189A4B"/>
    <w:rsid w:val="1318A4C8"/>
    <w:rsid w:val="1319F8DB"/>
    <w:rsid w:val="131FD2E0"/>
    <w:rsid w:val="132188B7"/>
    <w:rsid w:val="132544FE"/>
    <w:rsid w:val="1325727D"/>
    <w:rsid w:val="132C9E5A"/>
    <w:rsid w:val="133B5CDE"/>
    <w:rsid w:val="134422D2"/>
    <w:rsid w:val="1345C6B7"/>
    <w:rsid w:val="13497001"/>
    <w:rsid w:val="134A2A9A"/>
    <w:rsid w:val="13530E3B"/>
    <w:rsid w:val="1355A992"/>
    <w:rsid w:val="135709A1"/>
    <w:rsid w:val="1357D226"/>
    <w:rsid w:val="13583DE7"/>
    <w:rsid w:val="135B32EE"/>
    <w:rsid w:val="135CECB2"/>
    <w:rsid w:val="1360A32A"/>
    <w:rsid w:val="13653177"/>
    <w:rsid w:val="13661AA2"/>
    <w:rsid w:val="13669C8B"/>
    <w:rsid w:val="1366E964"/>
    <w:rsid w:val="136DABFE"/>
    <w:rsid w:val="136F7F53"/>
    <w:rsid w:val="137247EA"/>
    <w:rsid w:val="1374103D"/>
    <w:rsid w:val="1374BF4C"/>
    <w:rsid w:val="1374E327"/>
    <w:rsid w:val="13752FC5"/>
    <w:rsid w:val="13795B2A"/>
    <w:rsid w:val="137C7E5D"/>
    <w:rsid w:val="137F1F3F"/>
    <w:rsid w:val="1381E6C5"/>
    <w:rsid w:val="1382A998"/>
    <w:rsid w:val="1386E82C"/>
    <w:rsid w:val="138ABD68"/>
    <w:rsid w:val="139DA341"/>
    <w:rsid w:val="139E3737"/>
    <w:rsid w:val="13A3E7D9"/>
    <w:rsid w:val="13A9CFB7"/>
    <w:rsid w:val="13AE4159"/>
    <w:rsid w:val="13AE4A03"/>
    <w:rsid w:val="13B07F8C"/>
    <w:rsid w:val="13B2BB76"/>
    <w:rsid w:val="13B4C607"/>
    <w:rsid w:val="13B6C573"/>
    <w:rsid w:val="13BDCEEC"/>
    <w:rsid w:val="13BED419"/>
    <w:rsid w:val="13C2ECDC"/>
    <w:rsid w:val="13C6D276"/>
    <w:rsid w:val="13C93506"/>
    <w:rsid w:val="13CD6B94"/>
    <w:rsid w:val="13CF5080"/>
    <w:rsid w:val="13D45ABB"/>
    <w:rsid w:val="13D80E04"/>
    <w:rsid w:val="13D87C08"/>
    <w:rsid w:val="13DA41BF"/>
    <w:rsid w:val="13DBED73"/>
    <w:rsid w:val="13DC1F32"/>
    <w:rsid w:val="13E0AD64"/>
    <w:rsid w:val="13E127F4"/>
    <w:rsid w:val="13E524E6"/>
    <w:rsid w:val="13EB73D9"/>
    <w:rsid w:val="13EC29FE"/>
    <w:rsid w:val="13EC86AB"/>
    <w:rsid w:val="13ED3AEB"/>
    <w:rsid w:val="13ED3CAD"/>
    <w:rsid w:val="13EDBBD3"/>
    <w:rsid w:val="13F3D09E"/>
    <w:rsid w:val="13F430E5"/>
    <w:rsid w:val="13F5C59C"/>
    <w:rsid w:val="13F61139"/>
    <w:rsid w:val="13F78E49"/>
    <w:rsid w:val="13FB3264"/>
    <w:rsid w:val="13FBE3C1"/>
    <w:rsid w:val="1407A5DC"/>
    <w:rsid w:val="141B6C33"/>
    <w:rsid w:val="141D0BAB"/>
    <w:rsid w:val="14205986"/>
    <w:rsid w:val="14245595"/>
    <w:rsid w:val="142A8408"/>
    <w:rsid w:val="142E979A"/>
    <w:rsid w:val="14314D25"/>
    <w:rsid w:val="14317405"/>
    <w:rsid w:val="1433A2C6"/>
    <w:rsid w:val="1437C656"/>
    <w:rsid w:val="14385753"/>
    <w:rsid w:val="1439A921"/>
    <w:rsid w:val="1441DEF9"/>
    <w:rsid w:val="144270DA"/>
    <w:rsid w:val="1446C50B"/>
    <w:rsid w:val="145065F0"/>
    <w:rsid w:val="14550AA3"/>
    <w:rsid w:val="1458735F"/>
    <w:rsid w:val="1459A961"/>
    <w:rsid w:val="145A4F4B"/>
    <w:rsid w:val="145AE547"/>
    <w:rsid w:val="145B6397"/>
    <w:rsid w:val="146060C4"/>
    <w:rsid w:val="1462DAEE"/>
    <w:rsid w:val="1468DEF2"/>
    <w:rsid w:val="146F8B3A"/>
    <w:rsid w:val="14742D98"/>
    <w:rsid w:val="1478BC63"/>
    <w:rsid w:val="147CD5B6"/>
    <w:rsid w:val="14887BD0"/>
    <w:rsid w:val="149117ED"/>
    <w:rsid w:val="14948713"/>
    <w:rsid w:val="14952A8F"/>
    <w:rsid w:val="1496006B"/>
    <w:rsid w:val="1499055A"/>
    <w:rsid w:val="149ABC73"/>
    <w:rsid w:val="149D75C0"/>
    <w:rsid w:val="149FADDE"/>
    <w:rsid w:val="14A063BB"/>
    <w:rsid w:val="14A1FFCF"/>
    <w:rsid w:val="14A26BDA"/>
    <w:rsid w:val="14A3771C"/>
    <w:rsid w:val="14AAE974"/>
    <w:rsid w:val="14AFA253"/>
    <w:rsid w:val="14B04CC4"/>
    <w:rsid w:val="14B241A8"/>
    <w:rsid w:val="14C17050"/>
    <w:rsid w:val="14C20668"/>
    <w:rsid w:val="14C4CF81"/>
    <w:rsid w:val="14C50FE0"/>
    <w:rsid w:val="14C80E97"/>
    <w:rsid w:val="14C94BC8"/>
    <w:rsid w:val="14CD4803"/>
    <w:rsid w:val="14DCF4B0"/>
    <w:rsid w:val="14DEB65F"/>
    <w:rsid w:val="14DFF444"/>
    <w:rsid w:val="14E08B6D"/>
    <w:rsid w:val="14E56383"/>
    <w:rsid w:val="14E586BD"/>
    <w:rsid w:val="14E77145"/>
    <w:rsid w:val="14F117D0"/>
    <w:rsid w:val="150158A3"/>
    <w:rsid w:val="1507D716"/>
    <w:rsid w:val="1508E06E"/>
    <w:rsid w:val="150F0BEC"/>
    <w:rsid w:val="15130E8F"/>
    <w:rsid w:val="15140BCF"/>
    <w:rsid w:val="1514A00B"/>
    <w:rsid w:val="1515FABC"/>
    <w:rsid w:val="151D31BC"/>
    <w:rsid w:val="151DA317"/>
    <w:rsid w:val="151E64C9"/>
    <w:rsid w:val="15227C83"/>
    <w:rsid w:val="15263627"/>
    <w:rsid w:val="152646F9"/>
    <w:rsid w:val="152EED9D"/>
    <w:rsid w:val="152F3CFB"/>
    <w:rsid w:val="15361A07"/>
    <w:rsid w:val="15391BA5"/>
    <w:rsid w:val="153B8C97"/>
    <w:rsid w:val="153FF03E"/>
    <w:rsid w:val="15477FB3"/>
    <w:rsid w:val="1547A6FA"/>
    <w:rsid w:val="154ADBF9"/>
    <w:rsid w:val="154B37B7"/>
    <w:rsid w:val="154D169D"/>
    <w:rsid w:val="154D4540"/>
    <w:rsid w:val="154DB7D5"/>
    <w:rsid w:val="154F064D"/>
    <w:rsid w:val="1550365C"/>
    <w:rsid w:val="15504096"/>
    <w:rsid w:val="15551E99"/>
    <w:rsid w:val="155823FD"/>
    <w:rsid w:val="1559126D"/>
    <w:rsid w:val="155F0766"/>
    <w:rsid w:val="1560F9BB"/>
    <w:rsid w:val="156134F5"/>
    <w:rsid w:val="15626281"/>
    <w:rsid w:val="1564FB63"/>
    <w:rsid w:val="157DEA5B"/>
    <w:rsid w:val="157FA0D0"/>
    <w:rsid w:val="158BD04B"/>
    <w:rsid w:val="15912F97"/>
    <w:rsid w:val="15950EE7"/>
    <w:rsid w:val="15984C59"/>
    <w:rsid w:val="15994515"/>
    <w:rsid w:val="1599A418"/>
    <w:rsid w:val="159A3586"/>
    <w:rsid w:val="159A8562"/>
    <w:rsid w:val="159B1F2B"/>
    <w:rsid w:val="159E2A7B"/>
    <w:rsid w:val="159F30B0"/>
    <w:rsid w:val="15A32E23"/>
    <w:rsid w:val="15A3E23E"/>
    <w:rsid w:val="15A62280"/>
    <w:rsid w:val="15AC17AF"/>
    <w:rsid w:val="15B335F5"/>
    <w:rsid w:val="15B71474"/>
    <w:rsid w:val="15B8AF25"/>
    <w:rsid w:val="15BA9EF0"/>
    <w:rsid w:val="15C5E7B5"/>
    <w:rsid w:val="15C733CA"/>
    <w:rsid w:val="15CA16D8"/>
    <w:rsid w:val="15CE0711"/>
    <w:rsid w:val="15D270D0"/>
    <w:rsid w:val="15D3B29D"/>
    <w:rsid w:val="15D5B64C"/>
    <w:rsid w:val="15D8A0B0"/>
    <w:rsid w:val="15D8A458"/>
    <w:rsid w:val="15DC737F"/>
    <w:rsid w:val="15E2E3E8"/>
    <w:rsid w:val="15E9E203"/>
    <w:rsid w:val="15EC9BDA"/>
    <w:rsid w:val="15ED37CB"/>
    <w:rsid w:val="15F4B6D6"/>
    <w:rsid w:val="15FC32FA"/>
    <w:rsid w:val="16013606"/>
    <w:rsid w:val="16048366"/>
    <w:rsid w:val="16089FAD"/>
    <w:rsid w:val="160D46D9"/>
    <w:rsid w:val="160E4751"/>
    <w:rsid w:val="1612180C"/>
    <w:rsid w:val="1617BACB"/>
    <w:rsid w:val="161CAA78"/>
    <w:rsid w:val="1621A790"/>
    <w:rsid w:val="16226E5F"/>
    <w:rsid w:val="16236733"/>
    <w:rsid w:val="16299AFB"/>
    <w:rsid w:val="162A8B0D"/>
    <w:rsid w:val="162DC73A"/>
    <w:rsid w:val="1634108A"/>
    <w:rsid w:val="163A70B1"/>
    <w:rsid w:val="16420751"/>
    <w:rsid w:val="1643928E"/>
    <w:rsid w:val="1643F159"/>
    <w:rsid w:val="164443CC"/>
    <w:rsid w:val="164931EF"/>
    <w:rsid w:val="164A993E"/>
    <w:rsid w:val="164C71AF"/>
    <w:rsid w:val="164D6025"/>
    <w:rsid w:val="164DDD55"/>
    <w:rsid w:val="1655736B"/>
    <w:rsid w:val="165A84A5"/>
    <w:rsid w:val="165D464A"/>
    <w:rsid w:val="165DF271"/>
    <w:rsid w:val="1660DF71"/>
    <w:rsid w:val="1662BA2C"/>
    <w:rsid w:val="1663D2AE"/>
    <w:rsid w:val="166408C2"/>
    <w:rsid w:val="16643837"/>
    <w:rsid w:val="1664B283"/>
    <w:rsid w:val="16698BC0"/>
    <w:rsid w:val="1671BF02"/>
    <w:rsid w:val="167330F8"/>
    <w:rsid w:val="1679A327"/>
    <w:rsid w:val="1679DDD6"/>
    <w:rsid w:val="167AE2BF"/>
    <w:rsid w:val="167E2BBE"/>
    <w:rsid w:val="167E6BAB"/>
    <w:rsid w:val="1688C4E4"/>
    <w:rsid w:val="168940CB"/>
    <w:rsid w:val="168A50FF"/>
    <w:rsid w:val="168D59CE"/>
    <w:rsid w:val="1699E573"/>
    <w:rsid w:val="169A0681"/>
    <w:rsid w:val="169AE826"/>
    <w:rsid w:val="169EE7F6"/>
    <w:rsid w:val="16A56510"/>
    <w:rsid w:val="16A8F958"/>
    <w:rsid w:val="16AE5229"/>
    <w:rsid w:val="16B49A75"/>
    <w:rsid w:val="16B61648"/>
    <w:rsid w:val="16B827E1"/>
    <w:rsid w:val="16BB60CC"/>
    <w:rsid w:val="16BDD94F"/>
    <w:rsid w:val="16C822F8"/>
    <w:rsid w:val="16C83F5B"/>
    <w:rsid w:val="16C968AE"/>
    <w:rsid w:val="16CA7A1A"/>
    <w:rsid w:val="16CAB486"/>
    <w:rsid w:val="16CAE757"/>
    <w:rsid w:val="16CCDF95"/>
    <w:rsid w:val="16D39DEC"/>
    <w:rsid w:val="16D5350B"/>
    <w:rsid w:val="16D7496D"/>
    <w:rsid w:val="16DDA45D"/>
    <w:rsid w:val="16E7594B"/>
    <w:rsid w:val="16E79336"/>
    <w:rsid w:val="16E9319F"/>
    <w:rsid w:val="16EBF457"/>
    <w:rsid w:val="16EDEE45"/>
    <w:rsid w:val="16EF5A6E"/>
    <w:rsid w:val="16EFE8D7"/>
    <w:rsid w:val="16F2F743"/>
    <w:rsid w:val="16FA12CC"/>
    <w:rsid w:val="1700BC41"/>
    <w:rsid w:val="1704234C"/>
    <w:rsid w:val="17042770"/>
    <w:rsid w:val="1704E2FD"/>
    <w:rsid w:val="17054E1F"/>
    <w:rsid w:val="1706B925"/>
    <w:rsid w:val="170954C6"/>
    <w:rsid w:val="1715084A"/>
    <w:rsid w:val="171591D4"/>
    <w:rsid w:val="1716CEB2"/>
    <w:rsid w:val="171FDC83"/>
    <w:rsid w:val="1721869D"/>
    <w:rsid w:val="1721E26B"/>
    <w:rsid w:val="172598BE"/>
    <w:rsid w:val="172A82A9"/>
    <w:rsid w:val="172F4BCA"/>
    <w:rsid w:val="17327E2F"/>
    <w:rsid w:val="1733CCE5"/>
    <w:rsid w:val="17368B51"/>
    <w:rsid w:val="1736E547"/>
    <w:rsid w:val="173711E0"/>
    <w:rsid w:val="173B714F"/>
    <w:rsid w:val="173DC4FC"/>
    <w:rsid w:val="17406EFA"/>
    <w:rsid w:val="174103C1"/>
    <w:rsid w:val="174140DE"/>
    <w:rsid w:val="17453F3B"/>
    <w:rsid w:val="174883DA"/>
    <w:rsid w:val="1748D8B5"/>
    <w:rsid w:val="17498159"/>
    <w:rsid w:val="174F1323"/>
    <w:rsid w:val="1751877A"/>
    <w:rsid w:val="175391DB"/>
    <w:rsid w:val="1753E193"/>
    <w:rsid w:val="1754C7E3"/>
    <w:rsid w:val="175733DA"/>
    <w:rsid w:val="175C7A1C"/>
    <w:rsid w:val="175E28BD"/>
    <w:rsid w:val="175E5F50"/>
    <w:rsid w:val="17615B60"/>
    <w:rsid w:val="17666F6D"/>
    <w:rsid w:val="176851EF"/>
    <w:rsid w:val="1768A882"/>
    <w:rsid w:val="176D9618"/>
    <w:rsid w:val="17753A5F"/>
    <w:rsid w:val="17790EA3"/>
    <w:rsid w:val="177C0D48"/>
    <w:rsid w:val="177EC614"/>
    <w:rsid w:val="17845E98"/>
    <w:rsid w:val="17864DF8"/>
    <w:rsid w:val="178BF7EB"/>
    <w:rsid w:val="178ECBC3"/>
    <w:rsid w:val="178F4369"/>
    <w:rsid w:val="17953B25"/>
    <w:rsid w:val="179A5A4E"/>
    <w:rsid w:val="179B463C"/>
    <w:rsid w:val="179DA33A"/>
    <w:rsid w:val="17A446A6"/>
    <w:rsid w:val="17A542C5"/>
    <w:rsid w:val="17A558D7"/>
    <w:rsid w:val="17A87FD7"/>
    <w:rsid w:val="17A9E635"/>
    <w:rsid w:val="17AE599B"/>
    <w:rsid w:val="17B0C69F"/>
    <w:rsid w:val="17B0CEE1"/>
    <w:rsid w:val="17B34FA3"/>
    <w:rsid w:val="17B4019A"/>
    <w:rsid w:val="17B5700E"/>
    <w:rsid w:val="17B686B8"/>
    <w:rsid w:val="17B80FB7"/>
    <w:rsid w:val="17B9CF6A"/>
    <w:rsid w:val="17BA8443"/>
    <w:rsid w:val="17BC115F"/>
    <w:rsid w:val="17C231DE"/>
    <w:rsid w:val="17C8D5DB"/>
    <w:rsid w:val="17CC39EC"/>
    <w:rsid w:val="17CD2BF9"/>
    <w:rsid w:val="17CECF40"/>
    <w:rsid w:val="17D4A945"/>
    <w:rsid w:val="17D7B32E"/>
    <w:rsid w:val="17E50317"/>
    <w:rsid w:val="17E9DEDD"/>
    <w:rsid w:val="17EB3F5C"/>
    <w:rsid w:val="17EF694E"/>
    <w:rsid w:val="17FACA5C"/>
    <w:rsid w:val="17FB537A"/>
    <w:rsid w:val="17FC89DE"/>
    <w:rsid w:val="180185EB"/>
    <w:rsid w:val="18063B87"/>
    <w:rsid w:val="1806CCF0"/>
    <w:rsid w:val="18096715"/>
    <w:rsid w:val="18100484"/>
    <w:rsid w:val="1811987D"/>
    <w:rsid w:val="1811D3B6"/>
    <w:rsid w:val="181524E2"/>
    <w:rsid w:val="181A83F8"/>
    <w:rsid w:val="181FA60F"/>
    <w:rsid w:val="18213C20"/>
    <w:rsid w:val="1822BF3C"/>
    <w:rsid w:val="1824D6B9"/>
    <w:rsid w:val="18278585"/>
    <w:rsid w:val="182C0F4E"/>
    <w:rsid w:val="182EF0C3"/>
    <w:rsid w:val="1830B946"/>
    <w:rsid w:val="1836E408"/>
    <w:rsid w:val="1839F878"/>
    <w:rsid w:val="183B5865"/>
    <w:rsid w:val="18419E6E"/>
    <w:rsid w:val="184279B6"/>
    <w:rsid w:val="18444ACA"/>
    <w:rsid w:val="184A84B4"/>
    <w:rsid w:val="184F4AB4"/>
    <w:rsid w:val="18562AE6"/>
    <w:rsid w:val="18586162"/>
    <w:rsid w:val="1858905B"/>
    <w:rsid w:val="1860D263"/>
    <w:rsid w:val="18651E33"/>
    <w:rsid w:val="1868E525"/>
    <w:rsid w:val="18699D85"/>
    <w:rsid w:val="186AA534"/>
    <w:rsid w:val="186AC388"/>
    <w:rsid w:val="186E41FA"/>
    <w:rsid w:val="18718DA9"/>
    <w:rsid w:val="187506AF"/>
    <w:rsid w:val="18768D39"/>
    <w:rsid w:val="1878E066"/>
    <w:rsid w:val="187A8310"/>
    <w:rsid w:val="18875413"/>
    <w:rsid w:val="188BF232"/>
    <w:rsid w:val="188F7C48"/>
    <w:rsid w:val="189155EB"/>
    <w:rsid w:val="1894558B"/>
    <w:rsid w:val="18963EAD"/>
    <w:rsid w:val="189B8BC2"/>
    <w:rsid w:val="189CA73B"/>
    <w:rsid w:val="189CA75C"/>
    <w:rsid w:val="189EB164"/>
    <w:rsid w:val="18A0C011"/>
    <w:rsid w:val="18A2C4AA"/>
    <w:rsid w:val="18A40C4A"/>
    <w:rsid w:val="18A444CC"/>
    <w:rsid w:val="18A8C984"/>
    <w:rsid w:val="18B10FDC"/>
    <w:rsid w:val="18BB1347"/>
    <w:rsid w:val="18BCFB69"/>
    <w:rsid w:val="18C26FF8"/>
    <w:rsid w:val="18C6ED4B"/>
    <w:rsid w:val="18C9BA6A"/>
    <w:rsid w:val="18C9E51A"/>
    <w:rsid w:val="18CACD53"/>
    <w:rsid w:val="18CB7B75"/>
    <w:rsid w:val="18CC43BC"/>
    <w:rsid w:val="18D064F5"/>
    <w:rsid w:val="18D2F86C"/>
    <w:rsid w:val="18D505F3"/>
    <w:rsid w:val="18D6B2D1"/>
    <w:rsid w:val="18D78DD8"/>
    <w:rsid w:val="18E05311"/>
    <w:rsid w:val="18E3D876"/>
    <w:rsid w:val="18E42E91"/>
    <w:rsid w:val="18F02B1A"/>
    <w:rsid w:val="18F5C0CC"/>
    <w:rsid w:val="18F7717E"/>
    <w:rsid w:val="18FF4C81"/>
    <w:rsid w:val="19005AAE"/>
    <w:rsid w:val="1900ECCB"/>
    <w:rsid w:val="19018DBB"/>
    <w:rsid w:val="19052752"/>
    <w:rsid w:val="1905A479"/>
    <w:rsid w:val="1909D455"/>
    <w:rsid w:val="190B2584"/>
    <w:rsid w:val="190C5AEF"/>
    <w:rsid w:val="19153424"/>
    <w:rsid w:val="191847A6"/>
    <w:rsid w:val="191ADA59"/>
    <w:rsid w:val="191D1B93"/>
    <w:rsid w:val="191F1A1D"/>
    <w:rsid w:val="19200266"/>
    <w:rsid w:val="1920F8BF"/>
    <w:rsid w:val="192360F9"/>
    <w:rsid w:val="1926FCFB"/>
    <w:rsid w:val="1927A92C"/>
    <w:rsid w:val="192F9EEA"/>
    <w:rsid w:val="193174BC"/>
    <w:rsid w:val="19375FD7"/>
    <w:rsid w:val="193B6534"/>
    <w:rsid w:val="193CAA0F"/>
    <w:rsid w:val="193E751D"/>
    <w:rsid w:val="193F9A5D"/>
    <w:rsid w:val="194070BA"/>
    <w:rsid w:val="194278A8"/>
    <w:rsid w:val="194EE2EB"/>
    <w:rsid w:val="194F7A4A"/>
    <w:rsid w:val="194F9D19"/>
    <w:rsid w:val="19520385"/>
    <w:rsid w:val="1956C4DE"/>
    <w:rsid w:val="19570EC8"/>
    <w:rsid w:val="19592761"/>
    <w:rsid w:val="1960848F"/>
    <w:rsid w:val="1962FEAE"/>
    <w:rsid w:val="1966E7F7"/>
    <w:rsid w:val="196989CA"/>
    <w:rsid w:val="196D5196"/>
    <w:rsid w:val="197079A6"/>
    <w:rsid w:val="1970D733"/>
    <w:rsid w:val="19720687"/>
    <w:rsid w:val="19731B73"/>
    <w:rsid w:val="19799FD2"/>
    <w:rsid w:val="197E537D"/>
    <w:rsid w:val="1982B0F8"/>
    <w:rsid w:val="1983266F"/>
    <w:rsid w:val="1986B269"/>
    <w:rsid w:val="19889337"/>
    <w:rsid w:val="1989CB21"/>
    <w:rsid w:val="198D1BE3"/>
    <w:rsid w:val="198D3CA6"/>
    <w:rsid w:val="198E35C8"/>
    <w:rsid w:val="198EB114"/>
    <w:rsid w:val="19904354"/>
    <w:rsid w:val="199122CD"/>
    <w:rsid w:val="1995DC8C"/>
    <w:rsid w:val="199728E8"/>
    <w:rsid w:val="199BDFDE"/>
    <w:rsid w:val="199E1994"/>
    <w:rsid w:val="19A1FE16"/>
    <w:rsid w:val="19A31C17"/>
    <w:rsid w:val="19A4240C"/>
    <w:rsid w:val="19A43FB7"/>
    <w:rsid w:val="19ACFC84"/>
    <w:rsid w:val="19AD6AE2"/>
    <w:rsid w:val="19B376D6"/>
    <w:rsid w:val="19BAEF0B"/>
    <w:rsid w:val="19BC2CED"/>
    <w:rsid w:val="19BEDAA5"/>
    <w:rsid w:val="19BEF113"/>
    <w:rsid w:val="19BF9B5D"/>
    <w:rsid w:val="19BFC512"/>
    <w:rsid w:val="19C2A0C7"/>
    <w:rsid w:val="19C3E1D7"/>
    <w:rsid w:val="19C4C1A2"/>
    <w:rsid w:val="19DDA0BE"/>
    <w:rsid w:val="19E64881"/>
    <w:rsid w:val="19E67ED0"/>
    <w:rsid w:val="19EA1CB3"/>
    <w:rsid w:val="19EC3CCE"/>
    <w:rsid w:val="19ED95F9"/>
    <w:rsid w:val="19F164F9"/>
    <w:rsid w:val="19F52AD3"/>
    <w:rsid w:val="19F736F7"/>
    <w:rsid w:val="19F9D668"/>
    <w:rsid w:val="19FC041E"/>
    <w:rsid w:val="19FCF121"/>
    <w:rsid w:val="19FD50FD"/>
    <w:rsid w:val="1A027B66"/>
    <w:rsid w:val="1A02D3AB"/>
    <w:rsid w:val="1A041DF5"/>
    <w:rsid w:val="1A07BD17"/>
    <w:rsid w:val="1A09ADF7"/>
    <w:rsid w:val="1A1398CF"/>
    <w:rsid w:val="1A14B33E"/>
    <w:rsid w:val="1A1821E7"/>
    <w:rsid w:val="1A18EE4D"/>
    <w:rsid w:val="1A1C845C"/>
    <w:rsid w:val="1A1D9E61"/>
    <w:rsid w:val="1A215E25"/>
    <w:rsid w:val="1A2C9E09"/>
    <w:rsid w:val="1A2ECFA5"/>
    <w:rsid w:val="1A2EF283"/>
    <w:rsid w:val="1A311717"/>
    <w:rsid w:val="1A33EDAE"/>
    <w:rsid w:val="1A348526"/>
    <w:rsid w:val="1A364431"/>
    <w:rsid w:val="1A37AE6F"/>
    <w:rsid w:val="1A3AEB10"/>
    <w:rsid w:val="1A4862E1"/>
    <w:rsid w:val="1A4B18B5"/>
    <w:rsid w:val="1A4DAB13"/>
    <w:rsid w:val="1A4E39D3"/>
    <w:rsid w:val="1A4F4F60"/>
    <w:rsid w:val="1A50A6AD"/>
    <w:rsid w:val="1A50E0AC"/>
    <w:rsid w:val="1A518F33"/>
    <w:rsid w:val="1A56620A"/>
    <w:rsid w:val="1A567052"/>
    <w:rsid w:val="1A58EE13"/>
    <w:rsid w:val="1A5B3675"/>
    <w:rsid w:val="1A5CF731"/>
    <w:rsid w:val="1A619A36"/>
    <w:rsid w:val="1A644819"/>
    <w:rsid w:val="1A6BB288"/>
    <w:rsid w:val="1A6FC006"/>
    <w:rsid w:val="1A704570"/>
    <w:rsid w:val="1A70B34C"/>
    <w:rsid w:val="1A70EAAB"/>
    <w:rsid w:val="1A762474"/>
    <w:rsid w:val="1A7B273A"/>
    <w:rsid w:val="1A7B6830"/>
    <w:rsid w:val="1A861C08"/>
    <w:rsid w:val="1A87FCFB"/>
    <w:rsid w:val="1A8B4B67"/>
    <w:rsid w:val="1A8B4F84"/>
    <w:rsid w:val="1A8D8669"/>
    <w:rsid w:val="1A8FACAC"/>
    <w:rsid w:val="1A99E98C"/>
    <w:rsid w:val="1A99ED2C"/>
    <w:rsid w:val="1A9D9250"/>
    <w:rsid w:val="1AAE9B77"/>
    <w:rsid w:val="1AB0885A"/>
    <w:rsid w:val="1AB0B2BF"/>
    <w:rsid w:val="1ABC1726"/>
    <w:rsid w:val="1ABC9AA7"/>
    <w:rsid w:val="1ABDA231"/>
    <w:rsid w:val="1ABECDA8"/>
    <w:rsid w:val="1ABFB078"/>
    <w:rsid w:val="1AC10C19"/>
    <w:rsid w:val="1AC1FED9"/>
    <w:rsid w:val="1AC258D9"/>
    <w:rsid w:val="1AC2F369"/>
    <w:rsid w:val="1AC36A37"/>
    <w:rsid w:val="1AC58D0C"/>
    <w:rsid w:val="1AC5F170"/>
    <w:rsid w:val="1ACB8D3B"/>
    <w:rsid w:val="1ACE30A1"/>
    <w:rsid w:val="1ADFE80B"/>
    <w:rsid w:val="1AE42DA6"/>
    <w:rsid w:val="1AF433F4"/>
    <w:rsid w:val="1AF47752"/>
    <w:rsid w:val="1AF8F60F"/>
    <w:rsid w:val="1AFB5DC5"/>
    <w:rsid w:val="1AFD4E8F"/>
    <w:rsid w:val="1B03BEEA"/>
    <w:rsid w:val="1B04368C"/>
    <w:rsid w:val="1B046DB9"/>
    <w:rsid w:val="1B06C2AD"/>
    <w:rsid w:val="1B0F6892"/>
    <w:rsid w:val="1B15CDC0"/>
    <w:rsid w:val="1B189344"/>
    <w:rsid w:val="1B1D28CD"/>
    <w:rsid w:val="1B1D6CB1"/>
    <w:rsid w:val="1B1DCD19"/>
    <w:rsid w:val="1B1E153C"/>
    <w:rsid w:val="1B21000A"/>
    <w:rsid w:val="1B222B4C"/>
    <w:rsid w:val="1B25F0B4"/>
    <w:rsid w:val="1B2A0AEA"/>
    <w:rsid w:val="1B2AFE6E"/>
    <w:rsid w:val="1B2B1102"/>
    <w:rsid w:val="1B332D60"/>
    <w:rsid w:val="1B355958"/>
    <w:rsid w:val="1B36190B"/>
    <w:rsid w:val="1B361EFC"/>
    <w:rsid w:val="1B42AB05"/>
    <w:rsid w:val="1B5210D8"/>
    <w:rsid w:val="1B5687B9"/>
    <w:rsid w:val="1B664D44"/>
    <w:rsid w:val="1B69FC97"/>
    <w:rsid w:val="1B6A3A00"/>
    <w:rsid w:val="1B6DAC45"/>
    <w:rsid w:val="1B6EA22C"/>
    <w:rsid w:val="1B7027D2"/>
    <w:rsid w:val="1B707428"/>
    <w:rsid w:val="1B74BF8F"/>
    <w:rsid w:val="1B8109B9"/>
    <w:rsid w:val="1B902463"/>
    <w:rsid w:val="1B93BDBB"/>
    <w:rsid w:val="1B9A3DED"/>
    <w:rsid w:val="1B9EE193"/>
    <w:rsid w:val="1BA2B4B7"/>
    <w:rsid w:val="1BA70802"/>
    <w:rsid w:val="1BAB0DA2"/>
    <w:rsid w:val="1BABA0BA"/>
    <w:rsid w:val="1BABD0D1"/>
    <w:rsid w:val="1BAE5316"/>
    <w:rsid w:val="1BAED2C3"/>
    <w:rsid w:val="1BAFC2AD"/>
    <w:rsid w:val="1BB26E48"/>
    <w:rsid w:val="1BB5985A"/>
    <w:rsid w:val="1BB61B3C"/>
    <w:rsid w:val="1BB967A6"/>
    <w:rsid w:val="1BC7519A"/>
    <w:rsid w:val="1BC7858E"/>
    <w:rsid w:val="1BCB4A66"/>
    <w:rsid w:val="1BD0E105"/>
    <w:rsid w:val="1BD0E5A2"/>
    <w:rsid w:val="1BD34D36"/>
    <w:rsid w:val="1BD59EA8"/>
    <w:rsid w:val="1BD837CF"/>
    <w:rsid w:val="1BD9D23D"/>
    <w:rsid w:val="1BDE4BEB"/>
    <w:rsid w:val="1BE173D4"/>
    <w:rsid w:val="1BE34D91"/>
    <w:rsid w:val="1BE3D2FB"/>
    <w:rsid w:val="1BE565B4"/>
    <w:rsid w:val="1BE7AA93"/>
    <w:rsid w:val="1BEBE899"/>
    <w:rsid w:val="1BEDA661"/>
    <w:rsid w:val="1BEF41BE"/>
    <w:rsid w:val="1BF39E9C"/>
    <w:rsid w:val="1BF555EC"/>
    <w:rsid w:val="1BF7C30C"/>
    <w:rsid w:val="1BF923C6"/>
    <w:rsid w:val="1BF92644"/>
    <w:rsid w:val="1BF960AF"/>
    <w:rsid w:val="1BFB8E8D"/>
    <w:rsid w:val="1BFBB005"/>
    <w:rsid w:val="1C0270F5"/>
    <w:rsid w:val="1C08955D"/>
    <w:rsid w:val="1C0B4C6A"/>
    <w:rsid w:val="1C0DAFE3"/>
    <w:rsid w:val="1C0DC5F5"/>
    <w:rsid w:val="1C1505F1"/>
    <w:rsid w:val="1C1A36FA"/>
    <w:rsid w:val="1C1E1F76"/>
    <w:rsid w:val="1C26FF22"/>
    <w:rsid w:val="1C2BFCAB"/>
    <w:rsid w:val="1C2E050A"/>
    <w:rsid w:val="1C2F9BCA"/>
    <w:rsid w:val="1C30692E"/>
    <w:rsid w:val="1C346A40"/>
    <w:rsid w:val="1C3484CB"/>
    <w:rsid w:val="1C35A424"/>
    <w:rsid w:val="1C3AC0E1"/>
    <w:rsid w:val="1C3BABDE"/>
    <w:rsid w:val="1C3D432C"/>
    <w:rsid w:val="1C3F0EFD"/>
    <w:rsid w:val="1C4B2551"/>
    <w:rsid w:val="1C4CB70B"/>
    <w:rsid w:val="1C504359"/>
    <w:rsid w:val="1C50752F"/>
    <w:rsid w:val="1C543A69"/>
    <w:rsid w:val="1C5CAE22"/>
    <w:rsid w:val="1C663C0E"/>
    <w:rsid w:val="1C6848AA"/>
    <w:rsid w:val="1C68AC1E"/>
    <w:rsid w:val="1C68C2D4"/>
    <w:rsid w:val="1C69B9EF"/>
    <w:rsid w:val="1C6AC441"/>
    <w:rsid w:val="1C6F68F5"/>
    <w:rsid w:val="1C70AEB6"/>
    <w:rsid w:val="1C712C04"/>
    <w:rsid w:val="1C72AC53"/>
    <w:rsid w:val="1C74B77D"/>
    <w:rsid w:val="1C76437D"/>
    <w:rsid w:val="1C777845"/>
    <w:rsid w:val="1C78F310"/>
    <w:rsid w:val="1C7911FB"/>
    <w:rsid w:val="1C7D53C6"/>
    <w:rsid w:val="1C811229"/>
    <w:rsid w:val="1C81E3B4"/>
    <w:rsid w:val="1C834B53"/>
    <w:rsid w:val="1C862390"/>
    <w:rsid w:val="1C874207"/>
    <w:rsid w:val="1C8AEBC0"/>
    <w:rsid w:val="1C8DEAB5"/>
    <w:rsid w:val="1C95ED84"/>
    <w:rsid w:val="1C98FEEF"/>
    <w:rsid w:val="1C9D7363"/>
    <w:rsid w:val="1CA1F92C"/>
    <w:rsid w:val="1CA7C406"/>
    <w:rsid w:val="1CA7F8C3"/>
    <w:rsid w:val="1CA894B4"/>
    <w:rsid w:val="1CA9919E"/>
    <w:rsid w:val="1CAEA557"/>
    <w:rsid w:val="1CB1E690"/>
    <w:rsid w:val="1CB42295"/>
    <w:rsid w:val="1CB74B4F"/>
    <w:rsid w:val="1CB8F955"/>
    <w:rsid w:val="1CBB8AFF"/>
    <w:rsid w:val="1CBE9C02"/>
    <w:rsid w:val="1CBFDF45"/>
    <w:rsid w:val="1CC31F1C"/>
    <w:rsid w:val="1CC57A15"/>
    <w:rsid w:val="1CC6EC10"/>
    <w:rsid w:val="1CC9A9AD"/>
    <w:rsid w:val="1CCBB7EC"/>
    <w:rsid w:val="1CCE04DF"/>
    <w:rsid w:val="1CD4EBAD"/>
    <w:rsid w:val="1CD92165"/>
    <w:rsid w:val="1CDE960A"/>
    <w:rsid w:val="1CE2F4EB"/>
    <w:rsid w:val="1CF33376"/>
    <w:rsid w:val="1CF7F616"/>
    <w:rsid w:val="1CFAAF73"/>
    <w:rsid w:val="1D00B5DF"/>
    <w:rsid w:val="1D012ED9"/>
    <w:rsid w:val="1D02FFF2"/>
    <w:rsid w:val="1D03FD2F"/>
    <w:rsid w:val="1D084223"/>
    <w:rsid w:val="1D188636"/>
    <w:rsid w:val="1D1B6425"/>
    <w:rsid w:val="1D1B9B56"/>
    <w:rsid w:val="1D1C1CA3"/>
    <w:rsid w:val="1D1C1CBC"/>
    <w:rsid w:val="1D220870"/>
    <w:rsid w:val="1D23C43E"/>
    <w:rsid w:val="1D2550B3"/>
    <w:rsid w:val="1D25E8F9"/>
    <w:rsid w:val="1D26C038"/>
    <w:rsid w:val="1D2B371C"/>
    <w:rsid w:val="1D2C37A1"/>
    <w:rsid w:val="1D2C3827"/>
    <w:rsid w:val="1D33EED2"/>
    <w:rsid w:val="1D36A583"/>
    <w:rsid w:val="1D36F95A"/>
    <w:rsid w:val="1D380011"/>
    <w:rsid w:val="1D410662"/>
    <w:rsid w:val="1D44877E"/>
    <w:rsid w:val="1D45A696"/>
    <w:rsid w:val="1D45BAF6"/>
    <w:rsid w:val="1D4A0B69"/>
    <w:rsid w:val="1D4D4D22"/>
    <w:rsid w:val="1D4DFCE0"/>
    <w:rsid w:val="1D528A16"/>
    <w:rsid w:val="1D5AE1B3"/>
    <w:rsid w:val="1D5B803C"/>
    <w:rsid w:val="1D5DD3BB"/>
    <w:rsid w:val="1D5DDDBC"/>
    <w:rsid w:val="1D5F7103"/>
    <w:rsid w:val="1D65AB88"/>
    <w:rsid w:val="1D66C9AD"/>
    <w:rsid w:val="1D683698"/>
    <w:rsid w:val="1D68D961"/>
    <w:rsid w:val="1D6AB572"/>
    <w:rsid w:val="1D6E8741"/>
    <w:rsid w:val="1D7093AD"/>
    <w:rsid w:val="1D73A66F"/>
    <w:rsid w:val="1D76E0FF"/>
    <w:rsid w:val="1D867E7B"/>
    <w:rsid w:val="1D8881CA"/>
    <w:rsid w:val="1D929E07"/>
    <w:rsid w:val="1D971B7C"/>
    <w:rsid w:val="1D98A823"/>
    <w:rsid w:val="1D990EBB"/>
    <w:rsid w:val="1D9F3295"/>
    <w:rsid w:val="1DA0EB15"/>
    <w:rsid w:val="1DA16C62"/>
    <w:rsid w:val="1DA79EB7"/>
    <w:rsid w:val="1DA8D03F"/>
    <w:rsid w:val="1DACBD84"/>
    <w:rsid w:val="1DADDC5C"/>
    <w:rsid w:val="1DAFB07E"/>
    <w:rsid w:val="1DAFE64C"/>
    <w:rsid w:val="1DB13465"/>
    <w:rsid w:val="1DB26DED"/>
    <w:rsid w:val="1DB524FA"/>
    <w:rsid w:val="1DBA0374"/>
    <w:rsid w:val="1DC0442B"/>
    <w:rsid w:val="1DC42B0C"/>
    <w:rsid w:val="1DC4C1AC"/>
    <w:rsid w:val="1DC5C720"/>
    <w:rsid w:val="1DC6A3B0"/>
    <w:rsid w:val="1DC6B0A7"/>
    <w:rsid w:val="1DC76DA2"/>
    <w:rsid w:val="1DC7DDC1"/>
    <w:rsid w:val="1DC943BB"/>
    <w:rsid w:val="1DD4D4A3"/>
    <w:rsid w:val="1DD60393"/>
    <w:rsid w:val="1DDDF4A0"/>
    <w:rsid w:val="1DE154B5"/>
    <w:rsid w:val="1DF20807"/>
    <w:rsid w:val="1E05474D"/>
    <w:rsid w:val="1E0B7405"/>
    <w:rsid w:val="1E0FD4BB"/>
    <w:rsid w:val="1E15025A"/>
    <w:rsid w:val="1E1682B4"/>
    <w:rsid w:val="1E175882"/>
    <w:rsid w:val="1E2B31C4"/>
    <w:rsid w:val="1E2EC50F"/>
    <w:rsid w:val="1E2ED420"/>
    <w:rsid w:val="1E304BF3"/>
    <w:rsid w:val="1E344DBA"/>
    <w:rsid w:val="1E3E2260"/>
    <w:rsid w:val="1E48B8BC"/>
    <w:rsid w:val="1E496780"/>
    <w:rsid w:val="1E4BF413"/>
    <w:rsid w:val="1E4E83C9"/>
    <w:rsid w:val="1E4FC1B1"/>
    <w:rsid w:val="1E506C14"/>
    <w:rsid w:val="1E512D28"/>
    <w:rsid w:val="1E596335"/>
    <w:rsid w:val="1E5A108F"/>
    <w:rsid w:val="1E5AF5D3"/>
    <w:rsid w:val="1E5B8FC0"/>
    <w:rsid w:val="1E5EF9B2"/>
    <w:rsid w:val="1E60A331"/>
    <w:rsid w:val="1E63EB09"/>
    <w:rsid w:val="1E64C3FF"/>
    <w:rsid w:val="1E68FADE"/>
    <w:rsid w:val="1E6DE110"/>
    <w:rsid w:val="1E6E82BF"/>
    <w:rsid w:val="1E6E955F"/>
    <w:rsid w:val="1E6F4D00"/>
    <w:rsid w:val="1E70F87D"/>
    <w:rsid w:val="1E72EFB3"/>
    <w:rsid w:val="1E7C7228"/>
    <w:rsid w:val="1E83861C"/>
    <w:rsid w:val="1E8F24F9"/>
    <w:rsid w:val="1E9390A3"/>
    <w:rsid w:val="1E9C3915"/>
    <w:rsid w:val="1E9C4BEE"/>
    <w:rsid w:val="1E9C65A7"/>
    <w:rsid w:val="1E9E7CA6"/>
    <w:rsid w:val="1EAE409C"/>
    <w:rsid w:val="1EAF6576"/>
    <w:rsid w:val="1EB81FD5"/>
    <w:rsid w:val="1EBC4322"/>
    <w:rsid w:val="1EBF09DF"/>
    <w:rsid w:val="1EC48979"/>
    <w:rsid w:val="1ECC6EE1"/>
    <w:rsid w:val="1ECF27BB"/>
    <w:rsid w:val="1ED17A08"/>
    <w:rsid w:val="1ED311BC"/>
    <w:rsid w:val="1ED74D64"/>
    <w:rsid w:val="1EDE05AD"/>
    <w:rsid w:val="1EE5D592"/>
    <w:rsid w:val="1EE760C3"/>
    <w:rsid w:val="1EE937AA"/>
    <w:rsid w:val="1EEC5A37"/>
    <w:rsid w:val="1EF08293"/>
    <w:rsid w:val="1EF1ACE3"/>
    <w:rsid w:val="1EF5FD24"/>
    <w:rsid w:val="1EF6C9AC"/>
    <w:rsid w:val="1EFB2F99"/>
    <w:rsid w:val="1F00D057"/>
    <w:rsid w:val="1F03F43C"/>
    <w:rsid w:val="1F0531C0"/>
    <w:rsid w:val="1F05E433"/>
    <w:rsid w:val="1F0B726E"/>
    <w:rsid w:val="1F11518B"/>
    <w:rsid w:val="1F12B251"/>
    <w:rsid w:val="1F1382D2"/>
    <w:rsid w:val="1F13F76C"/>
    <w:rsid w:val="1F182E86"/>
    <w:rsid w:val="1F1B5DAB"/>
    <w:rsid w:val="1F1D76AC"/>
    <w:rsid w:val="1F203EA8"/>
    <w:rsid w:val="1F206C04"/>
    <w:rsid w:val="1F21BDB9"/>
    <w:rsid w:val="1F21CD65"/>
    <w:rsid w:val="1F23A944"/>
    <w:rsid w:val="1F260D5C"/>
    <w:rsid w:val="1F26A17C"/>
    <w:rsid w:val="1F2B7A24"/>
    <w:rsid w:val="1F2F4D21"/>
    <w:rsid w:val="1F33F578"/>
    <w:rsid w:val="1F37ADBC"/>
    <w:rsid w:val="1F38707E"/>
    <w:rsid w:val="1F390C80"/>
    <w:rsid w:val="1F4480C3"/>
    <w:rsid w:val="1F4A2CB3"/>
    <w:rsid w:val="1F4DAE09"/>
    <w:rsid w:val="1F4E2286"/>
    <w:rsid w:val="1F4E86EE"/>
    <w:rsid w:val="1F5125F8"/>
    <w:rsid w:val="1F540740"/>
    <w:rsid w:val="1F545B94"/>
    <w:rsid w:val="1F58E3F5"/>
    <w:rsid w:val="1F5AC6B3"/>
    <w:rsid w:val="1F5B91E2"/>
    <w:rsid w:val="1F63D6B2"/>
    <w:rsid w:val="1F6936C9"/>
    <w:rsid w:val="1F6A3E1F"/>
    <w:rsid w:val="1F6E1CF8"/>
    <w:rsid w:val="1F740ED3"/>
    <w:rsid w:val="1F745817"/>
    <w:rsid w:val="1F78964B"/>
    <w:rsid w:val="1F7AEDAF"/>
    <w:rsid w:val="1F7E50CB"/>
    <w:rsid w:val="1F80B8F9"/>
    <w:rsid w:val="1F8A25B9"/>
    <w:rsid w:val="1F8BAAC4"/>
    <w:rsid w:val="1F9665DD"/>
    <w:rsid w:val="1F968B1F"/>
    <w:rsid w:val="1F9714A6"/>
    <w:rsid w:val="1F9D4CD7"/>
    <w:rsid w:val="1FA34857"/>
    <w:rsid w:val="1FA89A94"/>
    <w:rsid w:val="1FAA3507"/>
    <w:rsid w:val="1FAAC2E7"/>
    <w:rsid w:val="1FB0187C"/>
    <w:rsid w:val="1FB1CB82"/>
    <w:rsid w:val="1FB6A723"/>
    <w:rsid w:val="1FBB9B99"/>
    <w:rsid w:val="1FBBB15F"/>
    <w:rsid w:val="1FBCDA5E"/>
    <w:rsid w:val="1FC299D3"/>
    <w:rsid w:val="1FC2C848"/>
    <w:rsid w:val="1FC50CED"/>
    <w:rsid w:val="1FC64F45"/>
    <w:rsid w:val="1FC84285"/>
    <w:rsid w:val="1FCAA4CB"/>
    <w:rsid w:val="1FCF243B"/>
    <w:rsid w:val="1FD312F8"/>
    <w:rsid w:val="1FD8126A"/>
    <w:rsid w:val="1FDA1BD0"/>
    <w:rsid w:val="1FE046D2"/>
    <w:rsid w:val="1FE126E4"/>
    <w:rsid w:val="1FE51B7E"/>
    <w:rsid w:val="1FE6B00F"/>
    <w:rsid w:val="1FF2AF34"/>
    <w:rsid w:val="1FF3518F"/>
    <w:rsid w:val="1FF35BA2"/>
    <w:rsid w:val="1FF865B8"/>
    <w:rsid w:val="1FF95567"/>
    <w:rsid w:val="1FFF8F74"/>
    <w:rsid w:val="20080AA5"/>
    <w:rsid w:val="2010402D"/>
    <w:rsid w:val="20106F18"/>
    <w:rsid w:val="20131C94"/>
    <w:rsid w:val="20161C28"/>
    <w:rsid w:val="202086D0"/>
    <w:rsid w:val="20236BDB"/>
    <w:rsid w:val="2026EB35"/>
    <w:rsid w:val="20287794"/>
    <w:rsid w:val="202ABC0B"/>
    <w:rsid w:val="202AE279"/>
    <w:rsid w:val="203435B2"/>
    <w:rsid w:val="20346E02"/>
    <w:rsid w:val="2034BD7A"/>
    <w:rsid w:val="20379B8B"/>
    <w:rsid w:val="203854E2"/>
    <w:rsid w:val="20395AED"/>
    <w:rsid w:val="203C8C7A"/>
    <w:rsid w:val="203CBBCD"/>
    <w:rsid w:val="203D4757"/>
    <w:rsid w:val="203F77C3"/>
    <w:rsid w:val="20408BE7"/>
    <w:rsid w:val="2047C078"/>
    <w:rsid w:val="204898DA"/>
    <w:rsid w:val="2049D89C"/>
    <w:rsid w:val="204D0C54"/>
    <w:rsid w:val="205568E5"/>
    <w:rsid w:val="20597406"/>
    <w:rsid w:val="205BC6AF"/>
    <w:rsid w:val="206502ED"/>
    <w:rsid w:val="206C58FC"/>
    <w:rsid w:val="2071C99D"/>
    <w:rsid w:val="207D250F"/>
    <w:rsid w:val="208317E5"/>
    <w:rsid w:val="2088F619"/>
    <w:rsid w:val="208C489D"/>
    <w:rsid w:val="209905A3"/>
    <w:rsid w:val="209E7170"/>
    <w:rsid w:val="20A0B70A"/>
    <w:rsid w:val="20AA9BEC"/>
    <w:rsid w:val="20AB6698"/>
    <w:rsid w:val="20AF0F4F"/>
    <w:rsid w:val="20B36CAC"/>
    <w:rsid w:val="20B9666A"/>
    <w:rsid w:val="20BF09F8"/>
    <w:rsid w:val="20C20F93"/>
    <w:rsid w:val="20C86973"/>
    <w:rsid w:val="20C927A5"/>
    <w:rsid w:val="20CB0EC4"/>
    <w:rsid w:val="20CBFDD4"/>
    <w:rsid w:val="20CC89B8"/>
    <w:rsid w:val="20CE0457"/>
    <w:rsid w:val="20CE9001"/>
    <w:rsid w:val="20D41CE4"/>
    <w:rsid w:val="20D83C79"/>
    <w:rsid w:val="20D8CF78"/>
    <w:rsid w:val="20D8FB16"/>
    <w:rsid w:val="20DCC664"/>
    <w:rsid w:val="20E35B2F"/>
    <w:rsid w:val="20E53826"/>
    <w:rsid w:val="20E5FC8E"/>
    <w:rsid w:val="20E79984"/>
    <w:rsid w:val="20E9017D"/>
    <w:rsid w:val="20E9F210"/>
    <w:rsid w:val="20EBBE5E"/>
    <w:rsid w:val="20F52DFB"/>
    <w:rsid w:val="20F681E8"/>
    <w:rsid w:val="20FF1D03"/>
    <w:rsid w:val="210343BF"/>
    <w:rsid w:val="21088839"/>
    <w:rsid w:val="2109D8E3"/>
    <w:rsid w:val="211C045F"/>
    <w:rsid w:val="211DBDBC"/>
    <w:rsid w:val="211F2DA8"/>
    <w:rsid w:val="21286F41"/>
    <w:rsid w:val="21286F6A"/>
    <w:rsid w:val="212A2DAD"/>
    <w:rsid w:val="212AE66B"/>
    <w:rsid w:val="212B4D8C"/>
    <w:rsid w:val="212BF461"/>
    <w:rsid w:val="21338F80"/>
    <w:rsid w:val="213AD709"/>
    <w:rsid w:val="213BB382"/>
    <w:rsid w:val="21473B92"/>
    <w:rsid w:val="214B2675"/>
    <w:rsid w:val="214D25D6"/>
    <w:rsid w:val="214F2299"/>
    <w:rsid w:val="21505508"/>
    <w:rsid w:val="2150EB07"/>
    <w:rsid w:val="21528FB1"/>
    <w:rsid w:val="2158AB35"/>
    <w:rsid w:val="2158B256"/>
    <w:rsid w:val="2158EE00"/>
    <w:rsid w:val="21591E73"/>
    <w:rsid w:val="215E6DB3"/>
    <w:rsid w:val="21665259"/>
    <w:rsid w:val="216EBBD6"/>
    <w:rsid w:val="21718EED"/>
    <w:rsid w:val="21732F31"/>
    <w:rsid w:val="2178A1BE"/>
    <w:rsid w:val="217C47E8"/>
    <w:rsid w:val="217C765D"/>
    <w:rsid w:val="218E7024"/>
    <w:rsid w:val="218E73A2"/>
    <w:rsid w:val="21913CBD"/>
    <w:rsid w:val="21928C57"/>
    <w:rsid w:val="219CADEB"/>
    <w:rsid w:val="219F3ED2"/>
    <w:rsid w:val="219F7EB2"/>
    <w:rsid w:val="21A512C4"/>
    <w:rsid w:val="21A5CAE6"/>
    <w:rsid w:val="21A9548F"/>
    <w:rsid w:val="21AED88F"/>
    <w:rsid w:val="21B3AA16"/>
    <w:rsid w:val="21B4EABA"/>
    <w:rsid w:val="21B746A1"/>
    <w:rsid w:val="21B7AE81"/>
    <w:rsid w:val="21BAC70A"/>
    <w:rsid w:val="21BDA3A9"/>
    <w:rsid w:val="21BDB479"/>
    <w:rsid w:val="21BEEE01"/>
    <w:rsid w:val="21C0BF44"/>
    <w:rsid w:val="21CC99DC"/>
    <w:rsid w:val="21D8A6A3"/>
    <w:rsid w:val="21DFD573"/>
    <w:rsid w:val="21E08436"/>
    <w:rsid w:val="21EDB866"/>
    <w:rsid w:val="21EDE8CA"/>
    <w:rsid w:val="21F244D3"/>
    <w:rsid w:val="21F2C0AB"/>
    <w:rsid w:val="21F320CE"/>
    <w:rsid w:val="21F3DD69"/>
    <w:rsid w:val="21F4115A"/>
    <w:rsid w:val="21F7915E"/>
    <w:rsid w:val="21F99EE5"/>
    <w:rsid w:val="21F9FE82"/>
    <w:rsid w:val="21FD89E1"/>
    <w:rsid w:val="21FE616D"/>
    <w:rsid w:val="2201884E"/>
    <w:rsid w:val="220CA69F"/>
    <w:rsid w:val="220E8CEB"/>
    <w:rsid w:val="22177EF0"/>
    <w:rsid w:val="22207222"/>
    <w:rsid w:val="222FBAF8"/>
    <w:rsid w:val="22321D50"/>
    <w:rsid w:val="223CD600"/>
    <w:rsid w:val="223DF17F"/>
    <w:rsid w:val="22440057"/>
    <w:rsid w:val="224E954D"/>
    <w:rsid w:val="2254EDD2"/>
    <w:rsid w:val="225827AB"/>
    <w:rsid w:val="225F8B7A"/>
    <w:rsid w:val="2266E63F"/>
    <w:rsid w:val="2267F956"/>
    <w:rsid w:val="22682A5F"/>
    <w:rsid w:val="226B8EF6"/>
    <w:rsid w:val="226D9451"/>
    <w:rsid w:val="227AD1D2"/>
    <w:rsid w:val="227B4188"/>
    <w:rsid w:val="22800309"/>
    <w:rsid w:val="22808EEE"/>
    <w:rsid w:val="22839976"/>
    <w:rsid w:val="2284126A"/>
    <w:rsid w:val="22862AC0"/>
    <w:rsid w:val="229275EC"/>
    <w:rsid w:val="2298F899"/>
    <w:rsid w:val="229AB4B6"/>
    <w:rsid w:val="229AC9A8"/>
    <w:rsid w:val="229E103D"/>
    <w:rsid w:val="229E1A4E"/>
    <w:rsid w:val="22A64EEC"/>
    <w:rsid w:val="22A770E5"/>
    <w:rsid w:val="22B3AF2E"/>
    <w:rsid w:val="22B4F056"/>
    <w:rsid w:val="22B50675"/>
    <w:rsid w:val="22C22443"/>
    <w:rsid w:val="22C33E28"/>
    <w:rsid w:val="22C633A1"/>
    <w:rsid w:val="22CAEB48"/>
    <w:rsid w:val="22CB93C0"/>
    <w:rsid w:val="22CBE3E9"/>
    <w:rsid w:val="22CC213E"/>
    <w:rsid w:val="22CE739F"/>
    <w:rsid w:val="22CEA322"/>
    <w:rsid w:val="22D302D7"/>
    <w:rsid w:val="22D39238"/>
    <w:rsid w:val="22D799B2"/>
    <w:rsid w:val="22DB4FDB"/>
    <w:rsid w:val="22DBEA7A"/>
    <w:rsid w:val="22E0029E"/>
    <w:rsid w:val="22E02B98"/>
    <w:rsid w:val="22E409D6"/>
    <w:rsid w:val="22E9B51D"/>
    <w:rsid w:val="22EE2170"/>
    <w:rsid w:val="22EFBFB8"/>
    <w:rsid w:val="22F3F28F"/>
    <w:rsid w:val="22F56BA0"/>
    <w:rsid w:val="22F62ABA"/>
    <w:rsid w:val="22F64C33"/>
    <w:rsid w:val="22F7E12F"/>
    <w:rsid w:val="22FAD12C"/>
    <w:rsid w:val="22FB12F5"/>
    <w:rsid w:val="2300F7D1"/>
    <w:rsid w:val="23028293"/>
    <w:rsid w:val="2306FECF"/>
    <w:rsid w:val="23097615"/>
    <w:rsid w:val="230E87FD"/>
    <w:rsid w:val="230F73C1"/>
    <w:rsid w:val="23105F67"/>
    <w:rsid w:val="23155C3F"/>
    <w:rsid w:val="232224A7"/>
    <w:rsid w:val="232460E2"/>
    <w:rsid w:val="2325BE2A"/>
    <w:rsid w:val="2329AEA6"/>
    <w:rsid w:val="232E8270"/>
    <w:rsid w:val="2332748B"/>
    <w:rsid w:val="23336B11"/>
    <w:rsid w:val="2333FD64"/>
    <w:rsid w:val="2335AE09"/>
    <w:rsid w:val="233DE417"/>
    <w:rsid w:val="2342A339"/>
    <w:rsid w:val="2342C224"/>
    <w:rsid w:val="2343638B"/>
    <w:rsid w:val="23445AA7"/>
    <w:rsid w:val="234612C6"/>
    <w:rsid w:val="234847E8"/>
    <w:rsid w:val="2348DF60"/>
    <w:rsid w:val="234AFF38"/>
    <w:rsid w:val="234CA43E"/>
    <w:rsid w:val="234FE20D"/>
    <w:rsid w:val="23540445"/>
    <w:rsid w:val="23549EEE"/>
    <w:rsid w:val="2354DDCF"/>
    <w:rsid w:val="2359E766"/>
    <w:rsid w:val="235A8EE0"/>
    <w:rsid w:val="23670584"/>
    <w:rsid w:val="23709758"/>
    <w:rsid w:val="23712438"/>
    <w:rsid w:val="237162A8"/>
    <w:rsid w:val="2377401F"/>
    <w:rsid w:val="23785BC8"/>
    <w:rsid w:val="2378C703"/>
    <w:rsid w:val="237976A8"/>
    <w:rsid w:val="237E469D"/>
    <w:rsid w:val="237EF653"/>
    <w:rsid w:val="238266DB"/>
    <w:rsid w:val="2383F921"/>
    <w:rsid w:val="2384F0E0"/>
    <w:rsid w:val="2387C6BC"/>
    <w:rsid w:val="2389F286"/>
    <w:rsid w:val="238FEAD7"/>
    <w:rsid w:val="2392A1E4"/>
    <w:rsid w:val="23A74A20"/>
    <w:rsid w:val="23AEF450"/>
    <w:rsid w:val="23B77B64"/>
    <w:rsid w:val="23B7F087"/>
    <w:rsid w:val="23B919DF"/>
    <w:rsid w:val="23B9742B"/>
    <w:rsid w:val="23B9AB5C"/>
    <w:rsid w:val="23BAA536"/>
    <w:rsid w:val="23BB6CC5"/>
    <w:rsid w:val="23BCC11B"/>
    <w:rsid w:val="23C4BAE1"/>
    <w:rsid w:val="23C7AFA9"/>
    <w:rsid w:val="23CA2360"/>
    <w:rsid w:val="23CA2DF8"/>
    <w:rsid w:val="23CBC8C2"/>
    <w:rsid w:val="23D4145B"/>
    <w:rsid w:val="23D7C7CA"/>
    <w:rsid w:val="23D8CD16"/>
    <w:rsid w:val="23D97E74"/>
    <w:rsid w:val="23E8567E"/>
    <w:rsid w:val="23EEBBC2"/>
    <w:rsid w:val="23EFC055"/>
    <w:rsid w:val="23F1613E"/>
    <w:rsid w:val="23F1792D"/>
    <w:rsid w:val="23F4D816"/>
    <w:rsid w:val="23F8DBD0"/>
    <w:rsid w:val="23FC2247"/>
    <w:rsid w:val="23FC756A"/>
    <w:rsid w:val="240164D2"/>
    <w:rsid w:val="2402DCCB"/>
    <w:rsid w:val="2408BC43"/>
    <w:rsid w:val="240C2596"/>
    <w:rsid w:val="240D2A4B"/>
    <w:rsid w:val="240FB7FF"/>
    <w:rsid w:val="24113350"/>
    <w:rsid w:val="2413EA5D"/>
    <w:rsid w:val="241B2911"/>
    <w:rsid w:val="242A5737"/>
    <w:rsid w:val="242AB061"/>
    <w:rsid w:val="242D3643"/>
    <w:rsid w:val="243794B4"/>
    <w:rsid w:val="24382AC7"/>
    <w:rsid w:val="243B1F61"/>
    <w:rsid w:val="2440CB20"/>
    <w:rsid w:val="244128C1"/>
    <w:rsid w:val="24442BB3"/>
    <w:rsid w:val="244AE3A8"/>
    <w:rsid w:val="244B005B"/>
    <w:rsid w:val="244D79FF"/>
    <w:rsid w:val="2452FF08"/>
    <w:rsid w:val="24536C27"/>
    <w:rsid w:val="24548E99"/>
    <w:rsid w:val="24566315"/>
    <w:rsid w:val="2458DC8D"/>
    <w:rsid w:val="2459BA06"/>
    <w:rsid w:val="2459BDDD"/>
    <w:rsid w:val="245AC9EF"/>
    <w:rsid w:val="2461A357"/>
    <w:rsid w:val="24640597"/>
    <w:rsid w:val="246A3A88"/>
    <w:rsid w:val="246ACE1E"/>
    <w:rsid w:val="246BA522"/>
    <w:rsid w:val="24735FBE"/>
    <w:rsid w:val="24747208"/>
    <w:rsid w:val="2479354A"/>
    <w:rsid w:val="247BAA15"/>
    <w:rsid w:val="247E6CFC"/>
    <w:rsid w:val="248027EA"/>
    <w:rsid w:val="24817E18"/>
    <w:rsid w:val="2481CAA0"/>
    <w:rsid w:val="2485BEAA"/>
    <w:rsid w:val="24862314"/>
    <w:rsid w:val="24863A82"/>
    <w:rsid w:val="2487A0BD"/>
    <w:rsid w:val="2487C180"/>
    <w:rsid w:val="248AC1B3"/>
    <w:rsid w:val="248B4DB1"/>
    <w:rsid w:val="2492A2C4"/>
    <w:rsid w:val="24945483"/>
    <w:rsid w:val="2494ADAF"/>
    <w:rsid w:val="24953E93"/>
    <w:rsid w:val="249C6170"/>
    <w:rsid w:val="24A31E45"/>
    <w:rsid w:val="24A56FB6"/>
    <w:rsid w:val="24A9CC68"/>
    <w:rsid w:val="24AAC40E"/>
    <w:rsid w:val="24ACC985"/>
    <w:rsid w:val="24B6037E"/>
    <w:rsid w:val="24B87770"/>
    <w:rsid w:val="24BD8980"/>
    <w:rsid w:val="24C39ABA"/>
    <w:rsid w:val="24D9B435"/>
    <w:rsid w:val="24DEA0E9"/>
    <w:rsid w:val="24DFC8A6"/>
    <w:rsid w:val="24E0ECFE"/>
    <w:rsid w:val="24E358F0"/>
    <w:rsid w:val="24E445A1"/>
    <w:rsid w:val="24E44C66"/>
    <w:rsid w:val="24E6800B"/>
    <w:rsid w:val="24E70889"/>
    <w:rsid w:val="24F065DE"/>
    <w:rsid w:val="24F12023"/>
    <w:rsid w:val="24F22EEF"/>
    <w:rsid w:val="24F24AB3"/>
    <w:rsid w:val="24F3E76C"/>
    <w:rsid w:val="24F5602F"/>
    <w:rsid w:val="24F568C7"/>
    <w:rsid w:val="24F927F1"/>
    <w:rsid w:val="24FA62D7"/>
    <w:rsid w:val="24FC6F45"/>
    <w:rsid w:val="24FDA04D"/>
    <w:rsid w:val="24FDA22C"/>
    <w:rsid w:val="25026012"/>
    <w:rsid w:val="250DFA38"/>
    <w:rsid w:val="250ED16D"/>
    <w:rsid w:val="250FE6C1"/>
    <w:rsid w:val="2511439B"/>
    <w:rsid w:val="2512F460"/>
    <w:rsid w:val="251705FB"/>
    <w:rsid w:val="2519148F"/>
    <w:rsid w:val="251B2D65"/>
    <w:rsid w:val="251FC767"/>
    <w:rsid w:val="252370BC"/>
    <w:rsid w:val="2527F688"/>
    <w:rsid w:val="25301D98"/>
    <w:rsid w:val="2531C1EF"/>
    <w:rsid w:val="25328B2C"/>
    <w:rsid w:val="2534F9ED"/>
    <w:rsid w:val="2537253F"/>
    <w:rsid w:val="253F92D4"/>
    <w:rsid w:val="25414949"/>
    <w:rsid w:val="2547D84E"/>
    <w:rsid w:val="254A95D6"/>
    <w:rsid w:val="2550257C"/>
    <w:rsid w:val="25506D7D"/>
    <w:rsid w:val="2550BA02"/>
    <w:rsid w:val="25513A4B"/>
    <w:rsid w:val="255E700F"/>
    <w:rsid w:val="2563059C"/>
    <w:rsid w:val="25646D39"/>
    <w:rsid w:val="25659A32"/>
    <w:rsid w:val="2567B126"/>
    <w:rsid w:val="256855BE"/>
    <w:rsid w:val="256B1159"/>
    <w:rsid w:val="25720F2C"/>
    <w:rsid w:val="2573D888"/>
    <w:rsid w:val="25790A49"/>
    <w:rsid w:val="257947B2"/>
    <w:rsid w:val="257AB93F"/>
    <w:rsid w:val="257CE84D"/>
    <w:rsid w:val="257CEEB1"/>
    <w:rsid w:val="257F5B90"/>
    <w:rsid w:val="25824429"/>
    <w:rsid w:val="258825A4"/>
    <w:rsid w:val="258914F7"/>
    <w:rsid w:val="258DE802"/>
    <w:rsid w:val="258E4849"/>
    <w:rsid w:val="2590031E"/>
    <w:rsid w:val="2592C1CF"/>
    <w:rsid w:val="2593FF65"/>
    <w:rsid w:val="25996BF5"/>
    <w:rsid w:val="2599BA71"/>
    <w:rsid w:val="25A0C95B"/>
    <w:rsid w:val="25A0C9E4"/>
    <w:rsid w:val="25A1D434"/>
    <w:rsid w:val="25A404DC"/>
    <w:rsid w:val="25A49881"/>
    <w:rsid w:val="25A52B29"/>
    <w:rsid w:val="25A689B7"/>
    <w:rsid w:val="25A9F26E"/>
    <w:rsid w:val="25AC1B78"/>
    <w:rsid w:val="25AF0CA4"/>
    <w:rsid w:val="25B7BE56"/>
    <w:rsid w:val="25BF5790"/>
    <w:rsid w:val="25C85879"/>
    <w:rsid w:val="25CA8C28"/>
    <w:rsid w:val="25CAF1F3"/>
    <w:rsid w:val="25CCF53C"/>
    <w:rsid w:val="25D3A83F"/>
    <w:rsid w:val="25D71989"/>
    <w:rsid w:val="25E21610"/>
    <w:rsid w:val="25E30840"/>
    <w:rsid w:val="25EE9C41"/>
    <w:rsid w:val="25F2B4F6"/>
    <w:rsid w:val="25F921FA"/>
    <w:rsid w:val="25FAB9D5"/>
    <w:rsid w:val="2605DE39"/>
    <w:rsid w:val="2606562A"/>
    <w:rsid w:val="2608DA66"/>
    <w:rsid w:val="260A6428"/>
    <w:rsid w:val="260A7121"/>
    <w:rsid w:val="26157932"/>
    <w:rsid w:val="2615C639"/>
    <w:rsid w:val="2620C020"/>
    <w:rsid w:val="262948D2"/>
    <w:rsid w:val="262BC3F8"/>
    <w:rsid w:val="26312103"/>
    <w:rsid w:val="2633DBA2"/>
    <w:rsid w:val="2633DCB2"/>
    <w:rsid w:val="2635C659"/>
    <w:rsid w:val="26369FD3"/>
    <w:rsid w:val="263A4269"/>
    <w:rsid w:val="263BFCA8"/>
    <w:rsid w:val="263C5464"/>
    <w:rsid w:val="26489813"/>
    <w:rsid w:val="264D6A50"/>
    <w:rsid w:val="26524958"/>
    <w:rsid w:val="26537664"/>
    <w:rsid w:val="265613D2"/>
    <w:rsid w:val="265A04ED"/>
    <w:rsid w:val="265A7FBF"/>
    <w:rsid w:val="26600E68"/>
    <w:rsid w:val="26615F74"/>
    <w:rsid w:val="26624C89"/>
    <w:rsid w:val="2663CD89"/>
    <w:rsid w:val="26652899"/>
    <w:rsid w:val="266ABDB9"/>
    <w:rsid w:val="266B9D13"/>
    <w:rsid w:val="266E3D99"/>
    <w:rsid w:val="266F686C"/>
    <w:rsid w:val="2671A9DB"/>
    <w:rsid w:val="26727988"/>
    <w:rsid w:val="2673C636"/>
    <w:rsid w:val="26788E7F"/>
    <w:rsid w:val="267E2604"/>
    <w:rsid w:val="267F3DF1"/>
    <w:rsid w:val="267F95EC"/>
    <w:rsid w:val="268119B5"/>
    <w:rsid w:val="26815E62"/>
    <w:rsid w:val="2683ED4F"/>
    <w:rsid w:val="268882D8"/>
    <w:rsid w:val="268D96BF"/>
    <w:rsid w:val="268E7725"/>
    <w:rsid w:val="268FAD2F"/>
    <w:rsid w:val="26918F9E"/>
    <w:rsid w:val="26973F68"/>
    <w:rsid w:val="26A0D21E"/>
    <w:rsid w:val="26A1833F"/>
    <w:rsid w:val="26A1F475"/>
    <w:rsid w:val="26A4DB51"/>
    <w:rsid w:val="26A4EB6F"/>
    <w:rsid w:val="26A4FBA3"/>
    <w:rsid w:val="26A81705"/>
    <w:rsid w:val="26A904F5"/>
    <w:rsid w:val="26ABC80B"/>
    <w:rsid w:val="26AD839D"/>
    <w:rsid w:val="26B17BCE"/>
    <w:rsid w:val="26B84F94"/>
    <w:rsid w:val="26BBF622"/>
    <w:rsid w:val="26BE70FA"/>
    <w:rsid w:val="26BFFFF4"/>
    <w:rsid w:val="26C6A24A"/>
    <w:rsid w:val="26C8EBDF"/>
    <w:rsid w:val="26CB0C50"/>
    <w:rsid w:val="26CC307E"/>
    <w:rsid w:val="26CCE4AD"/>
    <w:rsid w:val="26CF4A95"/>
    <w:rsid w:val="26D09360"/>
    <w:rsid w:val="26D34D51"/>
    <w:rsid w:val="26D63DB0"/>
    <w:rsid w:val="26D85E94"/>
    <w:rsid w:val="26DCD4D2"/>
    <w:rsid w:val="26DD76F9"/>
    <w:rsid w:val="26DE3161"/>
    <w:rsid w:val="26DE8DA3"/>
    <w:rsid w:val="26E1824E"/>
    <w:rsid w:val="26E1AB72"/>
    <w:rsid w:val="26E671B1"/>
    <w:rsid w:val="26E75BC2"/>
    <w:rsid w:val="26E7E866"/>
    <w:rsid w:val="26E99AF5"/>
    <w:rsid w:val="26ECDA55"/>
    <w:rsid w:val="26EE577E"/>
    <w:rsid w:val="26FE2128"/>
    <w:rsid w:val="26FE5FA4"/>
    <w:rsid w:val="26FFD749"/>
    <w:rsid w:val="2702CEC7"/>
    <w:rsid w:val="2702F312"/>
    <w:rsid w:val="270728EC"/>
    <w:rsid w:val="2709EBD1"/>
    <w:rsid w:val="270AD4C2"/>
    <w:rsid w:val="2710FEA5"/>
    <w:rsid w:val="271AAE34"/>
    <w:rsid w:val="271D44EF"/>
    <w:rsid w:val="272042D9"/>
    <w:rsid w:val="27206A17"/>
    <w:rsid w:val="2721E003"/>
    <w:rsid w:val="2724A907"/>
    <w:rsid w:val="272CF061"/>
    <w:rsid w:val="2731F75A"/>
    <w:rsid w:val="273411D0"/>
    <w:rsid w:val="273E8ABF"/>
    <w:rsid w:val="273F827B"/>
    <w:rsid w:val="273FEB25"/>
    <w:rsid w:val="27440C42"/>
    <w:rsid w:val="274456CF"/>
    <w:rsid w:val="2744E9CE"/>
    <w:rsid w:val="274929C1"/>
    <w:rsid w:val="274D81E1"/>
    <w:rsid w:val="274FC579"/>
    <w:rsid w:val="275322C3"/>
    <w:rsid w:val="27565CD9"/>
    <w:rsid w:val="2758F207"/>
    <w:rsid w:val="275AC4D4"/>
    <w:rsid w:val="275BE71C"/>
    <w:rsid w:val="275BFFCB"/>
    <w:rsid w:val="275D3617"/>
    <w:rsid w:val="275D8766"/>
    <w:rsid w:val="275DF32D"/>
    <w:rsid w:val="2768A334"/>
    <w:rsid w:val="2770212B"/>
    <w:rsid w:val="27705BA4"/>
    <w:rsid w:val="277448AE"/>
    <w:rsid w:val="27757381"/>
    <w:rsid w:val="27778CC8"/>
    <w:rsid w:val="27789434"/>
    <w:rsid w:val="277C4747"/>
    <w:rsid w:val="277C61A0"/>
    <w:rsid w:val="277F9652"/>
    <w:rsid w:val="2781C712"/>
    <w:rsid w:val="2785FA4E"/>
    <w:rsid w:val="27895595"/>
    <w:rsid w:val="278B96B3"/>
    <w:rsid w:val="278C1513"/>
    <w:rsid w:val="278CB457"/>
    <w:rsid w:val="278EC900"/>
    <w:rsid w:val="278F9F9D"/>
    <w:rsid w:val="2793B6A3"/>
    <w:rsid w:val="27951554"/>
    <w:rsid w:val="2795468C"/>
    <w:rsid w:val="2795BEEA"/>
    <w:rsid w:val="2796F813"/>
    <w:rsid w:val="2799B3B4"/>
    <w:rsid w:val="279F2606"/>
    <w:rsid w:val="27AD6FF9"/>
    <w:rsid w:val="27B05FFE"/>
    <w:rsid w:val="27B271F6"/>
    <w:rsid w:val="27B455B5"/>
    <w:rsid w:val="27B4BE0B"/>
    <w:rsid w:val="27B84DD4"/>
    <w:rsid w:val="27B94A96"/>
    <w:rsid w:val="27BC0A5E"/>
    <w:rsid w:val="27BD14A3"/>
    <w:rsid w:val="27BE05DC"/>
    <w:rsid w:val="27C19A04"/>
    <w:rsid w:val="27C4E750"/>
    <w:rsid w:val="27C75CF8"/>
    <w:rsid w:val="27C9B745"/>
    <w:rsid w:val="27CA398D"/>
    <w:rsid w:val="27CC52D1"/>
    <w:rsid w:val="27CC6568"/>
    <w:rsid w:val="27D113CE"/>
    <w:rsid w:val="27D2CE92"/>
    <w:rsid w:val="27D75117"/>
    <w:rsid w:val="27D7F10C"/>
    <w:rsid w:val="27DADCCD"/>
    <w:rsid w:val="27DB8EEF"/>
    <w:rsid w:val="27DD821B"/>
    <w:rsid w:val="27E07786"/>
    <w:rsid w:val="27E53CE3"/>
    <w:rsid w:val="27E78B9D"/>
    <w:rsid w:val="27E9992D"/>
    <w:rsid w:val="27EC970E"/>
    <w:rsid w:val="27ECA87B"/>
    <w:rsid w:val="27F1A535"/>
    <w:rsid w:val="27F85A6C"/>
    <w:rsid w:val="27FA29ED"/>
    <w:rsid w:val="27FDE3DA"/>
    <w:rsid w:val="28016852"/>
    <w:rsid w:val="2803901B"/>
    <w:rsid w:val="2806C3C4"/>
    <w:rsid w:val="280C1680"/>
    <w:rsid w:val="280EEB8E"/>
    <w:rsid w:val="2812B67A"/>
    <w:rsid w:val="28156CB1"/>
    <w:rsid w:val="2819E3EE"/>
    <w:rsid w:val="281B1C94"/>
    <w:rsid w:val="281CF8CB"/>
    <w:rsid w:val="281D53FF"/>
    <w:rsid w:val="281EA9A7"/>
    <w:rsid w:val="281FD95F"/>
    <w:rsid w:val="2825471E"/>
    <w:rsid w:val="2826917C"/>
    <w:rsid w:val="282908FF"/>
    <w:rsid w:val="282BCAE1"/>
    <w:rsid w:val="282DA49F"/>
    <w:rsid w:val="282E0953"/>
    <w:rsid w:val="282F1AD4"/>
    <w:rsid w:val="282F6F51"/>
    <w:rsid w:val="2831C3EB"/>
    <w:rsid w:val="28368C4A"/>
    <w:rsid w:val="2838112C"/>
    <w:rsid w:val="283B1980"/>
    <w:rsid w:val="283D0D77"/>
    <w:rsid w:val="283D0F92"/>
    <w:rsid w:val="283E07A1"/>
    <w:rsid w:val="2851D569"/>
    <w:rsid w:val="285424F4"/>
    <w:rsid w:val="285461BF"/>
    <w:rsid w:val="28546405"/>
    <w:rsid w:val="2857A674"/>
    <w:rsid w:val="285C3BFD"/>
    <w:rsid w:val="2861E066"/>
    <w:rsid w:val="286606E7"/>
    <w:rsid w:val="28675A80"/>
    <w:rsid w:val="286948EF"/>
    <w:rsid w:val="286D5A47"/>
    <w:rsid w:val="286D78C5"/>
    <w:rsid w:val="286F0E02"/>
    <w:rsid w:val="28755239"/>
    <w:rsid w:val="287BACB3"/>
    <w:rsid w:val="287E055B"/>
    <w:rsid w:val="287E24FD"/>
    <w:rsid w:val="2883BBAF"/>
    <w:rsid w:val="288995D5"/>
    <w:rsid w:val="2889AAEC"/>
    <w:rsid w:val="288D651F"/>
    <w:rsid w:val="2890BA1F"/>
    <w:rsid w:val="28920A15"/>
    <w:rsid w:val="289A4A34"/>
    <w:rsid w:val="289AA7E2"/>
    <w:rsid w:val="28A43EEF"/>
    <w:rsid w:val="28A47DA7"/>
    <w:rsid w:val="28AC01F8"/>
    <w:rsid w:val="28B0485C"/>
    <w:rsid w:val="28B158AE"/>
    <w:rsid w:val="28B2BFA0"/>
    <w:rsid w:val="28B3C745"/>
    <w:rsid w:val="28B7E45A"/>
    <w:rsid w:val="28B85F2C"/>
    <w:rsid w:val="28B87E15"/>
    <w:rsid w:val="28BB5D30"/>
    <w:rsid w:val="28C2936C"/>
    <w:rsid w:val="28C4E5AF"/>
    <w:rsid w:val="28C52322"/>
    <w:rsid w:val="28C66BD6"/>
    <w:rsid w:val="28CA8BCE"/>
    <w:rsid w:val="28CAF7CF"/>
    <w:rsid w:val="28CE175F"/>
    <w:rsid w:val="28CE55AA"/>
    <w:rsid w:val="28D23032"/>
    <w:rsid w:val="28D8FFBD"/>
    <w:rsid w:val="28E29C42"/>
    <w:rsid w:val="28E2B7DE"/>
    <w:rsid w:val="28E387AA"/>
    <w:rsid w:val="28E56EBC"/>
    <w:rsid w:val="28E8BACA"/>
    <w:rsid w:val="28EBC135"/>
    <w:rsid w:val="28ED8EC0"/>
    <w:rsid w:val="28EE3AA3"/>
    <w:rsid w:val="28F0845F"/>
    <w:rsid w:val="28F3B8BE"/>
    <w:rsid w:val="28F5B8EC"/>
    <w:rsid w:val="28F86FFB"/>
    <w:rsid w:val="28FB369F"/>
    <w:rsid w:val="28FB37BF"/>
    <w:rsid w:val="2907574B"/>
    <w:rsid w:val="290D29B1"/>
    <w:rsid w:val="29120D2A"/>
    <w:rsid w:val="29202C53"/>
    <w:rsid w:val="2921DB3C"/>
    <w:rsid w:val="29220DF2"/>
    <w:rsid w:val="292A6050"/>
    <w:rsid w:val="292E54A3"/>
    <w:rsid w:val="29329143"/>
    <w:rsid w:val="29342FE9"/>
    <w:rsid w:val="29361FED"/>
    <w:rsid w:val="29373DB1"/>
    <w:rsid w:val="293B256D"/>
    <w:rsid w:val="293BD0F4"/>
    <w:rsid w:val="293DB45A"/>
    <w:rsid w:val="293DBB9E"/>
    <w:rsid w:val="294067CD"/>
    <w:rsid w:val="29421975"/>
    <w:rsid w:val="29427405"/>
    <w:rsid w:val="29439E39"/>
    <w:rsid w:val="2949A2BC"/>
    <w:rsid w:val="294AF3EB"/>
    <w:rsid w:val="294C7220"/>
    <w:rsid w:val="294DB255"/>
    <w:rsid w:val="294F6B28"/>
    <w:rsid w:val="294F9974"/>
    <w:rsid w:val="29528D9A"/>
    <w:rsid w:val="2954F89A"/>
    <w:rsid w:val="295548EE"/>
    <w:rsid w:val="29579C1D"/>
    <w:rsid w:val="2958402A"/>
    <w:rsid w:val="295A6B5B"/>
    <w:rsid w:val="295AE1C3"/>
    <w:rsid w:val="295DBC21"/>
    <w:rsid w:val="29649145"/>
    <w:rsid w:val="296747D6"/>
    <w:rsid w:val="29692733"/>
    <w:rsid w:val="296BD65E"/>
    <w:rsid w:val="29730C81"/>
    <w:rsid w:val="29785E53"/>
    <w:rsid w:val="297C34A0"/>
    <w:rsid w:val="2980E235"/>
    <w:rsid w:val="29859B19"/>
    <w:rsid w:val="2985A6EA"/>
    <w:rsid w:val="29861CB5"/>
    <w:rsid w:val="29873F99"/>
    <w:rsid w:val="298940BF"/>
    <w:rsid w:val="298D0CD2"/>
    <w:rsid w:val="29903A51"/>
    <w:rsid w:val="2992162C"/>
    <w:rsid w:val="299330F3"/>
    <w:rsid w:val="2995922C"/>
    <w:rsid w:val="2995BE64"/>
    <w:rsid w:val="299824C1"/>
    <w:rsid w:val="29983E0C"/>
    <w:rsid w:val="2998ACE3"/>
    <w:rsid w:val="299B3E3B"/>
    <w:rsid w:val="299BA5FE"/>
    <w:rsid w:val="29A928C3"/>
    <w:rsid w:val="29ADD25C"/>
    <w:rsid w:val="29B0BF7D"/>
    <w:rsid w:val="29B9402C"/>
    <w:rsid w:val="29BFB57B"/>
    <w:rsid w:val="29C885B8"/>
    <w:rsid w:val="29CB285B"/>
    <w:rsid w:val="29CD718E"/>
    <w:rsid w:val="29E46A48"/>
    <w:rsid w:val="29E5F758"/>
    <w:rsid w:val="29E99111"/>
    <w:rsid w:val="29EAD12D"/>
    <w:rsid w:val="29ECD3E6"/>
    <w:rsid w:val="29F52C68"/>
    <w:rsid w:val="29F53CAB"/>
    <w:rsid w:val="29F65FD1"/>
    <w:rsid w:val="29F87748"/>
    <w:rsid w:val="29F88396"/>
    <w:rsid w:val="2A0545FD"/>
    <w:rsid w:val="2A096EA7"/>
    <w:rsid w:val="2A0CF6B5"/>
    <w:rsid w:val="2A0E4B59"/>
    <w:rsid w:val="2A0E5D85"/>
    <w:rsid w:val="2A0EBDCC"/>
    <w:rsid w:val="2A13D16E"/>
    <w:rsid w:val="2A169C28"/>
    <w:rsid w:val="2A174B1D"/>
    <w:rsid w:val="2A177F3C"/>
    <w:rsid w:val="2A2A74FD"/>
    <w:rsid w:val="2A2A7D55"/>
    <w:rsid w:val="2A2B7918"/>
    <w:rsid w:val="2A2C69BD"/>
    <w:rsid w:val="2A31608A"/>
    <w:rsid w:val="2A33B583"/>
    <w:rsid w:val="2A35902C"/>
    <w:rsid w:val="2A3A764C"/>
    <w:rsid w:val="2A3A93D4"/>
    <w:rsid w:val="2A3B61F7"/>
    <w:rsid w:val="2A3D7EFF"/>
    <w:rsid w:val="2A40ECC8"/>
    <w:rsid w:val="2A477EC5"/>
    <w:rsid w:val="2A487469"/>
    <w:rsid w:val="2A4AF969"/>
    <w:rsid w:val="2A4F94D5"/>
    <w:rsid w:val="2A512375"/>
    <w:rsid w:val="2A52598E"/>
    <w:rsid w:val="2A53D161"/>
    <w:rsid w:val="2A549BAA"/>
    <w:rsid w:val="2A5C72A9"/>
    <w:rsid w:val="2A5D35D8"/>
    <w:rsid w:val="2A5D7A4A"/>
    <w:rsid w:val="2A6143CA"/>
    <w:rsid w:val="2A61F787"/>
    <w:rsid w:val="2A628FDE"/>
    <w:rsid w:val="2A651A3D"/>
    <w:rsid w:val="2A655FCC"/>
    <w:rsid w:val="2A6B7D9A"/>
    <w:rsid w:val="2A6CDC0C"/>
    <w:rsid w:val="2A6D9444"/>
    <w:rsid w:val="2A7299DD"/>
    <w:rsid w:val="2A750B29"/>
    <w:rsid w:val="2A7695A4"/>
    <w:rsid w:val="2A7A34FD"/>
    <w:rsid w:val="2A7B4AD0"/>
    <w:rsid w:val="2A7C5858"/>
    <w:rsid w:val="2A860437"/>
    <w:rsid w:val="2A868167"/>
    <w:rsid w:val="2A86C668"/>
    <w:rsid w:val="2A8F010A"/>
    <w:rsid w:val="2A91FAC2"/>
    <w:rsid w:val="2A91FEDF"/>
    <w:rsid w:val="2A94EC7D"/>
    <w:rsid w:val="2A96544B"/>
    <w:rsid w:val="2A96CAB7"/>
    <w:rsid w:val="2A99AE01"/>
    <w:rsid w:val="2A9DC617"/>
    <w:rsid w:val="2AAA2F44"/>
    <w:rsid w:val="2AAD5D26"/>
    <w:rsid w:val="2AB1A989"/>
    <w:rsid w:val="2AB1FFEE"/>
    <w:rsid w:val="2AB36246"/>
    <w:rsid w:val="2AB5DBC1"/>
    <w:rsid w:val="2AB9395A"/>
    <w:rsid w:val="2ABCFEF4"/>
    <w:rsid w:val="2ABD623B"/>
    <w:rsid w:val="2AC063B8"/>
    <w:rsid w:val="2AC08DDD"/>
    <w:rsid w:val="2AC7FB92"/>
    <w:rsid w:val="2ACB180F"/>
    <w:rsid w:val="2ACBC2F7"/>
    <w:rsid w:val="2ACBFE1C"/>
    <w:rsid w:val="2ACCA3EF"/>
    <w:rsid w:val="2ACDDEB3"/>
    <w:rsid w:val="2AD204E4"/>
    <w:rsid w:val="2AD6F5CE"/>
    <w:rsid w:val="2ADA70D3"/>
    <w:rsid w:val="2ADC5D85"/>
    <w:rsid w:val="2ADCE0A3"/>
    <w:rsid w:val="2ADE4049"/>
    <w:rsid w:val="2AE829D1"/>
    <w:rsid w:val="2AE851AB"/>
    <w:rsid w:val="2AE8E841"/>
    <w:rsid w:val="2AE94D87"/>
    <w:rsid w:val="2AEBCD07"/>
    <w:rsid w:val="2AEC5E66"/>
    <w:rsid w:val="2AED59D8"/>
    <w:rsid w:val="2AF0F69E"/>
    <w:rsid w:val="2AF18989"/>
    <w:rsid w:val="2AF196A9"/>
    <w:rsid w:val="2AF6F234"/>
    <w:rsid w:val="2AF7CF68"/>
    <w:rsid w:val="2AFB5D82"/>
    <w:rsid w:val="2AFC64AC"/>
    <w:rsid w:val="2AFE8050"/>
    <w:rsid w:val="2B026230"/>
    <w:rsid w:val="2B0647B8"/>
    <w:rsid w:val="2B0A789A"/>
    <w:rsid w:val="2B0C1BC9"/>
    <w:rsid w:val="2B0D41E1"/>
    <w:rsid w:val="2B1779F9"/>
    <w:rsid w:val="2B2313C1"/>
    <w:rsid w:val="2B2D3011"/>
    <w:rsid w:val="2B313D89"/>
    <w:rsid w:val="2B31EFFF"/>
    <w:rsid w:val="2B32354E"/>
    <w:rsid w:val="2B325845"/>
    <w:rsid w:val="2B34AF78"/>
    <w:rsid w:val="2B34E770"/>
    <w:rsid w:val="2B3B445A"/>
    <w:rsid w:val="2B3B8F9C"/>
    <w:rsid w:val="2B3F3384"/>
    <w:rsid w:val="2B42B711"/>
    <w:rsid w:val="2B45DF18"/>
    <w:rsid w:val="2B475D23"/>
    <w:rsid w:val="2B49A1DB"/>
    <w:rsid w:val="2B4D9339"/>
    <w:rsid w:val="2B580C15"/>
    <w:rsid w:val="2B5EB265"/>
    <w:rsid w:val="2B5F83BF"/>
    <w:rsid w:val="2B60A763"/>
    <w:rsid w:val="2B61C9F4"/>
    <w:rsid w:val="2B62BF87"/>
    <w:rsid w:val="2B65CAF1"/>
    <w:rsid w:val="2B69C661"/>
    <w:rsid w:val="2B6CD7D6"/>
    <w:rsid w:val="2B7007FC"/>
    <w:rsid w:val="2B72DC6A"/>
    <w:rsid w:val="2B768DEB"/>
    <w:rsid w:val="2B76D95D"/>
    <w:rsid w:val="2B78EE9E"/>
    <w:rsid w:val="2B79D83D"/>
    <w:rsid w:val="2B7C573C"/>
    <w:rsid w:val="2B7E6142"/>
    <w:rsid w:val="2B7F913C"/>
    <w:rsid w:val="2B811605"/>
    <w:rsid w:val="2B8AE09F"/>
    <w:rsid w:val="2B9154BD"/>
    <w:rsid w:val="2B946462"/>
    <w:rsid w:val="2B955F07"/>
    <w:rsid w:val="2B98B146"/>
    <w:rsid w:val="2B98F383"/>
    <w:rsid w:val="2B9BCF82"/>
    <w:rsid w:val="2B9D0530"/>
    <w:rsid w:val="2BA27152"/>
    <w:rsid w:val="2BA5FB5E"/>
    <w:rsid w:val="2BA62586"/>
    <w:rsid w:val="2BA79F83"/>
    <w:rsid w:val="2BAA2487"/>
    <w:rsid w:val="2BAAAAD3"/>
    <w:rsid w:val="2BAEC869"/>
    <w:rsid w:val="2BB72FFD"/>
    <w:rsid w:val="2BB9977A"/>
    <w:rsid w:val="2BBE4088"/>
    <w:rsid w:val="2BC4F1D5"/>
    <w:rsid w:val="2BC570E6"/>
    <w:rsid w:val="2BC88B2A"/>
    <w:rsid w:val="2BC8F29C"/>
    <w:rsid w:val="2BCC5AD6"/>
    <w:rsid w:val="2BCD1E7F"/>
    <w:rsid w:val="2BD2D3CE"/>
    <w:rsid w:val="2BD339B9"/>
    <w:rsid w:val="2BD747CB"/>
    <w:rsid w:val="2BDAF128"/>
    <w:rsid w:val="2BDFC1D5"/>
    <w:rsid w:val="2BE51317"/>
    <w:rsid w:val="2BE6BE84"/>
    <w:rsid w:val="2BEB96BB"/>
    <w:rsid w:val="2BECFBFA"/>
    <w:rsid w:val="2BF1E21C"/>
    <w:rsid w:val="2BF22773"/>
    <w:rsid w:val="2BF5F4D9"/>
    <w:rsid w:val="2BF654C5"/>
    <w:rsid w:val="2BFE8423"/>
    <w:rsid w:val="2C009563"/>
    <w:rsid w:val="2C012825"/>
    <w:rsid w:val="2C01D950"/>
    <w:rsid w:val="2C06D0E6"/>
    <w:rsid w:val="2C0A72E6"/>
    <w:rsid w:val="2C0B654D"/>
    <w:rsid w:val="2C0E475B"/>
    <w:rsid w:val="2C12E1BF"/>
    <w:rsid w:val="2C1971FD"/>
    <w:rsid w:val="2C1EDB7F"/>
    <w:rsid w:val="2C217034"/>
    <w:rsid w:val="2C21EDEA"/>
    <w:rsid w:val="2C2B9361"/>
    <w:rsid w:val="2C2FF335"/>
    <w:rsid w:val="2C3B19DE"/>
    <w:rsid w:val="2C403561"/>
    <w:rsid w:val="2C4059CA"/>
    <w:rsid w:val="2C40D29A"/>
    <w:rsid w:val="2C43D4B6"/>
    <w:rsid w:val="2C45C232"/>
    <w:rsid w:val="2C45D12A"/>
    <w:rsid w:val="2C4A43D4"/>
    <w:rsid w:val="2C4AA7B9"/>
    <w:rsid w:val="2C4C38C8"/>
    <w:rsid w:val="2C4EF320"/>
    <w:rsid w:val="2C4FA2DE"/>
    <w:rsid w:val="2C548941"/>
    <w:rsid w:val="2C583CD9"/>
    <w:rsid w:val="2C58C8EA"/>
    <w:rsid w:val="2C58D067"/>
    <w:rsid w:val="2C5FA150"/>
    <w:rsid w:val="2C605D8B"/>
    <w:rsid w:val="2C614DEF"/>
    <w:rsid w:val="2C62496F"/>
    <w:rsid w:val="2C69D1F6"/>
    <w:rsid w:val="2C6DF4F6"/>
    <w:rsid w:val="2C884BED"/>
    <w:rsid w:val="2C89C282"/>
    <w:rsid w:val="2C8A53DB"/>
    <w:rsid w:val="2C904AF3"/>
    <w:rsid w:val="2C939DF1"/>
    <w:rsid w:val="2C94E849"/>
    <w:rsid w:val="2C961802"/>
    <w:rsid w:val="2C9C5AFD"/>
    <w:rsid w:val="2C9E3D6C"/>
    <w:rsid w:val="2C9EE855"/>
    <w:rsid w:val="2CA39DEF"/>
    <w:rsid w:val="2CA479DC"/>
    <w:rsid w:val="2CA57B95"/>
    <w:rsid w:val="2CAC396E"/>
    <w:rsid w:val="2CB1A0DB"/>
    <w:rsid w:val="2CB28BE1"/>
    <w:rsid w:val="2CB533AF"/>
    <w:rsid w:val="2CB62987"/>
    <w:rsid w:val="2CBAEDBB"/>
    <w:rsid w:val="2CBDA593"/>
    <w:rsid w:val="2CC06227"/>
    <w:rsid w:val="2CC265F8"/>
    <w:rsid w:val="2CC386CD"/>
    <w:rsid w:val="2CC68945"/>
    <w:rsid w:val="2CC89391"/>
    <w:rsid w:val="2CC95CDF"/>
    <w:rsid w:val="2CC9BB24"/>
    <w:rsid w:val="2CCDF5F9"/>
    <w:rsid w:val="2CCE5EBB"/>
    <w:rsid w:val="2CD1B371"/>
    <w:rsid w:val="2CD1F624"/>
    <w:rsid w:val="2CD5A3A5"/>
    <w:rsid w:val="2CD71A7A"/>
    <w:rsid w:val="2CD74F82"/>
    <w:rsid w:val="2CDE86CF"/>
    <w:rsid w:val="2CDFC8ED"/>
    <w:rsid w:val="2CE08089"/>
    <w:rsid w:val="2CE1DD97"/>
    <w:rsid w:val="2CE3C4FC"/>
    <w:rsid w:val="2CEAADE5"/>
    <w:rsid w:val="2CFCB0A0"/>
    <w:rsid w:val="2CFD3E33"/>
    <w:rsid w:val="2CFF83F8"/>
    <w:rsid w:val="2CFFACCA"/>
    <w:rsid w:val="2D043576"/>
    <w:rsid w:val="2D08B920"/>
    <w:rsid w:val="2D0E4608"/>
    <w:rsid w:val="2D0F4E50"/>
    <w:rsid w:val="2D154857"/>
    <w:rsid w:val="2D16D012"/>
    <w:rsid w:val="2D1AB257"/>
    <w:rsid w:val="2D1C30D2"/>
    <w:rsid w:val="2D1C4AEA"/>
    <w:rsid w:val="2D258094"/>
    <w:rsid w:val="2D25EC6E"/>
    <w:rsid w:val="2D26F5E4"/>
    <w:rsid w:val="2D2AA991"/>
    <w:rsid w:val="2D2D1D23"/>
    <w:rsid w:val="2D333C49"/>
    <w:rsid w:val="2D3A7EFA"/>
    <w:rsid w:val="2D3B4AD5"/>
    <w:rsid w:val="2D3FACBE"/>
    <w:rsid w:val="2D4001A0"/>
    <w:rsid w:val="2D47312A"/>
    <w:rsid w:val="2D485DFF"/>
    <w:rsid w:val="2D49FC8A"/>
    <w:rsid w:val="2D4AAE8C"/>
    <w:rsid w:val="2D4B625C"/>
    <w:rsid w:val="2D4DB26C"/>
    <w:rsid w:val="2D4E00BA"/>
    <w:rsid w:val="2D4E08E1"/>
    <w:rsid w:val="2D4E26BF"/>
    <w:rsid w:val="2D50C59F"/>
    <w:rsid w:val="2D5728CB"/>
    <w:rsid w:val="2D57E5A5"/>
    <w:rsid w:val="2D5D5101"/>
    <w:rsid w:val="2D5F70C0"/>
    <w:rsid w:val="2D61F9FB"/>
    <w:rsid w:val="2D65BB2A"/>
    <w:rsid w:val="2D686F95"/>
    <w:rsid w:val="2D6C71DC"/>
    <w:rsid w:val="2D6F38C3"/>
    <w:rsid w:val="2D7122E7"/>
    <w:rsid w:val="2D725559"/>
    <w:rsid w:val="2D72D6D8"/>
    <w:rsid w:val="2D73FC31"/>
    <w:rsid w:val="2D765869"/>
    <w:rsid w:val="2D7936CD"/>
    <w:rsid w:val="2D7BD7A3"/>
    <w:rsid w:val="2D7BDC0F"/>
    <w:rsid w:val="2D7C4BED"/>
    <w:rsid w:val="2D8220AC"/>
    <w:rsid w:val="2D83EEB8"/>
    <w:rsid w:val="2D86C3E0"/>
    <w:rsid w:val="2D8909C4"/>
    <w:rsid w:val="2D8AE40F"/>
    <w:rsid w:val="2D8B64D7"/>
    <w:rsid w:val="2D8CA74B"/>
    <w:rsid w:val="2D8F8CA0"/>
    <w:rsid w:val="2D9042D0"/>
    <w:rsid w:val="2D935EAE"/>
    <w:rsid w:val="2D9E7362"/>
    <w:rsid w:val="2DA0A28E"/>
    <w:rsid w:val="2DA48F78"/>
    <w:rsid w:val="2DA8B1F7"/>
    <w:rsid w:val="2DAA13B8"/>
    <w:rsid w:val="2DAC4542"/>
    <w:rsid w:val="2DB20125"/>
    <w:rsid w:val="2DB2CFBD"/>
    <w:rsid w:val="2DB9F672"/>
    <w:rsid w:val="2DC0A563"/>
    <w:rsid w:val="2DC1BA5A"/>
    <w:rsid w:val="2DC23248"/>
    <w:rsid w:val="2DC2D458"/>
    <w:rsid w:val="2DC38459"/>
    <w:rsid w:val="2DC645E5"/>
    <w:rsid w:val="2DCA00BC"/>
    <w:rsid w:val="2DCB5C36"/>
    <w:rsid w:val="2DD15ADC"/>
    <w:rsid w:val="2DD85AB8"/>
    <w:rsid w:val="2DDAD35E"/>
    <w:rsid w:val="2DDBF021"/>
    <w:rsid w:val="2DDD55B7"/>
    <w:rsid w:val="2DE386F7"/>
    <w:rsid w:val="2DE81B5B"/>
    <w:rsid w:val="2DEE7C27"/>
    <w:rsid w:val="2DF06FE6"/>
    <w:rsid w:val="2DF16D64"/>
    <w:rsid w:val="2DF4AC04"/>
    <w:rsid w:val="2DFB9551"/>
    <w:rsid w:val="2DFD66AD"/>
    <w:rsid w:val="2DFE4F1E"/>
    <w:rsid w:val="2E044ECA"/>
    <w:rsid w:val="2E04B1AE"/>
    <w:rsid w:val="2E070F38"/>
    <w:rsid w:val="2E08F5BE"/>
    <w:rsid w:val="2E0E3CAB"/>
    <w:rsid w:val="2E1CAD84"/>
    <w:rsid w:val="2E23C959"/>
    <w:rsid w:val="2E246D6B"/>
    <w:rsid w:val="2E2BBF43"/>
    <w:rsid w:val="2E2CD31B"/>
    <w:rsid w:val="2E2CFE7D"/>
    <w:rsid w:val="2E32E482"/>
    <w:rsid w:val="2E350DCD"/>
    <w:rsid w:val="2E360DE4"/>
    <w:rsid w:val="2E385575"/>
    <w:rsid w:val="2E3973DE"/>
    <w:rsid w:val="2E3C8599"/>
    <w:rsid w:val="2E47A902"/>
    <w:rsid w:val="2E4B9A60"/>
    <w:rsid w:val="2E504159"/>
    <w:rsid w:val="2E50DE13"/>
    <w:rsid w:val="2E534483"/>
    <w:rsid w:val="2E571B6F"/>
    <w:rsid w:val="2E5AD75B"/>
    <w:rsid w:val="2E5E089A"/>
    <w:rsid w:val="2E669DB6"/>
    <w:rsid w:val="2E6AA040"/>
    <w:rsid w:val="2E6CB5C3"/>
    <w:rsid w:val="2E703120"/>
    <w:rsid w:val="2E75D42A"/>
    <w:rsid w:val="2E76069C"/>
    <w:rsid w:val="2E7DB15A"/>
    <w:rsid w:val="2E7ECB45"/>
    <w:rsid w:val="2E7FB3DA"/>
    <w:rsid w:val="2E872B44"/>
    <w:rsid w:val="2E877750"/>
    <w:rsid w:val="2E88E6E5"/>
    <w:rsid w:val="2E8DF14A"/>
    <w:rsid w:val="2E8E61CB"/>
    <w:rsid w:val="2E8F4C90"/>
    <w:rsid w:val="2E9015F7"/>
    <w:rsid w:val="2E995F9A"/>
    <w:rsid w:val="2E9AC087"/>
    <w:rsid w:val="2EA16F33"/>
    <w:rsid w:val="2EA260BA"/>
    <w:rsid w:val="2EA637E7"/>
    <w:rsid w:val="2EAB9B20"/>
    <w:rsid w:val="2EACC024"/>
    <w:rsid w:val="2EB38284"/>
    <w:rsid w:val="2EB3CBA8"/>
    <w:rsid w:val="2EB6CC2F"/>
    <w:rsid w:val="2EB9F136"/>
    <w:rsid w:val="2EBB471C"/>
    <w:rsid w:val="2EC026A0"/>
    <w:rsid w:val="2EC100C4"/>
    <w:rsid w:val="2EC33403"/>
    <w:rsid w:val="2EC3AAFE"/>
    <w:rsid w:val="2EC5389A"/>
    <w:rsid w:val="2ECA96C4"/>
    <w:rsid w:val="2ECC9DCA"/>
    <w:rsid w:val="2ED68C11"/>
    <w:rsid w:val="2ED88B6C"/>
    <w:rsid w:val="2EE230BB"/>
    <w:rsid w:val="2EE3DF2C"/>
    <w:rsid w:val="2EE47AC3"/>
    <w:rsid w:val="2EE49268"/>
    <w:rsid w:val="2EE53F31"/>
    <w:rsid w:val="2EE6751A"/>
    <w:rsid w:val="2EE7699E"/>
    <w:rsid w:val="2EE7967F"/>
    <w:rsid w:val="2EEF9856"/>
    <w:rsid w:val="2EF63E18"/>
    <w:rsid w:val="2EF6E6A3"/>
    <w:rsid w:val="2EFBD060"/>
    <w:rsid w:val="2EFF8BAC"/>
    <w:rsid w:val="2F02E603"/>
    <w:rsid w:val="2F05D026"/>
    <w:rsid w:val="2F080CA1"/>
    <w:rsid w:val="2F0AC540"/>
    <w:rsid w:val="2F0FE0A8"/>
    <w:rsid w:val="2F11FA8B"/>
    <w:rsid w:val="2F1624CC"/>
    <w:rsid w:val="2F1DFFCB"/>
    <w:rsid w:val="2F227F69"/>
    <w:rsid w:val="2F232354"/>
    <w:rsid w:val="2F269B96"/>
    <w:rsid w:val="2F283329"/>
    <w:rsid w:val="2F295B85"/>
    <w:rsid w:val="2F33E989"/>
    <w:rsid w:val="2F38F104"/>
    <w:rsid w:val="2F3BD75A"/>
    <w:rsid w:val="2F462A42"/>
    <w:rsid w:val="2F469BB5"/>
    <w:rsid w:val="2F47F8FD"/>
    <w:rsid w:val="2F4D8AD7"/>
    <w:rsid w:val="2F4F6656"/>
    <w:rsid w:val="2F5027FE"/>
    <w:rsid w:val="2F506B4E"/>
    <w:rsid w:val="2F518297"/>
    <w:rsid w:val="2F584D18"/>
    <w:rsid w:val="2F5DBD7D"/>
    <w:rsid w:val="2F5F9A0B"/>
    <w:rsid w:val="2F66957A"/>
    <w:rsid w:val="2F6A5C68"/>
    <w:rsid w:val="2F6D4043"/>
    <w:rsid w:val="2F6F9CB9"/>
    <w:rsid w:val="2F710A63"/>
    <w:rsid w:val="2F7259FD"/>
    <w:rsid w:val="2F7CF935"/>
    <w:rsid w:val="2F7D4691"/>
    <w:rsid w:val="2F7D71A0"/>
    <w:rsid w:val="2F7EAD03"/>
    <w:rsid w:val="2F7EFD06"/>
    <w:rsid w:val="2F7F54FA"/>
    <w:rsid w:val="2F8560D5"/>
    <w:rsid w:val="2F86D8C1"/>
    <w:rsid w:val="2F8B3478"/>
    <w:rsid w:val="2F93664F"/>
    <w:rsid w:val="2F9AFB86"/>
    <w:rsid w:val="2F9B22AA"/>
    <w:rsid w:val="2F9F2B5B"/>
    <w:rsid w:val="2FA0820F"/>
    <w:rsid w:val="2FA0B35F"/>
    <w:rsid w:val="2FA41DAA"/>
    <w:rsid w:val="2FAA71CC"/>
    <w:rsid w:val="2FAC1AAC"/>
    <w:rsid w:val="2FAF4D11"/>
    <w:rsid w:val="2FAFBFAB"/>
    <w:rsid w:val="2FB07C01"/>
    <w:rsid w:val="2FB486F0"/>
    <w:rsid w:val="2FB8B5E8"/>
    <w:rsid w:val="2FBF3D1A"/>
    <w:rsid w:val="2FC30D49"/>
    <w:rsid w:val="2FC5111A"/>
    <w:rsid w:val="2FC5489A"/>
    <w:rsid w:val="2FD22BC5"/>
    <w:rsid w:val="2FD3A610"/>
    <w:rsid w:val="2FD43268"/>
    <w:rsid w:val="2FD5A692"/>
    <w:rsid w:val="2FDA31D5"/>
    <w:rsid w:val="2FDCA085"/>
    <w:rsid w:val="2FDED00D"/>
    <w:rsid w:val="2FDF6E00"/>
    <w:rsid w:val="2FE24CD1"/>
    <w:rsid w:val="2FE92421"/>
    <w:rsid w:val="2FEC2D3A"/>
    <w:rsid w:val="2FF20D89"/>
    <w:rsid w:val="2FF375F6"/>
    <w:rsid w:val="2FFB46BD"/>
    <w:rsid w:val="30020FEB"/>
    <w:rsid w:val="30074778"/>
    <w:rsid w:val="3007A807"/>
    <w:rsid w:val="300BC52E"/>
    <w:rsid w:val="300E67DD"/>
    <w:rsid w:val="3010C144"/>
    <w:rsid w:val="3012AF35"/>
    <w:rsid w:val="3015AEDA"/>
    <w:rsid w:val="301AA7FF"/>
    <w:rsid w:val="301D7E5A"/>
    <w:rsid w:val="30274C3D"/>
    <w:rsid w:val="302E5BEF"/>
    <w:rsid w:val="3031FC31"/>
    <w:rsid w:val="3036D965"/>
    <w:rsid w:val="30370BC3"/>
    <w:rsid w:val="3037B2C4"/>
    <w:rsid w:val="303A1430"/>
    <w:rsid w:val="303CF578"/>
    <w:rsid w:val="303E3379"/>
    <w:rsid w:val="303ED32F"/>
    <w:rsid w:val="3044169A"/>
    <w:rsid w:val="3044F82E"/>
    <w:rsid w:val="30453ABF"/>
    <w:rsid w:val="3046E617"/>
    <w:rsid w:val="30478466"/>
    <w:rsid w:val="304A7708"/>
    <w:rsid w:val="304B7A7B"/>
    <w:rsid w:val="304C3D1A"/>
    <w:rsid w:val="305180B8"/>
    <w:rsid w:val="30559BD0"/>
    <w:rsid w:val="3055D80C"/>
    <w:rsid w:val="30589FDD"/>
    <w:rsid w:val="305DA219"/>
    <w:rsid w:val="305FECD6"/>
    <w:rsid w:val="30611B63"/>
    <w:rsid w:val="3064732E"/>
    <w:rsid w:val="30657706"/>
    <w:rsid w:val="3068D3DD"/>
    <w:rsid w:val="3069E9F2"/>
    <w:rsid w:val="306BE9AA"/>
    <w:rsid w:val="306D8D7C"/>
    <w:rsid w:val="306E54DB"/>
    <w:rsid w:val="306FAE3E"/>
    <w:rsid w:val="30705B9E"/>
    <w:rsid w:val="3070F6F0"/>
    <w:rsid w:val="307752C8"/>
    <w:rsid w:val="307CCC5C"/>
    <w:rsid w:val="30818BE8"/>
    <w:rsid w:val="3088D5FC"/>
    <w:rsid w:val="308F5386"/>
    <w:rsid w:val="3093735C"/>
    <w:rsid w:val="309A386D"/>
    <w:rsid w:val="30A220DB"/>
    <w:rsid w:val="30A3592A"/>
    <w:rsid w:val="30A3E694"/>
    <w:rsid w:val="30A9C862"/>
    <w:rsid w:val="30A9DBF0"/>
    <w:rsid w:val="30B66F45"/>
    <w:rsid w:val="30B7DF33"/>
    <w:rsid w:val="30BCCAB8"/>
    <w:rsid w:val="30C2CAA1"/>
    <w:rsid w:val="30C4B114"/>
    <w:rsid w:val="30C7B73C"/>
    <w:rsid w:val="30C96708"/>
    <w:rsid w:val="30CE827C"/>
    <w:rsid w:val="30D06F3C"/>
    <w:rsid w:val="30D7D7A9"/>
    <w:rsid w:val="30E2FFE3"/>
    <w:rsid w:val="30E4B58A"/>
    <w:rsid w:val="30E51D91"/>
    <w:rsid w:val="30E61BAB"/>
    <w:rsid w:val="30ED2869"/>
    <w:rsid w:val="30F1A485"/>
    <w:rsid w:val="30F47BCE"/>
    <w:rsid w:val="30F6CE1B"/>
    <w:rsid w:val="30F9EC70"/>
    <w:rsid w:val="30FF96FD"/>
    <w:rsid w:val="310465C2"/>
    <w:rsid w:val="31049CB7"/>
    <w:rsid w:val="3106C4D2"/>
    <w:rsid w:val="3106F747"/>
    <w:rsid w:val="310C4EFF"/>
    <w:rsid w:val="310CA634"/>
    <w:rsid w:val="310E2B97"/>
    <w:rsid w:val="31167DC4"/>
    <w:rsid w:val="311E7A42"/>
    <w:rsid w:val="3122BBDC"/>
    <w:rsid w:val="3124E32C"/>
    <w:rsid w:val="31254A04"/>
    <w:rsid w:val="3127878E"/>
    <w:rsid w:val="31291C5E"/>
    <w:rsid w:val="312BF57C"/>
    <w:rsid w:val="312C62DF"/>
    <w:rsid w:val="312D97FB"/>
    <w:rsid w:val="312F1F3C"/>
    <w:rsid w:val="313E924A"/>
    <w:rsid w:val="3140F5B5"/>
    <w:rsid w:val="3143D972"/>
    <w:rsid w:val="31456271"/>
    <w:rsid w:val="31499717"/>
    <w:rsid w:val="314D1F41"/>
    <w:rsid w:val="31509749"/>
    <w:rsid w:val="3150D9B1"/>
    <w:rsid w:val="315872A8"/>
    <w:rsid w:val="315BE141"/>
    <w:rsid w:val="31609CAE"/>
    <w:rsid w:val="3161CC6E"/>
    <w:rsid w:val="3163D975"/>
    <w:rsid w:val="316427DF"/>
    <w:rsid w:val="316BFED9"/>
    <w:rsid w:val="3171445C"/>
    <w:rsid w:val="31785440"/>
    <w:rsid w:val="317C66BC"/>
    <w:rsid w:val="317E4DE8"/>
    <w:rsid w:val="31839CE5"/>
    <w:rsid w:val="3184D594"/>
    <w:rsid w:val="318D97CC"/>
    <w:rsid w:val="319756EB"/>
    <w:rsid w:val="319B674D"/>
    <w:rsid w:val="319CD12D"/>
    <w:rsid w:val="31A06831"/>
    <w:rsid w:val="31A0E4CC"/>
    <w:rsid w:val="31A328CE"/>
    <w:rsid w:val="31A614F1"/>
    <w:rsid w:val="31A663CC"/>
    <w:rsid w:val="31A90613"/>
    <w:rsid w:val="31B1278E"/>
    <w:rsid w:val="31B1FBB3"/>
    <w:rsid w:val="31B457B2"/>
    <w:rsid w:val="31B9C443"/>
    <w:rsid w:val="31BBAF1B"/>
    <w:rsid w:val="31C258E9"/>
    <w:rsid w:val="31C418BD"/>
    <w:rsid w:val="31C4C243"/>
    <w:rsid w:val="31C71F28"/>
    <w:rsid w:val="31CA3FDB"/>
    <w:rsid w:val="31CA6B31"/>
    <w:rsid w:val="31CC668A"/>
    <w:rsid w:val="31D7F5F6"/>
    <w:rsid w:val="31E36DD1"/>
    <w:rsid w:val="31E42193"/>
    <w:rsid w:val="31E5FB68"/>
    <w:rsid w:val="31E5FBB3"/>
    <w:rsid w:val="31E8F8FE"/>
    <w:rsid w:val="31EA5540"/>
    <w:rsid w:val="31EEDB99"/>
    <w:rsid w:val="31F356C0"/>
    <w:rsid w:val="31F775C7"/>
    <w:rsid w:val="31FB5B70"/>
    <w:rsid w:val="32054889"/>
    <w:rsid w:val="320907B6"/>
    <w:rsid w:val="320A1979"/>
    <w:rsid w:val="320D2FFC"/>
    <w:rsid w:val="3210842A"/>
    <w:rsid w:val="32122ACE"/>
    <w:rsid w:val="3212F98D"/>
    <w:rsid w:val="321A4BA0"/>
    <w:rsid w:val="321D0B7A"/>
    <w:rsid w:val="321E7963"/>
    <w:rsid w:val="32268F47"/>
    <w:rsid w:val="32290DD1"/>
    <w:rsid w:val="322CFD1F"/>
    <w:rsid w:val="3233BFD8"/>
    <w:rsid w:val="323FC03A"/>
    <w:rsid w:val="3244DA4A"/>
    <w:rsid w:val="3245C639"/>
    <w:rsid w:val="324937C6"/>
    <w:rsid w:val="324CDE26"/>
    <w:rsid w:val="324FF7FC"/>
    <w:rsid w:val="3253ACE7"/>
    <w:rsid w:val="32600041"/>
    <w:rsid w:val="3264EC78"/>
    <w:rsid w:val="326D84D4"/>
    <w:rsid w:val="3270068F"/>
    <w:rsid w:val="3275C3EE"/>
    <w:rsid w:val="32789E89"/>
    <w:rsid w:val="327B6ADF"/>
    <w:rsid w:val="3288334E"/>
    <w:rsid w:val="328A1A79"/>
    <w:rsid w:val="328BCFCD"/>
    <w:rsid w:val="32902F4C"/>
    <w:rsid w:val="32949DC1"/>
    <w:rsid w:val="3294DDEE"/>
    <w:rsid w:val="3297F746"/>
    <w:rsid w:val="329837DD"/>
    <w:rsid w:val="329C08D1"/>
    <w:rsid w:val="329DE188"/>
    <w:rsid w:val="32A0755B"/>
    <w:rsid w:val="32A0CCE7"/>
    <w:rsid w:val="32A5F379"/>
    <w:rsid w:val="32A63E4D"/>
    <w:rsid w:val="32A90F89"/>
    <w:rsid w:val="32AF5C0D"/>
    <w:rsid w:val="32B1476E"/>
    <w:rsid w:val="32B5277E"/>
    <w:rsid w:val="32B531B2"/>
    <w:rsid w:val="32BBD7BF"/>
    <w:rsid w:val="32BE2E29"/>
    <w:rsid w:val="32C01354"/>
    <w:rsid w:val="32C14BB2"/>
    <w:rsid w:val="32C1D244"/>
    <w:rsid w:val="32C269FF"/>
    <w:rsid w:val="32C8196D"/>
    <w:rsid w:val="32CCB427"/>
    <w:rsid w:val="32CE3F35"/>
    <w:rsid w:val="32CF8C21"/>
    <w:rsid w:val="32D0E268"/>
    <w:rsid w:val="32D3209E"/>
    <w:rsid w:val="32D587E4"/>
    <w:rsid w:val="32DE77C3"/>
    <w:rsid w:val="32E32085"/>
    <w:rsid w:val="32E420F7"/>
    <w:rsid w:val="32E8963D"/>
    <w:rsid w:val="32EA4C32"/>
    <w:rsid w:val="32EC9602"/>
    <w:rsid w:val="32EE1919"/>
    <w:rsid w:val="32EEC52E"/>
    <w:rsid w:val="32EFE46E"/>
    <w:rsid w:val="32F045BB"/>
    <w:rsid w:val="32F3A94C"/>
    <w:rsid w:val="32FA0D97"/>
    <w:rsid w:val="32FAD872"/>
    <w:rsid w:val="32FB5533"/>
    <w:rsid w:val="32FFF87E"/>
    <w:rsid w:val="33011D2A"/>
    <w:rsid w:val="3303ACF9"/>
    <w:rsid w:val="3308071B"/>
    <w:rsid w:val="330EC151"/>
    <w:rsid w:val="330EF9FE"/>
    <w:rsid w:val="3319ABB1"/>
    <w:rsid w:val="331D4A7F"/>
    <w:rsid w:val="331EACFB"/>
    <w:rsid w:val="33202E5A"/>
    <w:rsid w:val="3326BA89"/>
    <w:rsid w:val="332762AA"/>
    <w:rsid w:val="3328E12D"/>
    <w:rsid w:val="332C1E0E"/>
    <w:rsid w:val="3334F3BE"/>
    <w:rsid w:val="3335562F"/>
    <w:rsid w:val="3337F914"/>
    <w:rsid w:val="333B81AD"/>
    <w:rsid w:val="3343DE72"/>
    <w:rsid w:val="33470A18"/>
    <w:rsid w:val="33499FEE"/>
    <w:rsid w:val="334B46E0"/>
    <w:rsid w:val="334FEE4A"/>
    <w:rsid w:val="335250F6"/>
    <w:rsid w:val="33571F35"/>
    <w:rsid w:val="335C27EC"/>
    <w:rsid w:val="33600E07"/>
    <w:rsid w:val="33647654"/>
    <w:rsid w:val="3364C8DC"/>
    <w:rsid w:val="3366855D"/>
    <w:rsid w:val="3369EFE8"/>
    <w:rsid w:val="336EF88A"/>
    <w:rsid w:val="33701AA2"/>
    <w:rsid w:val="33748F32"/>
    <w:rsid w:val="33782688"/>
    <w:rsid w:val="33817633"/>
    <w:rsid w:val="338F13CA"/>
    <w:rsid w:val="33937549"/>
    <w:rsid w:val="33962555"/>
    <w:rsid w:val="3397EF96"/>
    <w:rsid w:val="339C73B1"/>
    <w:rsid w:val="339FDC65"/>
    <w:rsid w:val="33A16BAF"/>
    <w:rsid w:val="33A3E599"/>
    <w:rsid w:val="33A49B73"/>
    <w:rsid w:val="33A5CD34"/>
    <w:rsid w:val="33A619B2"/>
    <w:rsid w:val="33A65CA0"/>
    <w:rsid w:val="33A984A7"/>
    <w:rsid w:val="33B1131F"/>
    <w:rsid w:val="33B11A39"/>
    <w:rsid w:val="33B1B1B1"/>
    <w:rsid w:val="33B89BA2"/>
    <w:rsid w:val="33C280FC"/>
    <w:rsid w:val="33CE9863"/>
    <w:rsid w:val="33CFCAC6"/>
    <w:rsid w:val="33DAA58F"/>
    <w:rsid w:val="33DB9716"/>
    <w:rsid w:val="33DCF6A3"/>
    <w:rsid w:val="33DE7A60"/>
    <w:rsid w:val="33DE9B59"/>
    <w:rsid w:val="33DEDFE9"/>
    <w:rsid w:val="33E048D0"/>
    <w:rsid w:val="33E52D63"/>
    <w:rsid w:val="33EAF13E"/>
    <w:rsid w:val="33F15854"/>
    <w:rsid w:val="33F2D31A"/>
    <w:rsid w:val="33F679E3"/>
    <w:rsid w:val="33F85A83"/>
    <w:rsid w:val="33F91535"/>
    <w:rsid w:val="33F9931A"/>
    <w:rsid w:val="33FA9483"/>
    <w:rsid w:val="33FBC51D"/>
    <w:rsid w:val="3401E195"/>
    <w:rsid w:val="3403B64D"/>
    <w:rsid w:val="3408089A"/>
    <w:rsid w:val="340849ED"/>
    <w:rsid w:val="340C442D"/>
    <w:rsid w:val="340FDFF5"/>
    <w:rsid w:val="3412043B"/>
    <w:rsid w:val="34179517"/>
    <w:rsid w:val="3417C8B0"/>
    <w:rsid w:val="34181481"/>
    <w:rsid w:val="3424CDDF"/>
    <w:rsid w:val="34296583"/>
    <w:rsid w:val="342C0C03"/>
    <w:rsid w:val="342CE045"/>
    <w:rsid w:val="343039E8"/>
    <w:rsid w:val="3439ECBE"/>
    <w:rsid w:val="343F4373"/>
    <w:rsid w:val="343F8D9B"/>
    <w:rsid w:val="34411A6D"/>
    <w:rsid w:val="3445B471"/>
    <w:rsid w:val="3445E966"/>
    <w:rsid w:val="344673D1"/>
    <w:rsid w:val="3449FB71"/>
    <w:rsid w:val="345541C3"/>
    <w:rsid w:val="3458296D"/>
    <w:rsid w:val="345B7C81"/>
    <w:rsid w:val="345D219B"/>
    <w:rsid w:val="3461E6BD"/>
    <w:rsid w:val="3463FA86"/>
    <w:rsid w:val="3466D48E"/>
    <w:rsid w:val="3466D570"/>
    <w:rsid w:val="34681943"/>
    <w:rsid w:val="346C0BBE"/>
    <w:rsid w:val="346D4CEF"/>
    <w:rsid w:val="347444B2"/>
    <w:rsid w:val="347665A3"/>
    <w:rsid w:val="34783243"/>
    <w:rsid w:val="34833B64"/>
    <w:rsid w:val="3484D35B"/>
    <w:rsid w:val="34904856"/>
    <w:rsid w:val="34920110"/>
    <w:rsid w:val="349B394A"/>
    <w:rsid w:val="349E1BF7"/>
    <w:rsid w:val="34A006EA"/>
    <w:rsid w:val="34A2915B"/>
    <w:rsid w:val="34A712D3"/>
    <w:rsid w:val="34A73F7C"/>
    <w:rsid w:val="34A7B9B8"/>
    <w:rsid w:val="34A7F6AC"/>
    <w:rsid w:val="34AAA24B"/>
    <w:rsid w:val="34AC7408"/>
    <w:rsid w:val="34AE9F30"/>
    <w:rsid w:val="34AEB460"/>
    <w:rsid w:val="34B10439"/>
    <w:rsid w:val="34B4A275"/>
    <w:rsid w:val="34B59965"/>
    <w:rsid w:val="34B64E52"/>
    <w:rsid w:val="34B79139"/>
    <w:rsid w:val="34BC91BA"/>
    <w:rsid w:val="34BFF019"/>
    <w:rsid w:val="34C556FB"/>
    <w:rsid w:val="34C5BD28"/>
    <w:rsid w:val="34C74BC0"/>
    <w:rsid w:val="34C85FF5"/>
    <w:rsid w:val="34CB87DF"/>
    <w:rsid w:val="34CCEEE4"/>
    <w:rsid w:val="34DE681F"/>
    <w:rsid w:val="34E08327"/>
    <w:rsid w:val="34E276F3"/>
    <w:rsid w:val="34E9AEDF"/>
    <w:rsid w:val="3503DA4D"/>
    <w:rsid w:val="3504DC14"/>
    <w:rsid w:val="3509CF2E"/>
    <w:rsid w:val="350A22D7"/>
    <w:rsid w:val="350ABB1B"/>
    <w:rsid w:val="350B2D20"/>
    <w:rsid w:val="350EC139"/>
    <w:rsid w:val="351EBBCA"/>
    <w:rsid w:val="35220602"/>
    <w:rsid w:val="3524D11D"/>
    <w:rsid w:val="35269286"/>
    <w:rsid w:val="352895FB"/>
    <w:rsid w:val="35363648"/>
    <w:rsid w:val="35398280"/>
    <w:rsid w:val="3539C586"/>
    <w:rsid w:val="353A782B"/>
    <w:rsid w:val="353AA528"/>
    <w:rsid w:val="353AD5CD"/>
    <w:rsid w:val="353E1BB9"/>
    <w:rsid w:val="3540584F"/>
    <w:rsid w:val="35465222"/>
    <w:rsid w:val="3546C161"/>
    <w:rsid w:val="3548B59B"/>
    <w:rsid w:val="3549B676"/>
    <w:rsid w:val="354D5A07"/>
    <w:rsid w:val="35511204"/>
    <w:rsid w:val="35514FD0"/>
    <w:rsid w:val="3552E360"/>
    <w:rsid w:val="35551907"/>
    <w:rsid w:val="35579331"/>
    <w:rsid w:val="355C82BF"/>
    <w:rsid w:val="355CCC6B"/>
    <w:rsid w:val="3566CF4F"/>
    <w:rsid w:val="356B4E38"/>
    <w:rsid w:val="356B73E9"/>
    <w:rsid w:val="356C5FC3"/>
    <w:rsid w:val="356D45DA"/>
    <w:rsid w:val="3574E758"/>
    <w:rsid w:val="35764A95"/>
    <w:rsid w:val="3579B349"/>
    <w:rsid w:val="357A9BB2"/>
    <w:rsid w:val="357CBE57"/>
    <w:rsid w:val="358131FC"/>
    <w:rsid w:val="35821532"/>
    <w:rsid w:val="35821B50"/>
    <w:rsid w:val="3587E37A"/>
    <w:rsid w:val="3592389B"/>
    <w:rsid w:val="35934321"/>
    <w:rsid w:val="359B7C4F"/>
    <w:rsid w:val="359EE761"/>
    <w:rsid w:val="35A0151D"/>
    <w:rsid w:val="35A15A15"/>
    <w:rsid w:val="35A274B0"/>
    <w:rsid w:val="35AF6EFC"/>
    <w:rsid w:val="35B2D285"/>
    <w:rsid w:val="35B4BFFB"/>
    <w:rsid w:val="35B5E1FD"/>
    <w:rsid w:val="35B6FFD7"/>
    <w:rsid w:val="35BDB0E4"/>
    <w:rsid w:val="35C8361E"/>
    <w:rsid w:val="35C84A4E"/>
    <w:rsid w:val="35C8CB07"/>
    <w:rsid w:val="35CCB7A9"/>
    <w:rsid w:val="35D387D8"/>
    <w:rsid w:val="35D7084C"/>
    <w:rsid w:val="35DEF5A0"/>
    <w:rsid w:val="35E03560"/>
    <w:rsid w:val="35E0674F"/>
    <w:rsid w:val="35E4A10A"/>
    <w:rsid w:val="35E68418"/>
    <w:rsid w:val="35E93C9B"/>
    <w:rsid w:val="35F1169D"/>
    <w:rsid w:val="35F797B1"/>
    <w:rsid w:val="35F7E859"/>
    <w:rsid w:val="36012596"/>
    <w:rsid w:val="3603B954"/>
    <w:rsid w:val="360483A0"/>
    <w:rsid w:val="361A1AD1"/>
    <w:rsid w:val="361AAF6F"/>
    <w:rsid w:val="361CDEAB"/>
    <w:rsid w:val="362670CB"/>
    <w:rsid w:val="3629F6AA"/>
    <w:rsid w:val="362B855C"/>
    <w:rsid w:val="362CFFBE"/>
    <w:rsid w:val="36300F6B"/>
    <w:rsid w:val="36313572"/>
    <w:rsid w:val="3632C122"/>
    <w:rsid w:val="3635E653"/>
    <w:rsid w:val="36371525"/>
    <w:rsid w:val="363E21F4"/>
    <w:rsid w:val="3642A38E"/>
    <w:rsid w:val="3643BBA9"/>
    <w:rsid w:val="3646EE54"/>
    <w:rsid w:val="36479EC2"/>
    <w:rsid w:val="36498698"/>
    <w:rsid w:val="364CE540"/>
    <w:rsid w:val="36520927"/>
    <w:rsid w:val="36534F62"/>
    <w:rsid w:val="36558849"/>
    <w:rsid w:val="365A6EAC"/>
    <w:rsid w:val="365BFDF0"/>
    <w:rsid w:val="36622A7E"/>
    <w:rsid w:val="36634C7B"/>
    <w:rsid w:val="3663E6F4"/>
    <w:rsid w:val="366D5878"/>
    <w:rsid w:val="36706038"/>
    <w:rsid w:val="3675F827"/>
    <w:rsid w:val="367A3E34"/>
    <w:rsid w:val="367D1834"/>
    <w:rsid w:val="3680D58E"/>
    <w:rsid w:val="3693C184"/>
    <w:rsid w:val="36993B51"/>
    <w:rsid w:val="369EC4C4"/>
    <w:rsid w:val="369FCA76"/>
    <w:rsid w:val="36A26B90"/>
    <w:rsid w:val="36A3E948"/>
    <w:rsid w:val="36A4E450"/>
    <w:rsid w:val="36A55C1C"/>
    <w:rsid w:val="36A880D3"/>
    <w:rsid w:val="36A9FEDE"/>
    <w:rsid w:val="36ACD1F2"/>
    <w:rsid w:val="36AE9BEA"/>
    <w:rsid w:val="36B16EAE"/>
    <w:rsid w:val="36B2A70A"/>
    <w:rsid w:val="36B86C10"/>
    <w:rsid w:val="36BBFF42"/>
    <w:rsid w:val="36BD81AD"/>
    <w:rsid w:val="36C477CB"/>
    <w:rsid w:val="36C59457"/>
    <w:rsid w:val="36C7B0AB"/>
    <w:rsid w:val="36CABA13"/>
    <w:rsid w:val="36D50383"/>
    <w:rsid w:val="36D751F6"/>
    <w:rsid w:val="36DABC5D"/>
    <w:rsid w:val="36DE2F00"/>
    <w:rsid w:val="36DE68F4"/>
    <w:rsid w:val="36E2AD83"/>
    <w:rsid w:val="36E2B62D"/>
    <w:rsid w:val="36E389DD"/>
    <w:rsid w:val="36E43B28"/>
    <w:rsid w:val="36E9CD45"/>
    <w:rsid w:val="36F10185"/>
    <w:rsid w:val="36F23FE8"/>
    <w:rsid w:val="36F42A5A"/>
    <w:rsid w:val="36F45979"/>
    <w:rsid w:val="36F67697"/>
    <w:rsid w:val="36F95AA3"/>
    <w:rsid w:val="36FAC29E"/>
    <w:rsid w:val="36FD7B88"/>
    <w:rsid w:val="37058E94"/>
    <w:rsid w:val="3707D08B"/>
    <w:rsid w:val="370857F2"/>
    <w:rsid w:val="370A6CD0"/>
    <w:rsid w:val="370DD88C"/>
    <w:rsid w:val="371889C6"/>
    <w:rsid w:val="3718CF92"/>
    <w:rsid w:val="371B9949"/>
    <w:rsid w:val="371D0758"/>
    <w:rsid w:val="372456EB"/>
    <w:rsid w:val="3725C1BF"/>
    <w:rsid w:val="3726D6AE"/>
    <w:rsid w:val="3728E977"/>
    <w:rsid w:val="372A4639"/>
    <w:rsid w:val="372BE980"/>
    <w:rsid w:val="372DA672"/>
    <w:rsid w:val="372EC679"/>
    <w:rsid w:val="3730340B"/>
    <w:rsid w:val="37336F06"/>
    <w:rsid w:val="37378A00"/>
    <w:rsid w:val="3739B893"/>
    <w:rsid w:val="373AB12A"/>
    <w:rsid w:val="373D81D1"/>
    <w:rsid w:val="373F756B"/>
    <w:rsid w:val="3745FDF0"/>
    <w:rsid w:val="37480E74"/>
    <w:rsid w:val="374D5D82"/>
    <w:rsid w:val="374E7BC5"/>
    <w:rsid w:val="375390A8"/>
    <w:rsid w:val="3756B7D6"/>
    <w:rsid w:val="375B1CD9"/>
    <w:rsid w:val="37678FC5"/>
    <w:rsid w:val="37696CA0"/>
    <w:rsid w:val="37721054"/>
    <w:rsid w:val="37830A98"/>
    <w:rsid w:val="378E4130"/>
    <w:rsid w:val="3793010D"/>
    <w:rsid w:val="3799CBB7"/>
    <w:rsid w:val="37AA6DDD"/>
    <w:rsid w:val="37AD5EBC"/>
    <w:rsid w:val="37AE2E9E"/>
    <w:rsid w:val="37B45DCA"/>
    <w:rsid w:val="37B53BC3"/>
    <w:rsid w:val="37B6E572"/>
    <w:rsid w:val="37BB972A"/>
    <w:rsid w:val="37C0D2F6"/>
    <w:rsid w:val="37C42A72"/>
    <w:rsid w:val="37C575F8"/>
    <w:rsid w:val="37CA6E8B"/>
    <w:rsid w:val="37D1327E"/>
    <w:rsid w:val="37D33445"/>
    <w:rsid w:val="37D3CF78"/>
    <w:rsid w:val="37D9FD30"/>
    <w:rsid w:val="37DF88D7"/>
    <w:rsid w:val="37E16F2E"/>
    <w:rsid w:val="37E26089"/>
    <w:rsid w:val="37E4AE81"/>
    <w:rsid w:val="37E4C18B"/>
    <w:rsid w:val="37E84CB8"/>
    <w:rsid w:val="37F0E29A"/>
    <w:rsid w:val="37F22753"/>
    <w:rsid w:val="37F4EB13"/>
    <w:rsid w:val="37F93680"/>
    <w:rsid w:val="37FEAD41"/>
    <w:rsid w:val="38001F8F"/>
    <w:rsid w:val="38013D53"/>
    <w:rsid w:val="3810C689"/>
    <w:rsid w:val="3811C312"/>
    <w:rsid w:val="3816E68F"/>
    <w:rsid w:val="3816FC01"/>
    <w:rsid w:val="381768A4"/>
    <w:rsid w:val="3818EF98"/>
    <w:rsid w:val="381AECF7"/>
    <w:rsid w:val="381BAB4C"/>
    <w:rsid w:val="3822D143"/>
    <w:rsid w:val="38237C13"/>
    <w:rsid w:val="3826E12C"/>
    <w:rsid w:val="3828267A"/>
    <w:rsid w:val="382B4CF3"/>
    <w:rsid w:val="38309E7D"/>
    <w:rsid w:val="3831687E"/>
    <w:rsid w:val="383756EF"/>
    <w:rsid w:val="383A464D"/>
    <w:rsid w:val="383F9401"/>
    <w:rsid w:val="384153BB"/>
    <w:rsid w:val="3842FD21"/>
    <w:rsid w:val="384469BD"/>
    <w:rsid w:val="38448620"/>
    <w:rsid w:val="38467409"/>
    <w:rsid w:val="3848ABAE"/>
    <w:rsid w:val="3848EA4F"/>
    <w:rsid w:val="3849D390"/>
    <w:rsid w:val="384BA6F9"/>
    <w:rsid w:val="384FFDCF"/>
    <w:rsid w:val="385287EC"/>
    <w:rsid w:val="3854B207"/>
    <w:rsid w:val="3856C18F"/>
    <w:rsid w:val="385CC2C1"/>
    <w:rsid w:val="3860427A"/>
    <w:rsid w:val="3863A60A"/>
    <w:rsid w:val="3866D3F1"/>
    <w:rsid w:val="386F43FB"/>
    <w:rsid w:val="3878ED08"/>
    <w:rsid w:val="387989BE"/>
    <w:rsid w:val="3879AAD3"/>
    <w:rsid w:val="387F6085"/>
    <w:rsid w:val="388DB46C"/>
    <w:rsid w:val="388E0498"/>
    <w:rsid w:val="388E795A"/>
    <w:rsid w:val="388FE295"/>
    <w:rsid w:val="38900F3F"/>
    <w:rsid w:val="38904125"/>
    <w:rsid w:val="38904D81"/>
    <w:rsid w:val="3893B14F"/>
    <w:rsid w:val="38993ABD"/>
    <w:rsid w:val="3899A7F3"/>
    <w:rsid w:val="389A9B83"/>
    <w:rsid w:val="389C746F"/>
    <w:rsid w:val="389D01F5"/>
    <w:rsid w:val="389F682B"/>
    <w:rsid w:val="38A0E36E"/>
    <w:rsid w:val="38A195A1"/>
    <w:rsid w:val="38A9FB8E"/>
    <w:rsid w:val="38AE6854"/>
    <w:rsid w:val="38AEC43C"/>
    <w:rsid w:val="38AFD1E4"/>
    <w:rsid w:val="38B7F7FD"/>
    <w:rsid w:val="38BCDF5B"/>
    <w:rsid w:val="38BF7FE1"/>
    <w:rsid w:val="38BFA35F"/>
    <w:rsid w:val="38C0C7E5"/>
    <w:rsid w:val="38C376C1"/>
    <w:rsid w:val="38C8CFCE"/>
    <w:rsid w:val="38CAA6D9"/>
    <w:rsid w:val="38CDDA6B"/>
    <w:rsid w:val="38D475FD"/>
    <w:rsid w:val="38D6C612"/>
    <w:rsid w:val="38D6CA72"/>
    <w:rsid w:val="38D74A65"/>
    <w:rsid w:val="38D99E25"/>
    <w:rsid w:val="38DAD7AD"/>
    <w:rsid w:val="38DCE7A6"/>
    <w:rsid w:val="38E00367"/>
    <w:rsid w:val="38EA7030"/>
    <w:rsid w:val="38EC89FD"/>
    <w:rsid w:val="38F00DB1"/>
    <w:rsid w:val="38F135FE"/>
    <w:rsid w:val="38FA322F"/>
    <w:rsid w:val="38FC5089"/>
    <w:rsid w:val="38FEF71D"/>
    <w:rsid w:val="390142D6"/>
    <w:rsid w:val="3901E4FF"/>
    <w:rsid w:val="39054398"/>
    <w:rsid w:val="390B53EE"/>
    <w:rsid w:val="391095E1"/>
    <w:rsid w:val="39165297"/>
    <w:rsid w:val="39185150"/>
    <w:rsid w:val="391E0627"/>
    <w:rsid w:val="392086D7"/>
    <w:rsid w:val="3921E87F"/>
    <w:rsid w:val="392201B4"/>
    <w:rsid w:val="39266428"/>
    <w:rsid w:val="3927772A"/>
    <w:rsid w:val="392A06F9"/>
    <w:rsid w:val="392ACC8C"/>
    <w:rsid w:val="392CC60B"/>
    <w:rsid w:val="392F46B7"/>
    <w:rsid w:val="39300260"/>
    <w:rsid w:val="393333FA"/>
    <w:rsid w:val="39404591"/>
    <w:rsid w:val="3941F9EB"/>
    <w:rsid w:val="395E8A1A"/>
    <w:rsid w:val="39626BC8"/>
    <w:rsid w:val="396467AB"/>
    <w:rsid w:val="3966F45B"/>
    <w:rsid w:val="39675326"/>
    <w:rsid w:val="396EF350"/>
    <w:rsid w:val="39717F8F"/>
    <w:rsid w:val="39770719"/>
    <w:rsid w:val="39787EC8"/>
    <w:rsid w:val="3979FF97"/>
    <w:rsid w:val="397CB283"/>
    <w:rsid w:val="39804572"/>
    <w:rsid w:val="3980C59F"/>
    <w:rsid w:val="39821672"/>
    <w:rsid w:val="3982BCFB"/>
    <w:rsid w:val="3982DE87"/>
    <w:rsid w:val="398D534D"/>
    <w:rsid w:val="398E7E57"/>
    <w:rsid w:val="398F4F1A"/>
    <w:rsid w:val="3996F8A4"/>
    <w:rsid w:val="399F5229"/>
    <w:rsid w:val="39A2E13E"/>
    <w:rsid w:val="39A6BC37"/>
    <w:rsid w:val="39A8ECC4"/>
    <w:rsid w:val="39ADAD36"/>
    <w:rsid w:val="39AF6788"/>
    <w:rsid w:val="39B072B8"/>
    <w:rsid w:val="39B3EB67"/>
    <w:rsid w:val="39B48E6A"/>
    <w:rsid w:val="39BB493A"/>
    <w:rsid w:val="39BC4F63"/>
    <w:rsid w:val="39BEC403"/>
    <w:rsid w:val="39BF0D68"/>
    <w:rsid w:val="39C31ACA"/>
    <w:rsid w:val="39C34A23"/>
    <w:rsid w:val="39C47515"/>
    <w:rsid w:val="39C6B8AD"/>
    <w:rsid w:val="39C89E6D"/>
    <w:rsid w:val="39CB30AE"/>
    <w:rsid w:val="39CD9BA5"/>
    <w:rsid w:val="39D0150F"/>
    <w:rsid w:val="39D8E8CC"/>
    <w:rsid w:val="39DFC44B"/>
    <w:rsid w:val="39E1185D"/>
    <w:rsid w:val="39E3BF57"/>
    <w:rsid w:val="39E85D07"/>
    <w:rsid w:val="39F1104E"/>
    <w:rsid w:val="39F154DD"/>
    <w:rsid w:val="39F19C33"/>
    <w:rsid w:val="39F29CD7"/>
    <w:rsid w:val="39F47403"/>
    <w:rsid w:val="39F4F1D2"/>
    <w:rsid w:val="39F50EA1"/>
    <w:rsid w:val="39F8DF24"/>
    <w:rsid w:val="39FC8948"/>
    <w:rsid w:val="39FE73F6"/>
    <w:rsid w:val="3A002AAE"/>
    <w:rsid w:val="3A03F21C"/>
    <w:rsid w:val="3A049D72"/>
    <w:rsid w:val="3A08F7AD"/>
    <w:rsid w:val="3A0B33CF"/>
    <w:rsid w:val="3A0BBA34"/>
    <w:rsid w:val="3A0E5DCE"/>
    <w:rsid w:val="3A0EBFBD"/>
    <w:rsid w:val="3A13ACF7"/>
    <w:rsid w:val="3A14835B"/>
    <w:rsid w:val="3A1694A1"/>
    <w:rsid w:val="3A1B6AC4"/>
    <w:rsid w:val="3A1BBB83"/>
    <w:rsid w:val="3A1E7EE0"/>
    <w:rsid w:val="3A215BF9"/>
    <w:rsid w:val="3A26E984"/>
    <w:rsid w:val="3A318842"/>
    <w:rsid w:val="3A335EFE"/>
    <w:rsid w:val="3A33C862"/>
    <w:rsid w:val="3A34FF8B"/>
    <w:rsid w:val="3A37EDC5"/>
    <w:rsid w:val="3A38AD1E"/>
    <w:rsid w:val="3A3E3302"/>
    <w:rsid w:val="3A4CA3F1"/>
    <w:rsid w:val="3A4CCB3F"/>
    <w:rsid w:val="3A4E48AB"/>
    <w:rsid w:val="3A4F6568"/>
    <w:rsid w:val="3A53F2DC"/>
    <w:rsid w:val="3A54E540"/>
    <w:rsid w:val="3A569F17"/>
    <w:rsid w:val="3A5AFFAC"/>
    <w:rsid w:val="3A5B504C"/>
    <w:rsid w:val="3A5BFC64"/>
    <w:rsid w:val="3A5D16A3"/>
    <w:rsid w:val="3A5D9097"/>
    <w:rsid w:val="3A665C5C"/>
    <w:rsid w:val="3A6A4D9B"/>
    <w:rsid w:val="3A6B449B"/>
    <w:rsid w:val="3A736655"/>
    <w:rsid w:val="3A753BB5"/>
    <w:rsid w:val="3A76318C"/>
    <w:rsid w:val="3A77AA65"/>
    <w:rsid w:val="3A7A8DF2"/>
    <w:rsid w:val="3A7AD5B0"/>
    <w:rsid w:val="3A82E042"/>
    <w:rsid w:val="3A82F7E4"/>
    <w:rsid w:val="3A84EF24"/>
    <w:rsid w:val="3A87A030"/>
    <w:rsid w:val="3A8E5898"/>
    <w:rsid w:val="3A8F1C0A"/>
    <w:rsid w:val="3A8F206A"/>
    <w:rsid w:val="3A8F357E"/>
    <w:rsid w:val="3A90C110"/>
    <w:rsid w:val="3A91C417"/>
    <w:rsid w:val="3A94A6F4"/>
    <w:rsid w:val="3A972A3A"/>
    <w:rsid w:val="3A9BB6C3"/>
    <w:rsid w:val="3AA4DF18"/>
    <w:rsid w:val="3AA4F044"/>
    <w:rsid w:val="3AA7303D"/>
    <w:rsid w:val="3AB1CB47"/>
    <w:rsid w:val="3ABA7F7A"/>
    <w:rsid w:val="3ABB0511"/>
    <w:rsid w:val="3ABE0693"/>
    <w:rsid w:val="3AC2D6F3"/>
    <w:rsid w:val="3AC38EDC"/>
    <w:rsid w:val="3AC57DEA"/>
    <w:rsid w:val="3ACA1306"/>
    <w:rsid w:val="3ACD5A3F"/>
    <w:rsid w:val="3ACE36F4"/>
    <w:rsid w:val="3AD692FF"/>
    <w:rsid w:val="3ADAA49A"/>
    <w:rsid w:val="3AE6E48B"/>
    <w:rsid w:val="3AE7E401"/>
    <w:rsid w:val="3AE9545E"/>
    <w:rsid w:val="3AEA3823"/>
    <w:rsid w:val="3AEB9710"/>
    <w:rsid w:val="3AEDC640"/>
    <w:rsid w:val="3AEEDDDE"/>
    <w:rsid w:val="3AEF07F3"/>
    <w:rsid w:val="3AEF4DE0"/>
    <w:rsid w:val="3AF00BCE"/>
    <w:rsid w:val="3AF2609E"/>
    <w:rsid w:val="3AF393AB"/>
    <w:rsid w:val="3AF5CA34"/>
    <w:rsid w:val="3AF6A59C"/>
    <w:rsid w:val="3AFBF768"/>
    <w:rsid w:val="3AFCB659"/>
    <w:rsid w:val="3AFCF9D6"/>
    <w:rsid w:val="3AFD919C"/>
    <w:rsid w:val="3AFEE56E"/>
    <w:rsid w:val="3AFFE849"/>
    <w:rsid w:val="3B0004AC"/>
    <w:rsid w:val="3B01052B"/>
    <w:rsid w:val="3B028648"/>
    <w:rsid w:val="3B0D73CE"/>
    <w:rsid w:val="3B12C284"/>
    <w:rsid w:val="3B141816"/>
    <w:rsid w:val="3B1786C5"/>
    <w:rsid w:val="3B19D9F4"/>
    <w:rsid w:val="3B1B29A7"/>
    <w:rsid w:val="3B1CFB04"/>
    <w:rsid w:val="3B215888"/>
    <w:rsid w:val="3B248D23"/>
    <w:rsid w:val="3B2ACE32"/>
    <w:rsid w:val="3B2D9345"/>
    <w:rsid w:val="3B2F2C17"/>
    <w:rsid w:val="3B4275DE"/>
    <w:rsid w:val="3B44522B"/>
    <w:rsid w:val="3B44DE00"/>
    <w:rsid w:val="3B490242"/>
    <w:rsid w:val="3B4A90BD"/>
    <w:rsid w:val="3B53C3F4"/>
    <w:rsid w:val="3B59E985"/>
    <w:rsid w:val="3B5AA1C0"/>
    <w:rsid w:val="3B5D6EDF"/>
    <w:rsid w:val="3B5DF5A2"/>
    <w:rsid w:val="3B5EE6F5"/>
    <w:rsid w:val="3B630027"/>
    <w:rsid w:val="3B6925A3"/>
    <w:rsid w:val="3B69CDC0"/>
    <w:rsid w:val="3B72956D"/>
    <w:rsid w:val="3B7589F6"/>
    <w:rsid w:val="3B79603E"/>
    <w:rsid w:val="3B7C6EB4"/>
    <w:rsid w:val="3B848A8A"/>
    <w:rsid w:val="3B8534E2"/>
    <w:rsid w:val="3B862058"/>
    <w:rsid w:val="3B8E7EDE"/>
    <w:rsid w:val="3B901D26"/>
    <w:rsid w:val="3B912037"/>
    <w:rsid w:val="3B946ECB"/>
    <w:rsid w:val="3B94CBDF"/>
    <w:rsid w:val="3B9AAC7E"/>
    <w:rsid w:val="3BA4C193"/>
    <w:rsid w:val="3BA90C74"/>
    <w:rsid w:val="3BAED874"/>
    <w:rsid w:val="3BAF3B63"/>
    <w:rsid w:val="3BB06B97"/>
    <w:rsid w:val="3BB07EB8"/>
    <w:rsid w:val="3BB41469"/>
    <w:rsid w:val="3BB50D41"/>
    <w:rsid w:val="3BB59D6C"/>
    <w:rsid w:val="3BB86F47"/>
    <w:rsid w:val="3BBF29F3"/>
    <w:rsid w:val="3BC474BA"/>
    <w:rsid w:val="3BD42308"/>
    <w:rsid w:val="3BD45906"/>
    <w:rsid w:val="3BD58D33"/>
    <w:rsid w:val="3BD6B326"/>
    <w:rsid w:val="3BD750D6"/>
    <w:rsid w:val="3BD78E82"/>
    <w:rsid w:val="3BDA64E0"/>
    <w:rsid w:val="3BDBAB97"/>
    <w:rsid w:val="3BE3B485"/>
    <w:rsid w:val="3BEBC2B5"/>
    <w:rsid w:val="3BF1A0F0"/>
    <w:rsid w:val="3BF3DCCF"/>
    <w:rsid w:val="3BF4A75B"/>
    <w:rsid w:val="3BF563B3"/>
    <w:rsid w:val="3BF80B10"/>
    <w:rsid w:val="3BFFF1BF"/>
    <w:rsid w:val="3C00B6F0"/>
    <w:rsid w:val="3C019959"/>
    <w:rsid w:val="3C0496B5"/>
    <w:rsid w:val="3C0615E0"/>
    <w:rsid w:val="3C0744D0"/>
    <w:rsid w:val="3C07E5C0"/>
    <w:rsid w:val="3C0F8122"/>
    <w:rsid w:val="3C102C5A"/>
    <w:rsid w:val="3C10C3D2"/>
    <w:rsid w:val="3C127F9B"/>
    <w:rsid w:val="3C12B4D5"/>
    <w:rsid w:val="3C14AE70"/>
    <w:rsid w:val="3C187754"/>
    <w:rsid w:val="3C1C1FEE"/>
    <w:rsid w:val="3C1EB49D"/>
    <w:rsid w:val="3C20CF83"/>
    <w:rsid w:val="3C219E3C"/>
    <w:rsid w:val="3C2214D4"/>
    <w:rsid w:val="3C25A0EC"/>
    <w:rsid w:val="3C26A128"/>
    <w:rsid w:val="3C27A786"/>
    <w:rsid w:val="3C2D5885"/>
    <w:rsid w:val="3C367D54"/>
    <w:rsid w:val="3C3D0D79"/>
    <w:rsid w:val="3C3D2E3C"/>
    <w:rsid w:val="3C444C4A"/>
    <w:rsid w:val="3C4D3F33"/>
    <w:rsid w:val="3C551364"/>
    <w:rsid w:val="3C554171"/>
    <w:rsid w:val="3C5B5B7A"/>
    <w:rsid w:val="3C65C48D"/>
    <w:rsid w:val="3C6C6C9C"/>
    <w:rsid w:val="3C75013D"/>
    <w:rsid w:val="3C7550CD"/>
    <w:rsid w:val="3C7857AD"/>
    <w:rsid w:val="3C799C29"/>
    <w:rsid w:val="3C7AF756"/>
    <w:rsid w:val="3C8E5665"/>
    <w:rsid w:val="3C91350C"/>
    <w:rsid w:val="3C937CC1"/>
    <w:rsid w:val="3C94CE76"/>
    <w:rsid w:val="3C956A91"/>
    <w:rsid w:val="3C96851F"/>
    <w:rsid w:val="3C96B1BD"/>
    <w:rsid w:val="3C96F985"/>
    <w:rsid w:val="3C987C5F"/>
    <w:rsid w:val="3C98DE95"/>
    <w:rsid w:val="3C9B3666"/>
    <w:rsid w:val="3C9C9595"/>
    <w:rsid w:val="3C9CE757"/>
    <w:rsid w:val="3CA8009D"/>
    <w:rsid w:val="3CAD3722"/>
    <w:rsid w:val="3CAD4633"/>
    <w:rsid w:val="3CAE2770"/>
    <w:rsid w:val="3CAE4CC2"/>
    <w:rsid w:val="3CAEF799"/>
    <w:rsid w:val="3CB2B5F8"/>
    <w:rsid w:val="3CB6B83F"/>
    <w:rsid w:val="3CBC0848"/>
    <w:rsid w:val="3CC22DFD"/>
    <w:rsid w:val="3CC26504"/>
    <w:rsid w:val="3CC309E0"/>
    <w:rsid w:val="3CC7C8F4"/>
    <w:rsid w:val="3CCC1FC2"/>
    <w:rsid w:val="3CCFBCDC"/>
    <w:rsid w:val="3CD081B1"/>
    <w:rsid w:val="3CD5F6CC"/>
    <w:rsid w:val="3CDC62F3"/>
    <w:rsid w:val="3CDD4166"/>
    <w:rsid w:val="3CDE26E4"/>
    <w:rsid w:val="3CE70A65"/>
    <w:rsid w:val="3CE908F7"/>
    <w:rsid w:val="3CE970C2"/>
    <w:rsid w:val="3CEE440A"/>
    <w:rsid w:val="3CF0BB80"/>
    <w:rsid w:val="3CF3885C"/>
    <w:rsid w:val="3CF40C36"/>
    <w:rsid w:val="3CF7FF80"/>
    <w:rsid w:val="3CFAC624"/>
    <w:rsid w:val="3CFACA91"/>
    <w:rsid w:val="3CFEB0E2"/>
    <w:rsid w:val="3D006E67"/>
    <w:rsid w:val="3D0791D4"/>
    <w:rsid w:val="3D085232"/>
    <w:rsid w:val="3D0EF13B"/>
    <w:rsid w:val="3D10E3F9"/>
    <w:rsid w:val="3D1415BF"/>
    <w:rsid w:val="3D16CECE"/>
    <w:rsid w:val="3D181442"/>
    <w:rsid w:val="3D193530"/>
    <w:rsid w:val="3D1FA7FE"/>
    <w:rsid w:val="3D1FE419"/>
    <w:rsid w:val="3D20CF1D"/>
    <w:rsid w:val="3D2282EA"/>
    <w:rsid w:val="3D2F202F"/>
    <w:rsid w:val="3D32A589"/>
    <w:rsid w:val="3D377C12"/>
    <w:rsid w:val="3D38A382"/>
    <w:rsid w:val="3D397532"/>
    <w:rsid w:val="3D3A2F88"/>
    <w:rsid w:val="3D466161"/>
    <w:rsid w:val="3D4948C8"/>
    <w:rsid w:val="3D49554F"/>
    <w:rsid w:val="3D4ABC62"/>
    <w:rsid w:val="3D4C9960"/>
    <w:rsid w:val="3D5021FE"/>
    <w:rsid w:val="3D52E7AB"/>
    <w:rsid w:val="3D5CC655"/>
    <w:rsid w:val="3D603C9E"/>
    <w:rsid w:val="3D63381C"/>
    <w:rsid w:val="3D63400C"/>
    <w:rsid w:val="3D63827E"/>
    <w:rsid w:val="3D6A8DEF"/>
    <w:rsid w:val="3D6F87B4"/>
    <w:rsid w:val="3D7421B6"/>
    <w:rsid w:val="3D77E694"/>
    <w:rsid w:val="3D7AB90E"/>
    <w:rsid w:val="3D7B1FD0"/>
    <w:rsid w:val="3D7C20F6"/>
    <w:rsid w:val="3D7D0A79"/>
    <w:rsid w:val="3D7D0B18"/>
    <w:rsid w:val="3D832B03"/>
    <w:rsid w:val="3D86CA92"/>
    <w:rsid w:val="3D8883D4"/>
    <w:rsid w:val="3D8A86AA"/>
    <w:rsid w:val="3D8BD121"/>
    <w:rsid w:val="3D8EE65F"/>
    <w:rsid w:val="3D92A2CB"/>
    <w:rsid w:val="3D937F88"/>
    <w:rsid w:val="3D9CE41F"/>
    <w:rsid w:val="3D9DC2F4"/>
    <w:rsid w:val="3DA3FE45"/>
    <w:rsid w:val="3DA5F6EE"/>
    <w:rsid w:val="3DA9466E"/>
    <w:rsid w:val="3DB70A55"/>
    <w:rsid w:val="3DBF83A7"/>
    <w:rsid w:val="3DC04D48"/>
    <w:rsid w:val="3DC1D7CC"/>
    <w:rsid w:val="3DC2690C"/>
    <w:rsid w:val="3DC2DDBF"/>
    <w:rsid w:val="3DC325A7"/>
    <w:rsid w:val="3DC4EC0F"/>
    <w:rsid w:val="3DC64022"/>
    <w:rsid w:val="3DC75B02"/>
    <w:rsid w:val="3DCA7C1F"/>
    <w:rsid w:val="3DD1EB91"/>
    <w:rsid w:val="3DD200DF"/>
    <w:rsid w:val="3DE08006"/>
    <w:rsid w:val="3DE42B65"/>
    <w:rsid w:val="3DE44498"/>
    <w:rsid w:val="3DE59F72"/>
    <w:rsid w:val="3DE645B8"/>
    <w:rsid w:val="3DEB2480"/>
    <w:rsid w:val="3DEF59DB"/>
    <w:rsid w:val="3DF0B404"/>
    <w:rsid w:val="3DF0F5C5"/>
    <w:rsid w:val="3DF7D0B6"/>
    <w:rsid w:val="3DF8BB12"/>
    <w:rsid w:val="3DF8C3D2"/>
    <w:rsid w:val="3DFC4FA7"/>
    <w:rsid w:val="3E01CE3A"/>
    <w:rsid w:val="3E03685F"/>
    <w:rsid w:val="3E06F421"/>
    <w:rsid w:val="3E081BB4"/>
    <w:rsid w:val="3E08301A"/>
    <w:rsid w:val="3E0A9088"/>
    <w:rsid w:val="3E0ADEDA"/>
    <w:rsid w:val="3E1205C5"/>
    <w:rsid w:val="3E177F96"/>
    <w:rsid w:val="3E185F6B"/>
    <w:rsid w:val="3E1F0960"/>
    <w:rsid w:val="3E2293AB"/>
    <w:rsid w:val="3E257124"/>
    <w:rsid w:val="3E28347D"/>
    <w:rsid w:val="3E30CC4D"/>
    <w:rsid w:val="3E337B17"/>
    <w:rsid w:val="3E3637DC"/>
    <w:rsid w:val="3E37CA91"/>
    <w:rsid w:val="3E39DB71"/>
    <w:rsid w:val="3E3C187E"/>
    <w:rsid w:val="3E3C23AB"/>
    <w:rsid w:val="3E3CE9BA"/>
    <w:rsid w:val="3E3DB661"/>
    <w:rsid w:val="3E3E2A19"/>
    <w:rsid w:val="3E4FD511"/>
    <w:rsid w:val="3E5AF74B"/>
    <w:rsid w:val="3E615AFF"/>
    <w:rsid w:val="3E660F02"/>
    <w:rsid w:val="3E678ACA"/>
    <w:rsid w:val="3E6A64C8"/>
    <w:rsid w:val="3E70E503"/>
    <w:rsid w:val="3E7504D2"/>
    <w:rsid w:val="3E7C9528"/>
    <w:rsid w:val="3E7DA1E0"/>
    <w:rsid w:val="3E899BA1"/>
    <w:rsid w:val="3E8F2080"/>
    <w:rsid w:val="3E93BF59"/>
    <w:rsid w:val="3E990BB0"/>
    <w:rsid w:val="3E99FD54"/>
    <w:rsid w:val="3E9B15FC"/>
    <w:rsid w:val="3E9B34A4"/>
    <w:rsid w:val="3E9DAF11"/>
    <w:rsid w:val="3EAD3D7B"/>
    <w:rsid w:val="3EAD403F"/>
    <w:rsid w:val="3EADFEF5"/>
    <w:rsid w:val="3EB1795B"/>
    <w:rsid w:val="3EB29D70"/>
    <w:rsid w:val="3EB329F4"/>
    <w:rsid w:val="3EB3AB41"/>
    <w:rsid w:val="3EB3E22F"/>
    <w:rsid w:val="3EB65BFD"/>
    <w:rsid w:val="3EBF8626"/>
    <w:rsid w:val="3EC06241"/>
    <w:rsid w:val="3EC47FB0"/>
    <w:rsid w:val="3EC817DE"/>
    <w:rsid w:val="3ECB92A0"/>
    <w:rsid w:val="3ECF049E"/>
    <w:rsid w:val="3ED1FF74"/>
    <w:rsid w:val="3EDC153C"/>
    <w:rsid w:val="3EDC6913"/>
    <w:rsid w:val="3EE5606A"/>
    <w:rsid w:val="3EE58ADF"/>
    <w:rsid w:val="3EE69D10"/>
    <w:rsid w:val="3EE984A0"/>
    <w:rsid w:val="3EE9F2AF"/>
    <w:rsid w:val="3EEACE5A"/>
    <w:rsid w:val="3EECC92D"/>
    <w:rsid w:val="3EEF2869"/>
    <w:rsid w:val="3EF5E32E"/>
    <w:rsid w:val="3EFC3A53"/>
    <w:rsid w:val="3F0338B9"/>
    <w:rsid w:val="3F03BFA1"/>
    <w:rsid w:val="3F058D21"/>
    <w:rsid w:val="3F11273F"/>
    <w:rsid w:val="3F14C219"/>
    <w:rsid w:val="3F17AEBF"/>
    <w:rsid w:val="3F18BAB3"/>
    <w:rsid w:val="3F1948B6"/>
    <w:rsid w:val="3F370A34"/>
    <w:rsid w:val="3F39974A"/>
    <w:rsid w:val="3F3C21EB"/>
    <w:rsid w:val="3F403E1E"/>
    <w:rsid w:val="3F40C46A"/>
    <w:rsid w:val="3F4ABB41"/>
    <w:rsid w:val="3F4AD444"/>
    <w:rsid w:val="3F4F9D5D"/>
    <w:rsid w:val="3F4FD536"/>
    <w:rsid w:val="3F540172"/>
    <w:rsid w:val="3F5B9C09"/>
    <w:rsid w:val="3F5D2689"/>
    <w:rsid w:val="3F5EB5A5"/>
    <w:rsid w:val="3F5EE211"/>
    <w:rsid w:val="3F5EEB70"/>
    <w:rsid w:val="3F62A869"/>
    <w:rsid w:val="3F64628D"/>
    <w:rsid w:val="3F6F2A28"/>
    <w:rsid w:val="3F70D983"/>
    <w:rsid w:val="3F768DB2"/>
    <w:rsid w:val="3F787779"/>
    <w:rsid w:val="3F7A4EB1"/>
    <w:rsid w:val="3F7FFCE8"/>
    <w:rsid w:val="3F80322E"/>
    <w:rsid w:val="3F82331A"/>
    <w:rsid w:val="3F8A1594"/>
    <w:rsid w:val="3F8B929C"/>
    <w:rsid w:val="3F8F8AAF"/>
    <w:rsid w:val="3F8FB8C4"/>
    <w:rsid w:val="3F90A3B7"/>
    <w:rsid w:val="3F96672E"/>
    <w:rsid w:val="3F9FA57C"/>
    <w:rsid w:val="3FA06122"/>
    <w:rsid w:val="3FA08400"/>
    <w:rsid w:val="3FA9B4AB"/>
    <w:rsid w:val="3FADB133"/>
    <w:rsid w:val="3FC52586"/>
    <w:rsid w:val="3FC6A84A"/>
    <w:rsid w:val="3FC76A57"/>
    <w:rsid w:val="3FCF6282"/>
    <w:rsid w:val="3FD57874"/>
    <w:rsid w:val="3FD935F9"/>
    <w:rsid w:val="3FD9A6E6"/>
    <w:rsid w:val="3FDBCD01"/>
    <w:rsid w:val="3FDE4508"/>
    <w:rsid w:val="3FE16D15"/>
    <w:rsid w:val="3FE1F2DF"/>
    <w:rsid w:val="3FE40DAF"/>
    <w:rsid w:val="3FE4CA4F"/>
    <w:rsid w:val="3FE84FEB"/>
    <w:rsid w:val="3FE99EA1"/>
    <w:rsid w:val="3FEB9329"/>
    <w:rsid w:val="3FEE098A"/>
    <w:rsid w:val="3FF13BAC"/>
    <w:rsid w:val="3FF1A0F2"/>
    <w:rsid w:val="3FFA5B44"/>
    <w:rsid w:val="400288FE"/>
    <w:rsid w:val="4003D6AF"/>
    <w:rsid w:val="4006D7D8"/>
    <w:rsid w:val="4007251B"/>
    <w:rsid w:val="4007B8E2"/>
    <w:rsid w:val="401665E1"/>
    <w:rsid w:val="4017C55E"/>
    <w:rsid w:val="401D8D8F"/>
    <w:rsid w:val="402106EC"/>
    <w:rsid w:val="40218070"/>
    <w:rsid w:val="402FE3E3"/>
    <w:rsid w:val="40335A0D"/>
    <w:rsid w:val="403377D7"/>
    <w:rsid w:val="4034506F"/>
    <w:rsid w:val="403B4C5D"/>
    <w:rsid w:val="403CC8F8"/>
    <w:rsid w:val="4047BC8D"/>
    <w:rsid w:val="404BC334"/>
    <w:rsid w:val="40507563"/>
    <w:rsid w:val="40516905"/>
    <w:rsid w:val="4054C75D"/>
    <w:rsid w:val="405C1CE0"/>
    <w:rsid w:val="406664FA"/>
    <w:rsid w:val="406DFB79"/>
    <w:rsid w:val="40754A08"/>
    <w:rsid w:val="40789DF1"/>
    <w:rsid w:val="407B68B2"/>
    <w:rsid w:val="40823AB9"/>
    <w:rsid w:val="408AE01E"/>
    <w:rsid w:val="4091E913"/>
    <w:rsid w:val="40935DE3"/>
    <w:rsid w:val="40A15D92"/>
    <w:rsid w:val="40A3DC25"/>
    <w:rsid w:val="40A599B3"/>
    <w:rsid w:val="40A81912"/>
    <w:rsid w:val="40AC8E64"/>
    <w:rsid w:val="40AE231E"/>
    <w:rsid w:val="40B24B77"/>
    <w:rsid w:val="40B2A030"/>
    <w:rsid w:val="40B4235A"/>
    <w:rsid w:val="40B474EC"/>
    <w:rsid w:val="40C46741"/>
    <w:rsid w:val="40C73D9B"/>
    <w:rsid w:val="40C86FA5"/>
    <w:rsid w:val="40CA6450"/>
    <w:rsid w:val="40D0149D"/>
    <w:rsid w:val="40D594AF"/>
    <w:rsid w:val="40D60542"/>
    <w:rsid w:val="40D72261"/>
    <w:rsid w:val="40D980CB"/>
    <w:rsid w:val="40DB6CBE"/>
    <w:rsid w:val="40DBE728"/>
    <w:rsid w:val="40DD2444"/>
    <w:rsid w:val="40DE0BBC"/>
    <w:rsid w:val="40DE0D38"/>
    <w:rsid w:val="40DF1CF8"/>
    <w:rsid w:val="40E55201"/>
    <w:rsid w:val="40EC9030"/>
    <w:rsid w:val="40ED8D76"/>
    <w:rsid w:val="40F14BE0"/>
    <w:rsid w:val="40F16D85"/>
    <w:rsid w:val="40F248E1"/>
    <w:rsid w:val="40F4A583"/>
    <w:rsid w:val="40F59399"/>
    <w:rsid w:val="40F699F0"/>
    <w:rsid w:val="40FA0713"/>
    <w:rsid w:val="40FE7DF5"/>
    <w:rsid w:val="4100C8B5"/>
    <w:rsid w:val="41036E13"/>
    <w:rsid w:val="4104236A"/>
    <w:rsid w:val="4104F1E9"/>
    <w:rsid w:val="4105C4DF"/>
    <w:rsid w:val="41076013"/>
    <w:rsid w:val="411138F2"/>
    <w:rsid w:val="4111800E"/>
    <w:rsid w:val="4115F19C"/>
    <w:rsid w:val="411A40A0"/>
    <w:rsid w:val="411C3005"/>
    <w:rsid w:val="411D5160"/>
    <w:rsid w:val="41215007"/>
    <w:rsid w:val="41225F33"/>
    <w:rsid w:val="4122BCAC"/>
    <w:rsid w:val="4122E403"/>
    <w:rsid w:val="4125EE8B"/>
    <w:rsid w:val="41267D6D"/>
    <w:rsid w:val="412BC2EC"/>
    <w:rsid w:val="4139DBF6"/>
    <w:rsid w:val="4141EEE2"/>
    <w:rsid w:val="4142FA6E"/>
    <w:rsid w:val="4145C68C"/>
    <w:rsid w:val="41482559"/>
    <w:rsid w:val="414A4BA7"/>
    <w:rsid w:val="414A7B38"/>
    <w:rsid w:val="414AF1D4"/>
    <w:rsid w:val="414E14E5"/>
    <w:rsid w:val="4155A5FE"/>
    <w:rsid w:val="41599478"/>
    <w:rsid w:val="415A61A0"/>
    <w:rsid w:val="415D77FE"/>
    <w:rsid w:val="4160DA29"/>
    <w:rsid w:val="4168DA8F"/>
    <w:rsid w:val="416D209A"/>
    <w:rsid w:val="417009B0"/>
    <w:rsid w:val="4174A765"/>
    <w:rsid w:val="4176E89F"/>
    <w:rsid w:val="41789205"/>
    <w:rsid w:val="4187A269"/>
    <w:rsid w:val="418ECBE1"/>
    <w:rsid w:val="41945C13"/>
    <w:rsid w:val="4194FA8B"/>
    <w:rsid w:val="41952318"/>
    <w:rsid w:val="41A2966E"/>
    <w:rsid w:val="41A3CFF6"/>
    <w:rsid w:val="41A87BC3"/>
    <w:rsid w:val="41A9454E"/>
    <w:rsid w:val="41ACED4A"/>
    <w:rsid w:val="41AE647D"/>
    <w:rsid w:val="41AE743E"/>
    <w:rsid w:val="41B02685"/>
    <w:rsid w:val="41B29049"/>
    <w:rsid w:val="41B53161"/>
    <w:rsid w:val="41B6C482"/>
    <w:rsid w:val="41B92F15"/>
    <w:rsid w:val="41C0C99B"/>
    <w:rsid w:val="41CBE21D"/>
    <w:rsid w:val="41CD5B1C"/>
    <w:rsid w:val="41CE97EA"/>
    <w:rsid w:val="41CF86FA"/>
    <w:rsid w:val="41D41A51"/>
    <w:rsid w:val="41D6D5AB"/>
    <w:rsid w:val="41DCC1A5"/>
    <w:rsid w:val="41DF4CD1"/>
    <w:rsid w:val="41E557B6"/>
    <w:rsid w:val="41E62884"/>
    <w:rsid w:val="41E83601"/>
    <w:rsid w:val="41E856C4"/>
    <w:rsid w:val="41E91C94"/>
    <w:rsid w:val="41EFA45B"/>
    <w:rsid w:val="41F82AB5"/>
    <w:rsid w:val="41F92BBB"/>
    <w:rsid w:val="41F98178"/>
    <w:rsid w:val="41FAC836"/>
    <w:rsid w:val="41FD62FB"/>
    <w:rsid w:val="41FED8E4"/>
    <w:rsid w:val="41FF309B"/>
    <w:rsid w:val="4206B2B1"/>
    <w:rsid w:val="42089DE5"/>
    <w:rsid w:val="420AA534"/>
    <w:rsid w:val="420C17EF"/>
    <w:rsid w:val="420C7D4E"/>
    <w:rsid w:val="4212719B"/>
    <w:rsid w:val="421B62F4"/>
    <w:rsid w:val="421C0E63"/>
    <w:rsid w:val="421C38CB"/>
    <w:rsid w:val="4221882F"/>
    <w:rsid w:val="42269754"/>
    <w:rsid w:val="422B4449"/>
    <w:rsid w:val="422BFC84"/>
    <w:rsid w:val="4234B4BB"/>
    <w:rsid w:val="4234F6E5"/>
    <w:rsid w:val="4238CD2D"/>
    <w:rsid w:val="42420A8E"/>
    <w:rsid w:val="4245BBB5"/>
    <w:rsid w:val="425247D7"/>
    <w:rsid w:val="425B1544"/>
    <w:rsid w:val="425B52CE"/>
    <w:rsid w:val="426229B9"/>
    <w:rsid w:val="42627C43"/>
    <w:rsid w:val="426924AE"/>
    <w:rsid w:val="4269B093"/>
    <w:rsid w:val="426A30C0"/>
    <w:rsid w:val="427452F2"/>
    <w:rsid w:val="42749E09"/>
    <w:rsid w:val="427DA858"/>
    <w:rsid w:val="42847100"/>
    <w:rsid w:val="4287CEC0"/>
    <w:rsid w:val="42890710"/>
    <w:rsid w:val="42893D44"/>
    <w:rsid w:val="428E12C7"/>
    <w:rsid w:val="4290FD90"/>
    <w:rsid w:val="4294E18E"/>
    <w:rsid w:val="429514E5"/>
    <w:rsid w:val="4297C4D8"/>
    <w:rsid w:val="4297D761"/>
    <w:rsid w:val="429E1B2C"/>
    <w:rsid w:val="42A5D876"/>
    <w:rsid w:val="42A9D6ED"/>
    <w:rsid w:val="42AE84BD"/>
    <w:rsid w:val="42B0F9A5"/>
    <w:rsid w:val="42B65085"/>
    <w:rsid w:val="42B6BA27"/>
    <w:rsid w:val="42BB359C"/>
    <w:rsid w:val="42BEB868"/>
    <w:rsid w:val="42BEE63A"/>
    <w:rsid w:val="42C28F04"/>
    <w:rsid w:val="42C2DC2A"/>
    <w:rsid w:val="42C352DA"/>
    <w:rsid w:val="42D51B91"/>
    <w:rsid w:val="42D946B5"/>
    <w:rsid w:val="42E0F29A"/>
    <w:rsid w:val="42E44D0A"/>
    <w:rsid w:val="42E4CA96"/>
    <w:rsid w:val="42E5C141"/>
    <w:rsid w:val="42E5E71C"/>
    <w:rsid w:val="42E9442D"/>
    <w:rsid w:val="42F33392"/>
    <w:rsid w:val="42F42B94"/>
    <w:rsid w:val="42F49DC6"/>
    <w:rsid w:val="42F58BEE"/>
    <w:rsid w:val="42F7B8C5"/>
    <w:rsid w:val="43001C68"/>
    <w:rsid w:val="43013E67"/>
    <w:rsid w:val="430280C3"/>
    <w:rsid w:val="430F2A8B"/>
    <w:rsid w:val="4310AE92"/>
    <w:rsid w:val="4312016B"/>
    <w:rsid w:val="4320374C"/>
    <w:rsid w:val="4320D232"/>
    <w:rsid w:val="4320F521"/>
    <w:rsid w:val="4321754D"/>
    <w:rsid w:val="4323DF3C"/>
    <w:rsid w:val="43252F93"/>
    <w:rsid w:val="4326C3C2"/>
    <w:rsid w:val="432800F9"/>
    <w:rsid w:val="4328E7A5"/>
    <w:rsid w:val="43299B00"/>
    <w:rsid w:val="432AAD12"/>
    <w:rsid w:val="432B7E84"/>
    <w:rsid w:val="432EB0D4"/>
    <w:rsid w:val="432EC3AC"/>
    <w:rsid w:val="433A8A0E"/>
    <w:rsid w:val="433CA8EB"/>
    <w:rsid w:val="433DE02B"/>
    <w:rsid w:val="4340B4BC"/>
    <w:rsid w:val="4341CA1D"/>
    <w:rsid w:val="43449F00"/>
    <w:rsid w:val="434684CB"/>
    <w:rsid w:val="4348A00E"/>
    <w:rsid w:val="4348AB15"/>
    <w:rsid w:val="435002B6"/>
    <w:rsid w:val="435B2A6D"/>
    <w:rsid w:val="435BD33C"/>
    <w:rsid w:val="435C65B5"/>
    <w:rsid w:val="435F16F4"/>
    <w:rsid w:val="435FF229"/>
    <w:rsid w:val="435FF3D1"/>
    <w:rsid w:val="43626680"/>
    <w:rsid w:val="4363EE1F"/>
    <w:rsid w:val="436419D6"/>
    <w:rsid w:val="43666C3C"/>
    <w:rsid w:val="4369617B"/>
    <w:rsid w:val="436C808E"/>
    <w:rsid w:val="4370D50C"/>
    <w:rsid w:val="43712268"/>
    <w:rsid w:val="43722FEF"/>
    <w:rsid w:val="43726050"/>
    <w:rsid w:val="4372C4F7"/>
    <w:rsid w:val="4376248F"/>
    <w:rsid w:val="4377C005"/>
    <w:rsid w:val="437BFB7C"/>
    <w:rsid w:val="43834974"/>
    <w:rsid w:val="43835DBE"/>
    <w:rsid w:val="438630BC"/>
    <w:rsid w:val="438BD2C9"/>
    <w:rsid w:val="438F6936"/>
    <w:rsid w:val="43914262"/>
    <w:rsid w:val="43962C2C"/>
    <w:rsid w:val="439742FA"/>
    <w:rsid w:val="439C0253"/>
    <w:rsid w:val="439C8FD1"/>
    <w:rsid w:val="43A35366"/>
    <w:rsid w:val="43A354E2"/>
    <w:rsid w:val="43A839C9"/>
    <w:rsid w:val="43A83A36"/>
    <w:rsid w:val="43A88A79"/>
    <w:rsid w:val="43AA0884"/>
    <w:rsid w:val="43AD184E"/>
    <w:rsid w:val="43B10268"/>
    <w:rsid w:val="43B5D915"/>
    <w:rsid w:val="43B794A8"/>
    <w:rsid w:val="43BABE71"/>
    <w:rsid w:val="43BC64D9"/>
    <w:rsid w:val="43BC8EF1"/>
    <w:rsid w:val="43BCF7B5"/>
    <w:rsid w:val="43BCF83B"/>
    <w:rsid w:val="43BDFA4F"/>
    <w:rsid w:val="43C05115"/>
    <w:rsid w:val="43C1EDC8"/>
    <w:rsid w:val="43C2A401"/>
    <w:rsid w:val="43C44AF9"/>
    <w:rsid w:val="43C89216"/>
    <w:rsid w:val="43CA31A2"/>
    <w:rsid w:val="43CAF747"/>
    <w:rsid w:val="43CD1F5B"/>
    <w:rsid w:val="43D587FB"/>
    <w:rsid w:val="43D62AED"/>
    <w:rsid w:val="43DB32CB"/>
    <w:rsid w:val="43DD8DDF"/>
    <w:rsid w:val="43F405BB"/>
    <w:rsid w:val="43F66CCC"/>
    <w:rsid w:val="43FA7657"/>
    <w:rsid w:val="43FC8DF7"/>
    <w:rsid w:val="43FDE0C7"/>
    <w:rsid w:val="44033DB8"/>
    <w:rsid w:val="440D5910"/>
    <w:rsid w:val="440DB67B"/>
    <w:rsid w:val="440FA16E"/>
    <w:rsid w:val="4411C498"/>
    <w:rsid w:val="441249E2"/>
    <w:rsid w:val="44156464"/>
    <w:rsid w:val="4422DA33"/>
    <w:rsid w:val="44285A29"/>
    <w:rsid w:val="442C2CF9"/>
    <w:rsid w:val="443882B6"/>
    <w:rsid w:val="44392B5A"/>
    <w:rsid w:val="443D90CC"/>
    <w:rsid w:val="443F1A89"/>
    <w:rsid w:val="4443BE65"/>
    <w:rsid w:val="4444DA83"/>
    <w:rsid w:val="4446F113"/>
    <w:rsid w:val="444B7402"/>
    <w:rsid w:val="444D925E"/>
    <w:rsid w:val="444F48D3"/>
    <w:rsid w:val="44604641"/>
    <w:rsid w:val="44610B2F"/>
    <w:rsid w:val="44649545"/>
    <w:rsid w:val="4467E8B0"/>
    <w:rsid w:val="446BCD74"/>
    <w:rsid w:val="446BED44"/>
    <w:rsid w:val="4474CD82"/>
    <w:rsid w:val="4475A97D"/>
    <w:rsid w:val="4475D74C"/>
    <w:rsid w:val="447BD1BB"/>
    <w:rsid w:val="447DF490"/>
    <w:rsid w:val="44835908"/>
    <w:rsid w:val="4483C3A1"/>
    <w:rsid w:val="4485670D"/>
    <w:rsid w:val="44876705"/>
    <w:rsid w:val="44894F52"/>
    <w:rsid w:val="448C2066"/>
    <w:rsid w:val="448D483C"/>
    <w:rsid w:val="448D637C"/>
    <w:rsid w:val="4493B83D"/>
    <w:rsid w:val="449ED6A7"/>
    <w:rsid w:val="44A2072A"/>
    <w:rsid w:val="44A8EA8E"/>
    <w:rsid w:val="44AB9F9C"/>
    <w:rsid w:val="44ADFD4C"/>
    <w:rsid w:val="44AF5E42"/>
    <w:rsid w:val="44B22A6A"/>
    <w:rsid w:val="44B249D8"/>
    <w:rsid w:val="44B2DA24"/>
    <w:rsid w:val="44C1F281"/>
    <w:rsid w:val="44C420D6"/>
    <w:rsid w:val="44C4A654"/>
    <w:rsid w:val="44C5E6F6"/>
    <w:rsid w:val="44C8E5EB"/>
    <w:rsid w:val="44CBA69E"/>
    <w:rsid w:val="44D00F08"/>
    <w:rsid w:val="44D2301A"/>
    <w:rsid w:val="44D2CFE0"/>
    <w:rsid w:val="44D7B8A6"/>
    <w:rsid w:val="44D82966"/>
    <w:rsid w:val="44DBA3CF"/>
    <w:rsid w:val="44DF22AB"/>
    <w:rsid w:val="44DFF35B"/>
    <w:rsid w:val="44E7ABD4"/>
    <w:rsid w:val="44EF790F"/>
    <w:rsid w:val="44F0A392"/>
    <w:rsid w:val="44F3DF66"/>
    <w:rsid w:val="44F770E5"/>
    <w:rsid w:val="44F7AC4E"/>
    <w:rsid w:val="4503B375"/>
    <w:rsid w:val="45046875"/>
    <w:rsid w:val="450727BC"/>
    <w:rsid w:val="450AC71E"/>
    <w:rsid w:val="450D45BE"/>
    <w:rsid w:val="450DE8B0"/>
    <w:rsid w:val="4517A559"/>
    <w:rsid w:val="451848C9"/>
    <w:rsid w:val="451BD231"/>
    <w:rsid w:val="451C485B"/>
    <w:rsid w:val="451CB494"/>
    <w:rsid w:val="451CF84E"/>
    <w:rsid w:val="45239A68"/>
    <w:rsid w:val="45256B4F"/>
    <w:rsid w:val="452E7131"/>
    <w:rsid w:val="452F4B32"/>
    <w:rsid w:val="45351D40"/>
    <w:rsid w:val="453609C8"/>
    <w:rsid w:val="45382E66"/>
    <w:rsid w:val="4538400E"/>
    <w:rsid w:val="453A8C8E"/>
    <w:rsid w:val="45448218"/>
    <w:rsid w:val="45476644"/>
    <w:rsid w:val="454CDF7C"/>
    <w:rsid w:val="454D97FA"/>
    <w:rsid w:val="45523E6C"/>
    <w:rsid w:val="45531BCC"/>
    <w:rsid w:val="455531EC"/>
    <w:rsid w:val="455F8995"/>
    <w:rsid w:val="45643A57"/>
    <w:rsid w:val="45661F22"/>
    <w:rsid w:val="456731B1"/>
    <w:rsid w:val="4568FAFC"/>
    <w:rsid w:val="456CB38A"/>
    <w:rsid w:val="456DBF78"/>
    <w:rsid w:val="4573AFC1"/>
    <w:rsid w:val="45772226"/>
    <w:rsid w:val="457EECBC"/>
    <w:rsid w:val="457F6A6D"/>
    <w:rsid w:val="45805E6E"/>
    <w:rsid w:val="458148DB"/>
    <w:rsid w:val="4583D49E"/>
    <w:rsid w:val="458B94C7"/>
    <w:rsid w:val="45910603"/>
    <w:rsid w:val="4591078B"/>
    <w:rsid w:val="4593A6CC"/>
    <w:rsid w:val="4594ED93"/>
    <w:rsid w:val="459744E3"/>
    <w:rsid w:val="4599FC42"/>
    <w:rsid w:val="459EB57F"/>
    <w:rsid w:val="45A03770"/>
    <w:rsid w:val="45A38AE5"/>
    <w:rsid w:val="45A59BB8"/>
    <w:rsid w:val="45A6C9B0"/>
    <w:rsid w:val="45A7F692"/>
    <w:rsid w:val="45A98D50"/>
    <w:rsid w:val="45A9E62D"/>
    <w:rsid w:val="45AE9BB0"/>
    <w:rsid w:val="45BC45C2"/>
    <w:rsid w:val="45BDCE56"/>
    <w:rsid w:val="45BFB1E0"/>
    <w:rsid w:val="45C12CB5"/>
    <w:rsid w:val="45C21189"/>
    <w:rsid w:val="45C2EFC6"/>
    <w:rsid w:val="45C844CB"/>
    <w:rsid w:val="45CD66C8"/>
    <w:rsid w:val="45CD760D"/>
    <w:rsid w:val="45D0DC8B"/>
    <w:rsid w:val="45D3AF64"/>
    <w:rsid w:val="45DA0EB7"/>
    <w:rsid w:val="45DBC56F"/>
    <w:rsid w:val="45E01F24"/>
    <w:rsid w:val="45E0E9F3"/>
    <w:rsid w:val="45E673FB"/>
    <w:rsid w:val="45E71585"/>
    <w:rsid w:val="45F27B88"/>
    <w:rsid w:val="45F48978"/>
    <w:rsid w:val="45F6C79D"/>
    <w:rsid w:val="45F717F9"/>
    <w:rsid w:val="45F76BD0"/>
    <w:rsid w:val="45F914B0"/>
    <w:rsid w:val="45F91CCD"/>
    <w:rsid w:val="4606A2EF"/>
    <w:rsid w:val="460A7D10"/>
    <w:rsid w:val="460BDDFC"/>
    <w:rsid w:val="460E350F"/>
    <w:rsid w:val="4610ED41"/>
    <w:rsid w:val="4612F849"/>
    <w:rsid w:val="4613C82D"/>
    <w:rsid w:val="46147E15"/>
    <w:rsid w:val="461528F5"/>
    <w:rsid w:val="461726A6"/>
    <w:rsid w:val="46173699"/>
    <w:rsid w:val="461A91D5"/>
    <w:rsid w:val="461E129B"/>
    <w:rsid w:val="46208419"/>
    <w:rsid w:val="46289737"/>
    <w:rsid w:val="462FCE5F"/>
    <w:rsid w:val="4631D470"/>
    <w:rsid w:val="4632EC53"/>
    <w:rsid w:val="4635BD38"/>
    <w:rsid w:val="46378EB8"/>
    <w:rsid w:val="463ACD77"/>
    <w:rsid w:val="463BB872"/>
    <w:rsid w:val="463C5395"/>
    <w:rsid w:val="464246A0"/>
    <w:rsid w:val="46448CB3"/>
    <w:rsid w:val="4654947C"/>
    <w:rsid w:val="46556CCA"/>
    <w:rsid w:val="4657172A"/>
    <w:rsid w:val="465786A8"/>
    <w:rsid w:val="465A3093"/>
    <w:rsid w:val="465D9E89"/>
    <w:rsid w:val="465E3595"/>
    <w:rsid w:val="4660238F"/>
    <w:rsid w:val="46678F5F"/>
    <w:rsid w:val="4669D647"/>
    <w:rsid w:val="466B49FA"/>
    <w:rsid w:val="466ED3D3"/>
    <w:rsid w:val="46706D13"/>
    <w:rsid w:val="46710F63"/>
    <w:rsid w:val="46779E11"/>
    <w:rsid w:val="467D266E"/>
    <w:rsid w:val="4680D521"/>
    <w:rsid w:val="4681A1AF"/>
    <w:rsid w:val="46864288"/>
    <w:rsid w:val="4686BC1C"/>
    <w:rsid w:val="46880CB1"/>
    <w:rsid w:val="46887171"/>
    <w:rsid w:val="4689B03F"/>
    <w:rsid w:val="468F66DC"/>
    <w:rsid w:val="468F7600"/>
    <w:rsid w:val="46926697"/>
    <w:rsid w:val="46936C5C"/>
    <w:rsid w:val="469BFE3F"/>
    <w:rsid w:val="469DB83E"/>
    <w:rsid w:val="469FE062"/>
    <w:rsid w:val="46A354C3"/>
    <w:rsid w:val="46A58E4E"/>
    <w:rsid w:val="46A59BFC"/>
    <w:rsid w:val="46A69ABA"/>
    <w:rsid w:val="46A78D7B"/>
    <w:rsid w:val="46A7E5B3"/>
    <w:rsid w:val="46A9F7F4"/>
    <w:rsid w:val="46B2E9D5"/>
    <w:rsid w:val="46B34A03"/>
    <w:rsid w:val="46B4F60B"/>
    <w:rsid w:val="46B71AF1"/>
    <w:rsid w:val="46B9878F"/>
    <w:rsid w:val="46CFF168"/>
    <w:rsid w:val="46D0C77D"/>
    <w:rsid w:val="46D998FB"/>
    <w:rsid w:val="46DAF643"/>
    <w:rsid w:val="46DE54A2"/>
    <w:rsid w:val="46DF1BEB"/>
    <w:rsid w:val="46E3A184"/>
    <w:rsid w:val="46E4D8F1"/>
    <w:rsid w:val="46E5E286"/>
    <w:rsid w:val="46F1FE29"/>
    <w:rsid w:val="46F5B59C"/>
    <w:rsid w:val="46F5BD12"/>
    <w:rsid w:val="46F9C7D6"/>
    <w:rsid w:val="46FC7EE3"/>
    <w:rsid w:val="46FE047A"/>
    <w:rsid w:val="470C7615"/>
    <w:rsid w:val="4713FD7E"/>
    <w:rsid w:val="4714C76B"/>
    <w:rsid w:val="471705CF"/>
    <w:rsid w:val="4718DF68"/>
    <w:rsid w:val="4719DBE3"/>
    <w:rsid w:val="471FA38F"/>
    <w:rsid w:val="4725EE42"/>
    <w:rsid w:val="472CB6EC"/>
    <w:rsid w:val="472D42C1"/>
    <w:rsid w:val="47316C83"/>
    <w:rsid w:val="4733F782"/>
    <w:rsid w:val="4737F11E"/>
    <w:rsid w:val="473E4436"/>
    <w:rsid w:val="4746EF4D"/>
    <w:rsid w:val="474D0B77"/>
    <w:rsid w:val="475779C1"/>
    <w:rsid w:val="47590580"/>
    <w:rsid w:val="475D3460"/>
    <w:rsid w:val="47611802"/>
    <w:rsid w:val="4761F356"/>
    <w:rsid w:val="476213EC"/>
    <w:rsid w:val="477BB91D"/>
    <w:rsid w:val="477E32C1"/>
    <w:rsid w:val="478953E2"/>
    <w:rsid w:val="478C7720"/>
    <w:rsid w:val="478D4289"/>
    <w:rsid w:val="478F6502"/>
    <w:rsid w:val="479193AD"/>
    <w:rsid w:val="47945DA3"/>
    <w:rsid w:val="479E18B9"/>
    <w:rsid w:val="47A19E13"/>
    <w:rsid w:val="47A3F118"/>
    <w:rsid w:val="47A8B080"/>
    <w:rsid w:val="47AB8A52"/>
    <w:rsid w:val="47ACE81E"/>
    <w:rsid w:val="47B8B083"/>
    <w:rsid w:val="47BC7A67"/>
    <w:rsid w:val="47BC7B0D"/>
    <w:rsid w:val="47C0882F"/>
    <w:rsid w:val="47C1E375"/>
    <w:rsid w:val="47C1F779"/>
    <w:rsid w:val="47CA33CD"/>
    <w:rsid w:val="47CA3464"/>
    <w:rsid w:val="47CA9709"/>
    <w:rsid w:val="47CE28DC"/>
    <w:rsid w:val="47CE82A0"/>
    <w:rsid w:val="47D34845"/>
    <w:rsid w:val="47D63A00"/>
    <w:rsid w:val="47D98C18"/>
    <w:rsid w:val="47D9F8A6"/>
    <w:rsid w:val="47DB4E78"/>
    <w:rsid w:val="47DC8843"/>
    <w:rsid w:val="47DE276D"/>
    <w:rsid w:val="47E2D65C"/>
    <w:rsid w:val="47F0C16A"/>
    <w:rsid w:val="47F1F213"/>
    <w:rsid w:val="47F8697B"/>
    <w:rsid w:val="47FA7C35"/>
    <w:rsid w:val="47FA8730"/>
    <w:rsid w:val="48052487"/>
    <w:rsid w:val="480AA9A9"/>
    <w:rsid w:val="480CA25B"/>
    <w:rsid w:val="4813EABB"/>
    <w:rsid w:val="4819C01D"/>
    <w:rsid w:val="481C019A"/>
    <w:rsid w:val="481CA0EA"/>
    <w:rsid w:val="4825CCC2"/>
    <w:rsid w:val="4828A215"/>
    <w:rsid w:val="4829F00F"/>
    <w:rsid w:val="482CC204"/>
    <w:rsid w:val="4833236C"/>
    <w:rsid w:val="483506F9"/>
    <w:rsid w:val="4837847E"/>
    <w:rsid w:val="4838357C"/>
    <w:rsid w:val="48398A6A"/>
    <w:rsid w:val="483F8DAF"/>
    <w:rsid w:val="48423A24"/>
    <w:rsid w:val="4846F4E9"/>
    <w:rsid w:val="485031F0"/>
    <w:rsid w:val="4850E64C"/>
    <w:rsid w:val="4851F316"/>
    <w:rsid w:val="48541A2F"/>
    <w:rsid w:val="485674EB"/>
    <w:rsid w:val="485D8AB1"/>
    <w:rsid w:val="485DE7B4"/>
    <w:rsid w:val="486B40D1"/>
    <w:rsid w:val="48743F26"/>
    <w:rsid w:val="48794207"/>
    <w:rsid w:val="487D22FD"/>
    <w:rsid w:val="488195DA"/>
    <w:rsid w:val="4882A3CF"/>
    <w:rsid w:val="4883F85D"/>
    <w:rsid w:val="489C9A6E"/>
    <w:rsid w:val="48A0FA85"/>
    <w:rsid w:val="48A1A3AF"/>
    <w:rsid w:val="48A73E4E"/>
    <w:rsid w:val="48A86AC2"/>
    <w:rsid w:val="48AAB6AD"/>
    <w:rsid w:val="48B1566E"/>
    <w:rsid w:val="48B6F601"/>
    <w:rsid w:val="48B7166B"/>
    <w:rsid w:val="48BB1787"/>
    <w:rsid w:val="48BBABA3"/>
    <w:rsid w:val="48C5C014"/>
    <w:rsid w:val="48CA8743"/>
    <w:rsid w:val="48D19689"/>
    <w:rsid w:val="48D98415"/>
    <w:rsid w:val="48E427D1"/>
    <w:rsid w:val="48EB0E43"/>
    <w:rsid w:val="48EB3367"/>
    <w:rsid w:val="48EC9C41"/>
    <w:rsid w:val="48F6CF01"/>
    <w:rsid w:val="48F8C3BA"/>
    <w:rsid w:val="49015AD9"/>
    <w:rsid w:val="49035EC3"/>
    <w:rsid w:val="490598CA"/>
    <w:rsid w:val="4905F9F3"/>
    <w:rsid w:val="4907767D"/>
    <w:rsid w:val="4907DB14"/>
    <w:rsid w:val="490B1EF8"/>
    <w:rsid w:val="490FE1FA"/>
    <w:rsid w:val="49106B9C"/>
    <w:rsid w:val="49165AA7"/>
    <w:rsid w:val="492287FE"/>
    <w:rsid w:val="49235BDD"/>
    <w:rsid w:val="492502F7"/>
    <w:rsid w:val="493108ED"/>
    <w:rsid w:val="4937C366"/>
    <w:rsid w:val="4938AF92"/>
    <w:rsid w:val="493A523A"/>
    <w:rsid w:val="493EDB10"/>
    <w:rsid w:val="49402B1F"/>
    <w:rsid w:val="49433BDF"/>
    <w:rsid w:val="49471B2F"/>
    <w:rsid w:val="4948BFF2"/>
    <w:rsid w:val="494DAD88"/>
    <w:rsid w:val="49542C3E"/>
    <w:rsid w:val="4959C01A"/>
    <w:rsid w:val="4959D347"/>
    <w:rsid w:val="4960268A"/>
    <w:rsid w:val="4960F6C8"/>
    <w:rsid w:val="496285E6"/>
    <w:rsid w:val="4966676A"/>
    <w:rsid w:val="496EB77C"/>
    <w:rsid w:val="496EFC0B"/>
    <w:rsid w:val="49701D41"/>
    <w:rsid w:val="497D3B1F"/>
    <w:rsid w:val="498374FF"/>
    <w:rsid w:val="4985B360"/>
    <w:rsid w:val="498988D0"/>
    <w:rsid w:val="498ABBF0"/>
    <w:rsid w:val="498C7480"/>
    <w:rsid w:val="498D03A5"/>
    <w:rsid w:val="498D4EC4"/>
    <w:rsid w:val="498E2702"/>
    <w:rsid w:val="498EA1D4"/>
    <w:rsid w:val="4993DC83"/>
    <w:rsid w:val="499E51FA"/>
    <w:rsid w:val="49A3C7B1"/>
    <w:rsid w:val="49A75F30"/>
    <w:rsid w:val="49AFD311"/>
    <w:rsid w:val="49B00633"/>
    <w:rsid w:val="49B1A5F9"/>
    <w:rsid w:val="49CAC5E8"/>
    <w:rsid w:val="49CF47D8"/>
    <w:rsid w:val="49D08E3B"/>
    <w:rsid w:val="49D7003E"/>
    <w:rsid w:val="49D9BB81"/>
    <w:rsid w:val="49D9F299"/>
    <w:rsid w:val="49DBC399"/>
    <w:rsid w:val="49E2B7B7"/>
    <w:rsid w:val="49E5DF69"/>
    <w:rsid w:val="49EBCB96"/>
    <w:rsid w:val="49F3BF27"/>
    <w:rsid w:val="49F6530D"/>
    <w:rsid w:val="49FB3471"/>
    <w:rsid w:val="49FE1222"/>
    <w:rsid w:val="4A093707"/>
    <w:rsid w:val="4A0AC27E"/>
    <w:rsid w:val="4A0ECF19"/>
    <w:rsid w:val="4A0F5116"/>
    <w:rsid w:val="4A106B57"/>
    <w:rsid w:val="4A1E7B44"/>
    <w:rsid w:val="4A2B7C44"/>
    <w:rsid w:val="4A2D565E"/>
    <w:rsid w:val="4A2D8892"/>
    <w:rsid w:val="4A38F5CA"/>
    <w:rsid w:val="4A3D7346"/>
    <w:rsid w:val="4A42AA89"/>
    <w:rsid w:val="4A43D47A"/>
    <w:rsid w:val="4A43F285"/>
    <w:rsid w:val="4A453A3F"/>
    <w:rsid w:val="4A4B0FB6"/>
    <w:rsid w:val="4A4C5245"/>
    <w:rsid w:val="4A4F3F2F"/>
    <w:rsid w:val="4A516F4E"/>
    <w:rsid w:val="4A55BFEB"/>
    <w:rsid w:val="4A573428"/>
    <w:rsid w:val="4A5B148E"/>
    <w:rsid w:val="4A5F0FA0"/>
    <w:rsid w:val="4A65B78A"/>
    <w:rsid w:val="4A663083"/>
    <w:rsid w:val="4A674DC7"/>
    <w:rsid w:val="4A68A5ED"/>
    <w:rsid w:val="4A6F91E0"/>
    <w:rsid w:val="4A6F94E8"/>
    <w:rsid w:val="4A705BA3"/>
    <w:rsid w:val="4A7981B6"/>
    <w:rsid w:val="4A7C1982"/>
    <w:rsid w:val="4A7CF1E0"/>
    <w:rsid w:val="4A8099BC"/>
    <w:rsid w:val="4A827F52"/>
    <w:rsid w:val="4A862030"/>
    <w:rsid w:val="4A86D110"/>
    <w:rsid w:val="4A8DE23F"/>
    <w:rsid w:val="4A9063FB"/>
    <w:rsid w:val="4A956606"/>
    <w:rsid w:val="4A9A289C"/>
    <w:rsid w:val="4A9CC151"/>
    <w:rsid w:val="4A9D368A"/>
    <w:rsid w:val="4AA24027"/>
    <w:rsid w:val="4AA475CE"/>
    <w:rsid w:val="4AA8C209"/>
    <w:rsid w:val="4AAB1AA2"/>
    <w:rsid w:val="4AB3C51A"/>
    <w:rsid w:val="4ABA7D35"/>
    <w:rsid w:val="4ABF22D1"/>
    <w:rsid w:val="4AC1E89D"/>
    <w:rsid w:val="4AC67C3D"/>
    <w:rsid w:val="4AC8854B"/>
    <w:rsid w:val="4ACA7175"/>
    <w:rsid w:val="4ACCCEE6"/>
    <w:rsid w:val="4ACF631D"/>
    <w:rsid w:val="4AD14597"/>
    <w:rsid w:val="4AD2310D"/>
    <w:rsid w:val="4AD24A4C"/>
    <w:rsid w:val="4AD958F2"/>
    <w:rsid w:val="4AD9FFA6"/>
    <w:rsid w:val="4ADFEA04"/>
    <w:rsid w:val="4AE15AAA"/>
    <w:rsid w:val="4AE420FB"/>
    <w:rsid w:val="4AE5B2F7"/>
    <w:rsid w:val="4AE82DA6"/>
    <w:rsid w:val="4AEBA201"/>
    <w:rsid w:val="4AEBFC8C"/>
    <w:rsid w:val="4AF16346"/>
    <w:rsid w:val="4AF6CCE7"/>
    <w:rsid w:val="4AFADCCD"/>
    <w:rsid w:val="4AFBD157"/>
    <w:rsid w:val="4AFC260F"/>
    <w:rsid w:val="4AFD78D0"/>
    <w:rsid w:val="4B0364A0"/>
    <w:rsid w:val="4B040078"/>
    <w:rsid w:val="4B0F63A8"/>
    <w:rsid w:val="4B11506C"/>
    <w:rsid w:val="4B13E132"/>
    <w:rsid w:val="4B15997B"/>
    <w:rsid w:val="4B15B6C0"/>
    <w:rsid w:val="4B1BC72D"/>
    <w:rsid w:val="4B1E842D"/>
    <w:rsid w:val="4B1FF09F"/>
    <w:rsid w:val="4B25D416"/>
    <w:rsid w:val="4B2EA115"/>
    <w:rsid w:val="4B2EBDA2"/>
    <w:rsid w:val="4B2F2CFA"/>
    <w:rsid w:val="4B32EB36"/>
    <w:rsid w:val="4B35CAB7"/>
    <w:rsid w:val="4B38B234"/>
    <w:rsid w:val="4B405FEE"/>
    <w:rsid w:val="4B42B442"/>
    <w:rsid w:val="4B436EEF"/>
    <w:rsid w:val="4B4BB9EE"/>
    <w:rsid w:val="4B4D32FA"/>
    <w:rsid w:val="4B4D4D85"/>
    <w:rsid w:val="4B4DA664"/>
    <w:rsid w:val="4B551990"/>
    <w:rsid w:val="4B55E77D"/>
    <w:rsid w:val="4B5E27D2"/>
    <w:rsid w:val="4B6335B3"/>
    <w:rsid w:val="4B684C62"/>
    <w:rsid w:val="4B6F9B13"/>
    <w:rsid w:val="4B705013"/>
    <w:rsid w:val="4B73C57A"/>
    <w:rsid w:val="4B7565C4"/>
    <w:rsid w:val="4B75A5A4"/>
    <w:rsid w:val="4B78056D"/>
    <w:rsid w:val="4B786A14"/>
    <w:rsid w:val="4B7893B3"/>
    <w:rsid w:val="4B7E2C8B"/>
    <w:rsid w:val="4B853EEB"/>
    <w:rsid w:val="4B8991BD"/>
    <w:rsid w:val="4B8993D8"/>
    <w:rsid w:val="4B89B8FB"/>
    <w:rsid w:val="4B8A0604"/>
    <w:rsid w:val="4B8AE61C"/>
    <w:rsid w:val="4B8D03D7"/>
    <w:rsid w:val="4B9412D2"/>
    <w:rsid w:val="4B9AEA1C"/>
    <w:rsid w:val="4B9B0D06"/>
    <w:rsid w:val="4B9E134C"/>
    <w:rsid w:val="4BA07D47"/>
    <w:rsid w:val="4BACA8C5"/>
    <w:rsid w:val="4BB57E05"/>
    <w:rsid w:val="4BBD520B"/>
    <w:rsid w:val="4BBDB79A"/>
    <w:rsid w:val="4BC273D5"/>
    <w:rsid w:val="4BC3BC24"/>
    <w:rsid w:val="4BC98547"/>
    <w:rsid w:val="4BCD2E48"/>
    <w:rsid w:val="4BCE95BB"/>
    <w:rsid w:val="4BCEF0DD"/>
    <w:rsid w:val="4BD08602"/>
    <w:rsid w:val="4BD225FF"/>
    <w:rsid w:val="4BD3F316"/>
    <w:rsid w:val="4BD4E417"/>
    <w:rsid w:val="4BDBF2F0"/>
    <w:rsid w:val="4BDBFBC1"/>
    <w:rsid w:val="4BE40B8F"/>
    <w:rsid w:val="4BEE7B9A"/>
    <w:rsid w:val="4BF38378"/>
    <w:rsid w:val="4BF7D124"/>
    <w:rsid w:val="4BFA0B07"/>
    <w:rsid w:val="4C0DCCD6"/>
    <w:rsid w:val="4C0FD89C"/>
    <w:rsid w:val="4C118DE2"/>
    <w:rsid w:val="4C235A44"/>
    <w:rsid w:val="4C2590DF"/>
    <w:rsid w:val="4C25C5A8"/>
    <w:rsid w:val="4C2E9480"/>
    <w:rsid w:val="4C2F34D9"/>
    <w:rsid w:val="4C2F53F8"/>
    <w:rsid w:val="4C2F563D"/>
    <w:rsid w:val="4C324CCE"/>
    <w:rsid w:val="4C334B4B"/>
    <w:rsid w:val="4C365AB4"/>
    <w:rsid w:val="4C3B8C89"/>
    <w:rsid w:val="4C3BDAE1"/>
    <w:rsid w:val="4C3BEE76"/>
    <w:rsid w:val="4C3C840C"/>
    <w:rsid w:val="4C3EEBA1"/>
    <w:rsid w:val="4C4130DF"/>
    <w:rsid w:val="4C4312F9"/>
    <w:rsid w:val="4C43176B"/>
    <w:rsid w:val="4C46F313"/>
    <w:rsid w:val="4C480B95"/>
    <w:rsid w:val="4C4912AA"/>
    <w:rsid w:val="4C49FB69"/>
    <w:rsid w:val="4C4C44F4"/>
    <w:rsid w:val="4C4DF78F"/>
    <w:rsid w:val="4C4FA1D7"/>
    <w:rsid w:val="4C5F9D4B"/>
    <w:rsid w:val="4C679E7F"/>
    <w:rsid w:val="4C6898CD"/>
    <w:rsid w:val="4C6D8E11"/>
    <w:rsid w:val="4C71A222"/>
    <w:rsid w:val="4C741EE4"/>
    <w:rsid w:val="4C7A01C0"/>
    <w:rsid w:val="4C844698"/>
    <w:rsid w:val="4C867AC3"/>
    <w:rsid w:val="4C899B07"/>
    <w:rsid w:val="4C8A9453"/>
    <w:rsid w:val="4C938A13"/>
    <w:rsid w:val="4C9B2607"/>
    <w:rsid w:val="4C9FF604"/>
    <w:rsid w:val="4CA3BBD5"/>
    <w:rsid w:val="4CA78B8E"/>
    <w:rsid w:val="4CA7A7F1"/>
    <w:rsid w:val="4CA7DFCC"/>
    <w:rsid w:val="4CA8834D"/>
    <w:rsid w:val="4CB50346"/>
    <w:rsid w:val="4CB5F1C2"/>
    <w:rsid w:val="4CB5FF7E"/>
    <w:rsid w:val="4CB7DB16"/>
    <w:rsid w:val="4CC0AEEC"/>
    <w:rsid w:val="4CC1F431"/>
    <w:rsid w:val="4CC2B0DF"/>
    <w:rsid w:val="4CC99796"/>
    <w:rsid w:val="4CD933E2"/>
    <w:rsid w:val="4CDDBF16"/>
    <w:rsid w:val="4CE499F6"/>
    <w:rsid w:val="4CE6F5A6"/>
    <w:rsid w:val="4CEC41DC"/>
    <w:rsid w:val="4CEE3DB0"/>
    <w:rsid w:val="4CEF9522"/>
    <w:rsid w:val="4CF7DA33"/>
    <w:rsid w:val="4CF97944"/>
    <w:rsid w:val="4D0A0A20"/>
    <w:rsid w:val="4D0AD3F3"/>
    <w:rsid w:val="4D0B7677"/>
    <w:rsid w:val="4D0E18B2"/>
    <w:rsid w:val="4D109673"/>
    <w:rsid w:val="4D15BADE"/>
    <w:rsid w:val="4D225E11"/>
    <w:rsid w:val="4D27F60A"/>
    <w:rsid w:val="4D291FC2"/>
    <w:rsid w:val="4D2971B6"/>
    <w:rsid w:val="4D2C91EB"/>
    <w:rsid w:val="4D2CEE38"/>
    <w:rsid w:val="4D3199DA"/>
    <w:rsid w:val="4D32056A"/>
    <w:rsid w:val="4D321B63"/>
    <w:rsid w:val="4D36E754"/>
    <w:rsid w:val="4D37BC35"/>
    <w:rsid w:val="4D397C22"/>
    <w:rsid w:val="4D3BDB22"/>
    <w:rsid w:val="4D3EE5AA"/>
    <w:rsid w:val="4D439E3E"/>
    <w:rsid w:val="4D49DDB8"/>
    <w:rsid w:val="4D4B0455"/>
    <w:rsid w:val="4D4B5658"/>
    <w:rsid w:val="4D4D3B35"/>
    <w:rsid w:val="4D57A745"/>
    <w:rsid w:val="4D57DF96"/>
    <w:rsid w:val="4D57E050"/>
    <w:rsid w:val="4D583FDD"/>
    <w:rsid w:val="4D5ABEC3"/>
    <w:rsid w:val="4D5C2FD8"/>
    <w:rsid w:val="4D605F39"/>
    <w:rsid w:val="4D62398B"/>
    <w:rsid w:val="4D64FE53"/>
    <w:rsid w:val="4D68412C"/>
    <w:rsid w:val="4D6C53A9"/>
    <w:rsid w:val="4D6EC9BE"/>
    <w:rsid w:val="4D747737"/>
    <w:rsid w:val="4D760021"/>
    <w:rsid w:val="4D798BF6"/>
    <w:rsid w:val="4D80AFC3"/>
    <w:rsid w:val="4D81ECBA"/>
    <w:rsid w:val="4D85D641"/>
    <w:rsid w:val="4D8C1D68"/>
    <w:rsid w:val="4D8D7C13"/>
    <w:rsid w:val="4D920319"/>
    <w:rsid w:val="4D95D626"/>
    <w:rsid w:val="4D97D3BF"/>
    <w:rsid w:val="4D98286F"/>
    <w:rsid w:val="4D99F722"/>
    <w:rsid w:val="4D9C39BF"/>
    <w:rsid w:val="4D9EA7D4"/>
    <w:rsid w:val="4DA341A0"/>
    <w:rsid w:val="4DA5D775"/>
    <w:rsid w:val="4DA94C18"/>
    <w:rsid w:val="4DAC12A3"/>
    <w:rsid w:val="4DACCD3C"/>
    <w:rsid w:val="4DACF437"/>
    <w:rsid w:val="4DAF54A7"/>
    <w:rsid w:val="4DB0967A"/>
    <w:rsid w:val="4DB11351"/>
    <w:rsid w:val="4DBB5757"/>
    <w:rsid w:val="4DBEFD74"/>
    <w:rsid w:val="4DC0BEC4"/>
    <w:rsid w:val="4DC4133A"/>
    <w:rsid w:val="4DC5E7A8"/>
    <w:rsid w:val="4DCAA54A"/>
    <w:rsid w:val="4DCC350A"/>
    <w:rsid w:val="4DCC570A"/>
    <w:rsid w:val="4DD0F702"/>
    <w:rsid w:val="4DD42F9E"/>
    <w:rsid w:val="4DD6EFD6"/>
    <w:rsid w:val="4DD8E4A1"/>
    <w:rsid w:val="4DDF1338"/>
    <w:rsid w:val="4DDF20A1"/>
    <w:rsid w:val="4DDFAE01"/>
    <w:rsid w:val="4DE17365"/>
    <w:rsid w:val="4DE29262"/>
    <w:rsid w:val="4DE2DF26"/>
    <w:rsid w:val="4DE41A45"/>
    <w:rsid w:val="4DE63462"/>
    <w:rsid w:val="4DED8A70"/>
    <w:rsid w:val="4DEFCBED"/>
    <w:rsid w:val="4DF00D17"/>
    <w:rsid w:val="4DF03911"/>
    <w:rsid w:val="4DF4558C"/>
    <w:rsid w:val="4DF464B1"/>
    <w:rsid w:val="4DF52D7E"/>
    <w:rsid w:val="4DF8741A"/>
    <w:rsid w:val="4DF8C3A8"/>
    <w:rsid w:val="4DFEBF0F"/>
    <w:rsid w:val="4DFF02B0"/>
    <w:rsid w:val="4E0282D6"/>
    <w:rsid w:val="4E057CC3"/>
    <w:rsid w:val="4E0DD132"/>
    <w:rsid w:val="4E0FD2A8"/>
    <w:rsid w:val="4E14B4E8"/>
    <w:rsid w:val="4E1CBDBE"/>
    <w:rsid w:val="4E1DC6A4"/>
    <w:rsid w:val="4E1DDD1D"/>
    <w:rsid w:val="4E203F32"/>
    <w:rsid w:val="4E21AF4C"/>
    <w:rsid w:val="4E26D58F"/>
    <w:rsid w:val="4E2E8335"/>
    <w:rsid w:val="4E2EB782"/>
    <w:rsid w:val="4E2F2BC0"/>
    <w:rsid w:val="4E3490C6"/>
    <w:rsid w:val="4E37F940"/>
    <w:rsid w:val="4E3C3EEA"/>
    <w:rsid w:val="4E3F433A"/>
    <w:rsid w:val="4E44FB00"/>
    <w:rsid w:val="4E47DB08"/>
    <w:rsid w:val="4E4831C9"/>
    <w:rsid w:val="4E4AA66A"/>
    <w:rsid w:val="4E4B6D4E"/>
    <w:rsid w:val="4E59AB9A"/>
    <w:rsid w:val="4E5DEC57"/>
    <w:rsid w:val="4E62995C"/>
    <w:rsid w:val="4E661121"/>
    <w:rsid w:val="4E682F7D"/>
    <w:rsid w:val="4E68B702"/>
    <w:rsid w:val="4E6A03DF"/>
    <w:rsid w:val="4E704346"/>
    <w:rsid w:val="4E73CBCB"/>
    <w:rsid w:val="4E7953E6"/>
    <w:rsid w:val="4E7D05D9"/>
    <w:rsid w:val="4E7FF40D"/>
    <w:rsid w:val="4E8298BA"/>
    <w:rsid w:val="4E836EC7"/>
    <w:rsid w:val="4E88C993"/>
    <w:rsid w:val="4E8B750D"/>
    <w:rsid w:val="4E8F05FA"/>
    <w:rsid w:val="4E9988B6"/>
    <w:rsid w:val="4E9FEA10"/>
    <w:rsid w:val="4EA1AAFA"/>
    <w:rsid w:val="4EA2878B"/>
    <w:rsid w:val="4EACF39B"/>
    <w:rsid w:val="4EB95D82"/>
    <w:rsid w:val="4EBA5224"/>
    <w:rsid w:val="4EBEB3E9"/>
    <w:rsid w:val="4EC000D2"/>
    <w:rsid w:val="4EC404C0"/>
    <w:rsid w:val="4ECA93F9"/>
    <w:rsid w:val="4ECDEEC7"/>
    <w:rsid w:val="4ED013AC"/>
    <w:rsid w:val="4ED0794E"/>
    <w:rsid w:val="4ED31628"/>
    <w:rsid w:val="4ED64ABD"/>
    <w:rsid w:val="4ED7E702"/>
    <w:rsid w:val="4ED80EA4"/>
    <w:rsid w:val="4ED957E8"/>
    <w:rsid w:val="4EE766DE"/>
    <w:rsid w:val="4EE9BB3B"/>
    <w:rsid w:val="4EEC0653"/>
    <w:rsid w:val="4EEFB401"/>
    <w:rsid w:val="4EF21E9A"/>
    <w:rsid w:val="4EFCCABC"/>
    <w:rsid w:val="4EFD7F4D"/>
    <w:rsid w:val="4EFFE3A8"/>
    <w:rsid w:val="4F0112E3"/>
    <w:rsid w:val="4F0298E4"/>
    <w:rsid w:val="4F0C6E52"/>
    <w:rsid w:val="4F0CB533"/>
    <w:rsid w:val="4F115579"/>
    <w:rsid w:val="4F18BC8E"/>
    <w:rsid w:val="4F1EABD9"/>
    <w:rsid w:val="4F2296BF"/>
    <w:rsid w:val="4F2448FE"/>
    <w:rsid w:val="4F25B53A"/>
    <w:rsid w:val="4F2652B9"/>
    <w:rsid w:val="4F34BA87"/>
    <w:rsid w:val="4F36A82D"/>
    <w:rsid w:val="4F36BFD4"/>
    <w:rsid w:val="4F370EEF"/>
    <w:rsid w:val="4F38A286"/>
    <w:rsid w:val="4F41337D"/>
    <w:rsid w:val="4F4365A8"/>
    <w:rsid w:val="4F46026D"/>
    <w:rsid w:val="4F48878B"/>
    <w:rsid w:val="4F4B0A32"/>
    <w:rsid w:val="4F515F22"/>
    <w:rsid w:val="4F53E0A1"/>
    <w:rsid w:val="4F54A739"/>
    <w:rsid w:val="4F59A9AE"/>
    <w:rsid w:val="4F5D0C54"/>
    <w:rsid w:val="4F5DC232"/>
    <w:rsid w:val="4F63E533"/>
    <w:rsid w:val="4F68D6E6"/>
    <w:rsid w:val="4F6DA088"/>
    <w:rsid w:val="4F71D6E0"/>
    <w:rsid w:val="4F72F4FB"/>
    <w:rsid w:val="4F73ED73"/>
    <w:rsid w:val="4F73FEAF"/>
    <w:rsid w:val="4F74B5E2"/>
    <w:rsid w:val="4F7948F8"/>
    <w:rsid w:val="4F7C7ABB"/>
    <w:rsid w:val="4F7D7D12"/>
    <w:rsid w:val="4F7E794A"/>
    <w:rsid w:val="4F844091"/>
    <w:rsid w:val="4F853BE4"/>
    <w:rsid w:val="4F87EAFB"/>
    <w:rsid w:val="4F89771E"/>
    <w:rsid w:val="4F8A50B8"/>
    <w:rsid w:val="4F8D32E1"/>
    <w:rsid w:val="4F907E0E"/>
    <w:rsid w:val="4F923D00"/>
    <w:rsid w:val="4F92E04E"/>
    <w:rsid w:val="4F94DD4C"/>
    <w:rsid w:val="4F96DF71"/>
    <w:rsid w:val="4F970544"/>
    <w:rsid w:val="4F97FC15"/>
    <w:rsid w:val="4F990029"/>
    <w:rsid w:val="4F9ADC89"/>
    <w:rsid w:val="4F9DDDF5"/>
    <w:rsid w:val="4FA1CBE9"/>
    <w:rsid w:val="4FA342EB"/>
    <w:rsid w:val="4FAA13EB"/>
    <w:rsid w:val="4FAAA608"/>
    <w:rsid w:val="4FAD2958"/>
    <w:rsid w:val="4FADB791"/>
    <w:rsid w:val="4FAE6F46"/>
    <w:rsid w:val="4FB0CD26"/>
    <w:rsid w:val="4FB1E55E"/>
    <w:rsid w:val="4FB1F165"/>
    <w:rsid w:val="4FB72917"/>
    <w:rsid w:val="4FB897A7"/>
    <w:rsid w:val="4FBC707E"/>
    <w:rsid w:val="4FBE63D1"/>
    <w:rsid w:val="4FC0A8E3"/>
    <w:rsid w:val="4FC2C27A"/>
    <w:rsid w:val="4FC3E477"/>
    <w:rsid w:val="4FC8EDD1"/>
    <w:rsid w:val="4FCDBF47"/>
    <w:rsid w:val="4FCE1CD4"/>
    <w:rsid w:val="4FCEC7A5"/>
    <w:rsid w:val="4FD4DD85"/>
    <w:rsid w:val="4FD4EE98"/>
    <w:rsid w:val="4FD533D4"/>
    <w:rsid w:val="4FD7E4B9"/>
    <w:rsid w:val="4FDF704D"/>
    <w:rsid w:val="4FE12B22"/>
    <w:rsid w:val="4FE2BFE6"/>
    <w:rsid w:val="4FE52C11"/>
    <w:rsid w:val="4FE6DB9F"/>
    <w:rsid w:val="4FE96B2F"/>
    <w:rsid w:val="4FF07935"/>
    <w:rsid w:val="4FF6341D"/>
    <w:rsid w:val="4FF7F374"/>
    <w:rsid w:val="4FFA80DC"/>
    <w:rsid w:val="4FFD2B1D"/>
    <w:rsid w:val="4FFDFC98"/>
    <w:rsid w:val="4FFFBA90"/>
    <w:rsid w:val="5002F250"/>
    <w:rsid w:val="50044164"/>
    <w:rsid w:val="50075482"/>
    <w:rsid w:val="50077128"/>
    <w:rsid w:val="5009D9A0"/>
    <w:rsid w:val="500D78E6"/>
    <w:rsid w:val="500E9CE2"/>
    <w:rsid w:val="500FA6D6"/>
    <w:rsid w:val="500FF331"/>
    <w:rsid w:val="5010BC77"/>
    <w:rsid w:val="50119B35"/>
    <w:rsid w:val="5013E6A2"/>
    <w:rsid w:val="50152AC2"/>
    <w:rsid w:val="50198E99"/>
    <w:rsid w:val="501F213D"/>
    <w:rsid w:val="5022DD49"/>
    <w:rsid w:val="50281F0B"/>
    <w:rsid w:val="502E531F"/>
    <w:rsid w:val="50303317"/>
    <w:rsid w:val="5031E810"/>
    <w:rsid w:val="503286D8"/>
    <w:rsid w:val="5036FBBE"/>
    <w:rsid w:val="503A29AB"/>
    <w:rsid w:val="503B8B53"/>
    <w:rsid w:val="503BBA71"/>
    <w:rsid w:val="5041E4BC"/>
    <w:rsid w:val="5046F7AC"/>
    <w:rsid w:val="504CA187"/>
    <w:rsid w:val="504FD253"/>
    <w:rsid w:val="50521CE0"/>
    <w:rsid w:val="505F5994"/>
    <w:rsid w:val="50673303"/>
    <w:rsid w:val="50686398"/>
    <w:rsid w:val="506DDF48"/>
    <w:rsid w:val="506EDF11"/>
    <w:rsid w:val="50709658"/>
    <w:rsid w:val="507117DD"/>
    <w:rsid w:val="5074F3E1"/>
    <w:rsid w:val="507EC56B"/>
    <w:rsid w:val="5081C327"/>
    <w:rsid w:val="508342C7"/>
    <w:rsid w:val="5083D179"/>
    <w:rsid w:val="50868D32"/>
    <w:rsid w:val="5086F720"/>
    <w:rsid w:val="50880A3F"/>
    <w:rsid w:val="508B8BBF"/>
    <w:rsid w:val="508FC4F4"/>
    <w:rsid w:val="5092A3D9"/>
    <w:rsid w:val="5094CDC8"/>
    <w:rsid w:val="5094D586"/>
    <w:rsid w:val="5094F576"/>
    <w:rsid w:val="5096CB65"/>
    <w:rsid w:val="509C99FD"/>
    <w:rsid w:val="50A62152"/>
    <w:rsid w:val="50A6843A"/>
    <w:rsid w:val="50AAB1D6"/>
    <w:rsid w:val="50ABF4C3"/>
    <w:rsid w:val="50B1BFD0"/>
    <w:rsid w:val="50B1DBE0"/>
    <w:rsid w:val="50B4E4CA"/>
    <w:rsid w:val="50B771E8"/>
    <w:rsid w:val="50B94354"/>
    <w:rsid w:val="50C1D29E"/>
    <w:rsid w:val="50C22C98"/>
    <w:rsid w:val="50C50174"/>
    <w:rsid w:val="50C58358"/>
    <w:rsid w:val="50C9EFE6"/>
    <w:rsid w:val="50CDC20A"/>
    <w:rsid w:val="50D08AE8"/>
    <w:rsid w:val="50D40C3C"/>
    <w:rsid w:val="50E1C70D"/>
    <w:rsid w:val="50E376EA"/>
    <w:rsid w:val="50EEA12C"/>
    <w:rsid w:val="50EF4866"/>
    <w:rsid w:val="50F02489"/>
    <w:rsid w:val="50F2C4F4"/>
    <w:rsid w:val="50F3B23A"/>
    <w:rsid w:val="50F4DC6A"/>
    <w:rsid w:val="50F9D2B5"/>
    <w:rsid w:val="50FD72DD"/>
    <w:rsid w:val="50FEC2B9"/>
    <w:rsid w:val="5106F577"/>
    <w:rsid w:val="5108039B"/>
    <w:rsid w:val="51107295"/>
    <w:rsid w:val="5112C8AF"/>
    <w:rsid w:val="51130FC2"/>
    <w:rsid w:val="51152368"/>
    <w:rsid w:val="51164567"/>
    <w:rsid w:val="5119098F"/>
    <w:rsid w:val="511DB8DA"/>
    <w:rsid w:val="5120A45E"/>
    <w:rsid w:val="5127A341"/>
    <w:rsid w:val="51290ADE"/>
    <w:rsid w:val="51314482"/>
    <w:rsid w:val="51364A80"/>
    <w:rsid w:val="5139AE2A"/>
    <w:rsid w:val="513E336D"/>
    <w:rsid w:val="5142BAEA"/>
    <w:rsid w:val="51430145"/>
    <w:rsid w:val="5149CE67"/>
    <w:rsid w:val="514ADF6F"/>
    <w:rsid w:val="514EC83A"/>
    <w:rsid w:val="5154CA46"/>
    <w:rsid w:val="5155CF08"/>
    <w:rsid w:val="51574D38"/>
    <w:rsid w:val="51581646"/>
    <w:rsid w:val="516ABA39"/>
    <w:rsid w:val="516CBD1E"/>
    <w:rsid w:val="51770985"/>
    <w:rsid w:val="5179DFCF"/>
    <w:rsid w:val="517BCD75"/>
    <w:rsid w:val="517D4F26"/>
    <w:rsid w:val="517DC32F"/>
    <w:rsid w:val="517DCFE6"/>
    <w:rsid w:val="517E5F03"/>
    <w:rsid w:val="517E7229"/>
    <w:rsid w:val="51838E0F"/>
    <w:rsid w:val="51842DFC"/>
    <w:rsid w:val="5184F345"/>
    <w:rsid w:val="51896A69"/>
    <w:rsid w:val="518D7CA3"/>
    <w:rsid w:val="5197E8F1"/>
    <w:rsid w:val="519A351F"/>
    <w:rsid w:val="519B8665"/>
    <w:rsid w:val="519B8FF0"/>
    <w:rsid w:val="51A2AE4E"/>
    <w:rsid w:val="51A500D7"/>
    <w:rsid w:val="51A949E6"/>
    <w:rsid w:val="51B2BA71"/>
    <w:rsid w:val="51B436FD"/>
    <w:rsid w:val="51B60DF5"/>
    <w:rsid w:val="51BC6E46"/>
    <w:rsid w:val="51BE0A17"/>
    <w:rsid w:val="51C03E78"/>
    <w:rsid w:val="51C204ED"/>
    <w:rsid w:val="51D532D9"/>
    <w:rsid w:val="51D94FDF"/>
    <w:rsid w:val="51DCB8E5"/>
    <w:rsid w:val="51DCEB73"/>
    <w:rsid w:val="51E0A7DF"/>
    <w:rsid w:val="51E2D648"/>
    <w:rsid w:val="51E45AB2"/>
    <w:rsid w:val="51E4915B"/>
    <w:rsid w:val="51E7196C"/>
    <w:rsid w:val="51E9E7F9"/>
    <w:rsid w:val="51EA0978"/>
    <w:rsid w:val="51EAE28E"/>
    <w:rsid w:val="51F1DCAD"/>
    <w:rsid w:val="51F8FCBD"/>
    <w:rsid w:val="51FCE60B"/>
    <w:rsid w:val="520025A2"/>
    <w:rsid w:val="5201389C"/>
    <w:rsid w:val="52051861"/>
    <w:rsid w:val="520C66E0"/>
    <w:rsid w:val="52136BDC"/>
    <w:rsid w:val="521FD777"/>
    <w:rsid w:val="52201B5B"/>
    <w:rsid w:val="5221DC8E"/>
    <w:rsid w:val="52222E08"/>
    <w:rsid w:val="52263785"/>
    <w:rsid w:val="5231C6F2"/>
    <w:rsid w:val="52340605"/>
    <w:rsid w:val="523CE59F"/>
    <w:rsid w:val="523D6071"/>
    <w:rsid w:val="523F6A61"/>
    <w:rsid w:val="52450FAC"/>
    <w:rsid w:val="524E4EE7"/>
    <w:rsid w:val="524F3B13"/>
    <w:rsid w:val="525049B9"/>
    <w:rsid w:val="5253E08F"/>
    <w:rsid w:val="525B8C93"/>
    <w:rsid w:val="525C8353"/>
    <w:rsid w:val="5263C87F"/>
    <w:rsid w:val="5263CDE9"/>
    <w:rsid w:val="526AB226"/>
    <w:rsid w:val="526B109F"/>
    <w:rsid w:val="5273B7D2"/>
    <w:rsid w:val="527B08C8"/>
    <w:rsid w:val="527F1A5D"/>
    <w:rsid w:val="527F213A"/>
    <w:rsid w:val="5284F8E1"/>
    <w:rsid w:val="52862814"/>
    <w:rsid w:val="528647F5"/>
    <w:rsid w:val="52879D61"/>
    <w:rsid w:val="528818F5"/>
    <w:rsid w:val="528D1123"/>
    <w:rsid w:val="528FB28B"/>
    <w:rsid w:val="529809FA"/>
    <w:rsid w:val="529C0964"/>
    <w:rsid w:val="529F8CDF"/>
    <w:rsid w:val="52A69376"/>
    <w:rsid w:val="52A69B89"/>
    <w:rsid w:val="52A917B2"/>
    <w:rsid w:val="52AA7116"/>
    <w:rsid w:val="52B23822"/>
    <w:rsid w:val="52B2E74B"/>
    <w:rsid w:val="52B30F89"/>
    <w:rsid w:val="52B44278"/>
    <w:rsid w:val="52B61391"/>
    <w:rsid w:val="52B807B2"/>
    <w:rsid w:val="52B834EF"/>
    <w:rsid w:val="52BABE4A"/>
    <w:rsid w:val="52BED895"/>
    <w:rsid w:val="52C47CD0"/>
    <w:rsid w:val="52D26221"/>
    <w:rsid w:val="52D4728C"/>
    <w:rsid w:val="52DAE02F"/>
    <w:rsid w:val="52DD956E"/>
    <w:rsid w:val="52DEF1CA"/>
    <w:rsid w:val="52E472BB"/>
    <w:rsid w:val="52E8C0CF"/>
    <w:rsid w:val="52F2C0F7"/>
    <w:rsid w:val="52F3F806"/>
    <w:rsid w:val="52F802FA"/>
    <w:rsid w:val="52F89766"/>
    <w:rsid w:val="52FB4E08"/>
    <w:rsid w:val="53014754"/>
    <w:rsid w:val="5301730B"/>
    <w:rsid w:val="53066937"/>
    <w:rsid w:val="530709C5"/>
    <w:rsid w:val="5308E73B"/>
    <w:rsid w:val="5308FEFF"/>
    <w:rsid w:val="530A2DB9"/>
    <w:rsid w:val="53109B19"/>
    <w:rsid w:val="5313FBAD"/>
    <w:rsid w:val="53245704"/>
    <w:rsid w:val="53289B01"/>
    <w:rsid w:val="532B2C4E"/>
    <w:rsid w:val="5331BF3E"/>
    <w:rsid w:val="5331D107"/>
    <w:rsid w:val="5332DD15"/>
    <w:rsid w:val="5344D5CF"/>
    <w:rsid w:val="5346397C"/>
    <w:rsid w:val="53476EAF"/>
    <w:rsid w:val="5347E7D1"/>
    <w:rsid w:val="534F232C"/>
    <w:rsid w:val="53522859"/>
    <w:rsid w:val="5357983C"/>
    <w:rsid w:val="535ACF87"/>
    <w:rsid w:val="5365CAF8"/>
    <w:rsid w:val="5366136A"/>
    <w:rsid w:val="536D056C"/>
    <w:rsid w:val="53738C52"/>
    <w:rsid w:val="537BE0D1"/>
    <w:rsid w:val="537D251B"/>
    <w:rsid w:val="537DE1BB"/>
    <w:rsid w:val="53859F03"/>
    <w:rsid w:val="5385BB40"/>
    <w:rsid w:val="53862E8D"/>
    <w:rsid w:val="538711E5"/>
    <w:rsid w:val="538CC1AF"/>
    <w:rsid w:val="5396940D"/>
    <w:rsid w:val="53986613"/>
    <w:rsid w:val="539A3BDE"/>
    <w:rsid w:val="539A8DFC"/>
    <w:rsid w:val="539B0A87"/>
    <w:rsid w:val="539EFBA2"/>
    <w:rsid w:val="53AC85C2"/>
    <w:rsid w:val="53AE3A82"/>
    <w:rsid w:val="53B6B08C"/>
    <w:rsid w:val="53C10BC7"/>
    <w:rsid w:val="53C4424E"/>
    <w:rsid w:val="53C58393"/>
    <w:rsid w:val="53C5C488"/>
    <w:rsid w:val="53CBF842"/>
    <w:rsid w:val="53CF67CD"/>
    <w:rsid w:val="53D34F64"/>
    <w:rsid w:val="53D474B3"/>
    <w:rsid w:val="53D4A824"/>
    <w:rsid w:val="53D5115C"/>
    <w:rsid w:val="53D82A1B"/>
    <w:rsid w:val="53DCC5F5"/>
    <w:rsid w:val="53DDFEAD"/>
    <w:rsid w:val="53DFB893"/>
    <w:rsid w:val="53E24FCE"/>
    <w:rsid w:val="53E4A356"/>
    <w:rsid w:val="53E66444"/>
    <w:rsid w:val="53E6C143"/>
    <w:rsid w:val="53E74BF1"/>
    <w:rsid w:val="53E7AE3A"/>
    <w:rsid w:val="53EC2697"/>
    <w:rsid w:val="53EFC12A"/>
    <w:rsid w:val="53F27377"/>
    <w:rsid w:val="53F69DBD"/>
    <w:rsid w:val="53F8DA5C"/>
    <w:rsid w:val="53F900B8"/>
    <w:rsid w:val="53FD5A6C"/>
    <w:rsid w:val="5400F8C6"/>
    <w:rsid w:val="5403140F"/>
    <w:rsid w:val="54040A61"/>
    <w:rsid w:val="5405394F"/>
    <w:rsid w:val="5409F2DB"/>
    <w:rsid w:val="540A806E"/>
    <w:rsid w:val="540D4939"/>
    <w:rsid w:val="54118DF7"/>
    <w:rsid w:val="541688B8"/>
    <w:rsid w:val="54197F0A"/>
    <w:rsid w:val="5419DD36"/>
    <w:rsid w:val="541A5E9C"/>
    <w:rsid w:val="5420174D"/>
    <w:rsid w:val="5423B2EE"/>
    <w:rsid w:val="5423EFD1"/>
    <w:rsid w:val="54242069"/>
    <w:rsid w:val="5424BBD9"/>
    <w:rsid w:val="5424FA7A"/>
    <w:rsid w:val="54277323"/>
    <w:rsid w:val="542D8B74"/>
    <w:rsid w:val="542E6BAE"/>
    <w:rsid w:val="542F7F7D"/>
    <w:rsid w:val="54337571"/>
    <w:rsid w:val="54338C79"/>
    <w:rsid w:val="54358DC3"/>
    <w:rsid w:val="5435EC9E"/>
    <w:rsid w:val="54374F3C"/>
    <w:rsid w:val="54399BBA"/>
    <w:rsid w:val="543B3188"/>
    <w:rsid w:val="543CBB75"/>
    <w:rsid w:val="5442F6EF"/>
    <w:rsid w:val="544392C7"/>
    <w:rsid w:val="5446F91C"/>
    <w:rsid w:val="544F73A2"/>
    <w:rsid w:val="54502F7F"/>
    <w:rsid w:val="5454B256"/>
    <w:rsid w:val="545A6E3F"/>
    <w:rsid w:val="545F9E46"/>
    <w:rsid w:val="54632C39"/>
    <w:rsid w:val="54653E45"/>
    <w:rsid w:val="5465DABD"/>
    <w:rsid w:val="5465E76F"/>
    <w:rsid w:val="54675A43"/>
    <w:rsid w:val="546CB718"/>
    <w:rsid w:val="546E464F"/>
    <w:rsid w:val="547160B1"/>
    <w:rsid w:val="5471A1B1"/>
    <w:rsid w:val="54745987"/>
    <w:rsid w:val="548166C2"/>
    <w:rsid w:val="548547FD"/>
    <w:rsid w:val="548A0280"/>
    <w:rsid w:val="548EBB29"/>
    <w:rsid w:val="548F5F97"/>
    <w:rsid w:val="5490214A"/>
    <w:rsid w:val="549255FF"/>
    <w:rsid w:val="549692C7"/>
    <w:rsid w:val="54991F81"/>
    <w:rsid w:val="54A17AB0"/>
    <w:rsid w:val="54A3CB14"/>
    <w:rsid w:val="54A5A6FA"/>
    <w:rsid w:val="54A6E6AF"/>
    <w:rsid w:val="54A8C78B"/>
    <w:rsid w:val="54AC24E7"/>
    <w:rsid w:val="54B55EB7"/>
    <w:rsid w:val="54BA5EA3"/>
    <w:rsid w:val="54BBBDF8"/>
    <w:rsid w:val="54C74270"/>
    <w:rsid w:val="54CCFA04"/>
    <w:rsid w:val="54D17759"/>
    <w:rsid w:val="54D4BF6D"/>
    <w:rsid w:val="54D719D6"/>
    <w:rsid w:val="54D82208"/>
    <w:rsid w:val="54DE1EF0"/>
    <w:rsid w:val="54E56FCB"/>
    <w:rsid w:val="54EA6CE5"/>
    <w:rsid w:val="54EB7F1A"/>
    <w:rsid w:val="54EEDFA9"/>
    <w:rsid w:val="54F34128"/>
    <w:rsid w:val="54F7F272"/>
    <w:rsid w:val="54F9421C"/>
    <w:rsid w:val="54F96562"/>
    <w:rsid w:val="54F9FB96"/>
    <w:rsid w:val="54FB736F"/>
    <w:rsid w:val="54FDE6C5"/>
    <w:rsid w:val="5502A362"/>
    <w:rsid w:val="5508D5CD"/>
    <w:rsid w:val="550D172E"/>
    <w:rsid w:val="550D61B2"/>
    <w:rsid w:val="550EA21B"/>
    <w:rsid w:val="55107339"/>
    <w:rsid w:val="551B7669"/>
    <w:rsid w:val="5522E607"/>
    <w:rsid w:val="55246788"/>
    <w:rsid w:val="5525BEE8"/>
    <w:rsid w:val="5526A6C8"/>
    <w:rsid w:val="55275767"/>
    <w:rsid w:val="552861B6"/>
    <w:rsid w:val="552F8B12"/>
    <w:rsid w:val="553150EC"/>
    <w:rsid w:val="55361C32"/>
    <w:rsid w:val="55384D79"/>
    <w:rsid w:val="553C1200"/>
    <w:rsid w:val="5546331B"/>
    <w:rsid w:val="5547C510"/>
    <w:rsid w:val="5549D8D4"/>
    <w:rsid w:val="55536281"/>
    <w:rsid w:val="55564E05"/>
    <w:rsid w:val="5558B8DB"/>
    <w:rsid w:val="5558C5A1"/>
    <w:rsid w:val="555E1137"/>
    <w:rsid w:val="5561AD6D"/>
    <w:rsid w:val="5562C796"/>
    <w:rsid w:val="556BC053"/>
    <w:rsid w:val="556BCB2D"/>
    <w:rsid w:val="556BDA3E"/>
    <w:rsid w:val="556CCC1B"/>
    <w:rsid w:val="556D0A10"/>
    <w:rsid w:val="55741F8C"/>
    <w:rsid w:val="5578ED84"/>
    <w:rsid w:val="55819F63"/>
    <w:rsid w:val="55828F2F"/>
    <w:rsid w:val="5583A93B"/>
    <w:rsid w:val="5588B690"/>
    <w:rsid w:val="558FD030"/>
    <w:rsid w:val="5591087A"/>
    <w:rsid w:val="5592907E"/>
    <w:rsid w:val="55940223"/>
    <w:rsid w:val="5596C6F5"/>
    <w:rsid w:val="55A9C41B"/>
    <w:rsid w:val="55ADD204"/>
    <w:rsid w:val="55AFFCD2"/>
    <w:rsid w:val="55B18FB4"/>
    <w:rsid w:val="55B6AF44"/>
    <w:rsid w:val="55B78F67"/>
    <w:rsid w:val="55BA564E"/>
    <w:rsid w:val="55BE8749"/>
    <w:rsid w:val="55C0F37B"/>
    <w:rsid w:val="55C1FE5D"/>
    <w:rsid w:val="55C289D3"/>
    <w:rsid w:val="55C3785D"/>
    <w:rsid w:val="55C45EF0"/>
    <w:rsid w:val="55CCB5ED"/>
    <w:rsid w:val="55D293E2"/>
    <w:rsid w:val="55D3F005"/>
    <w:rsid w:val="55D755BC"/>
    <w:rsid w:val="55D825C3"/>
    <w:rsid w:val="55DCBD47"/>
    <w:rsid w:val="55DD6AEA"/>
    <w:rsid w:val="55DF2BF7"/>
    <w:rsid w:val="55E55B84"/>
    <w:rsid w:val="55EEA62F"/>
    <w:rsid w:val="55EFA080"/>
    <w:rsid w:val="55F09B6B"/>
    <w:rsid w:val="55F0A8A4"/>
    <w:rsid w:val="55FC6F19"/>
    <w:rsid w:val="55FD82D1"/>
    <w:rsid w:val="5600495C"/>
    <w:rsid w:val="560A17F5"/>
    <w:rsid w:val="560BAC8C"/>
    <w:rsid w:val="560C816D"/>
    <w:rsid w:val="560D3112"/>
    <w:rsid w:val="560F21B0"/>
    <w:rsid w:val="56102E51"/>
    <w:rsid w:val="56114F2A"/>
    <w:rsid w:val="56149614"/>
    <w:rsid w:val="561AB179"/>
    <w:rsid w:val="561C1BBD"/>
    <w:rsid w:val="561D0422"/>
    <w:rsid w:val="5620578D"/>
    <w:rsid w:val="56208546"/>
    <w:rsid w:val="5620FD2B"/>
    <w:rsid w:val="5621605F"/>
    <w:rsid w:val="56249780"/>
    <w:rsid w:val="5624D360"/>
    <w:rsid w:val="5627BF8C"/>
    <w:rsid w:val="5630FEB2"/>
    <w:rsid w:val="56321A45"/>
    <w:rsid w:val="563224DD"/>
    <w:rsid w:val="56353923"/>
    <w:rsid w:val="563B82C0"/>
    <w:rsid w:val="563C90AA"/>
    <w:rsid w:val="563CCD82"/>
    <w:rsid w:val="563D2307"/>
    <w:rsid w:val="56410D26"/>
    <w:rsid w:val="5647932E"/>
    <w:rsid w:val="564B1190"/>
    <w:rsid w:val="564B7895"/>
    <w:rsid w:val="564EB1D1"/>
    <w:rsid w:val="565714B5"/>
    <w:rsid w:val="5668760F"/>
    <w:rsid w:val="566AC848"/>
    <w:rsid w:val="566D92D1"/>
    <w:rsid w:val="566DF5A0"/>
    <w:rsid w:val="566F2490"/>
    <w:rsid w:val="5670CC35"/>
    <w:rsid w:val="5670CC37"/>
    <w:rsid w:val="56724FFB"/>
    <w:rsid w:val="56789D55"/>
    <w:rsid w:val="5680A1CF"/>
    <w:rsid w:val="5683C00E"/>
    <w:rsid w:val="56843E8D"/>
    <w:rsid w:val="56861D06"/>
    <w:rsid w:val="5686761F"/>
    <w:rsid w:val="56870B0D"/>
    <w:rsid w:val="568CC3D7"/>
    <w:rsid w:val="568EC281"/>
    <w:rsid w:val="5690A8D0"/>
    <w:rsid w:val="5691565A"/>
    <w:rsid w:val="56927DB4"/>
    <w:rsid w:val="569514E7"/>
    <w:rsid w:val="569701C4"/>
    <w:rsid w:val="569C4C83"/>
    <w:rsid w:val="56A6F200"/>
    <w:rsid w:val="56A79A72"/>
    <w:rsid w:val="56ABC09D"/>
    <w:rsid w:val="56AC8CE3"/>
    <w:rsid w:val="56AC96D6"/>
    <w:rsid w:val="56B0C09E"/>
    <w:rsid w:val="56B21353"/>
    <w:rsid w:val="56B37FBC"/>
    <w:rsid w:val="56B3C170"/>
    <w:rsid w:val="56BCB4CB"/>
    <w:rsid w:val="56C24009"/>
    <w:rsid w:val="56CB7E51"/>
    <w:rsid w:val="56D139CA"/>
    <w:rsid w:val="56D1C2AB"/>
    <w:rsid w:val="56DA386E"/>
    <w:rsid w:val="56DCEE57"/>
    <w:rsid w:val="56E4436A"/>
    <w:rsid w:val="56E7A5C0"/>
    <w:rsid w:val="56E9FD4B"/>
    <w:rsid w:val="56ED98D0"/>
    <w:rsid w:val="56EEA409"/>
    <w:rsid w:val="56F15991"/>
    <w:rsid w:val="56FCA3D4"/>
    <w:rsid w:val="5705B19A"/>
    <w:rsid w:val="57098719"/>
    <w:rsid w:val="570BE080"/>
    <w:rsid w:val="570C05BC"/>
    <w:rsid w:val="570CF6E7"/>
    <w:rsid w:val="57101E71"/>
    <w:rsid w:val="5712FC60"/>
    <w:rsid w:val="5714FC14"/>
    <w:rsid w:val="571765AC"/>
    <w:rsid w:val="571B8C39"/>
    <w:rsid w:val="5720370B"/>
    <w:rsid w:val="5723D2EC"/>
    <w:rsid w:val="57244491"/>
    <w:rsid w:val="5729AD85"/>
    <w:rsid w:val="572BFCE0"/>
    <w:rsid w:val="572E2F09"/>
    <w:rsid w:val="57308BE0"/>
    <w:rsid w:val="57349DFF"/>
    <w:rsid w:val="57361B94"/>
    <w:rsid w:val="573A227E"/>
    <w:rsid w:val="573AFC02"/>
    <w:rsid w:val="573F9268"/>
    <w:rsid w:val="57434431"/>
    <w:rsid w:val="57470107"/>
    <w:rsid w:val="5749A280"/>
    <w:rsid w:val="574B3556"/>
    <w:rsid w:val="574BCD33"/>
    <w:rsid w:val="575408AF"/>
    <w:rsid w:val="57583DC7"/>
    <w:rsid w:val="57596C9E"/>
    <w:rsid w:val="575FD36A"/>
    <w:rsid w:val="5761211B"/>
    <w:rsid w:val="57682711"/>
    <w:rsid w:val="5768B351"/>
    <w:rsid w:val="57766F3E"/>
    <w:rsid w:val="577AA94B"/>
    <w:rsid w:val="577E6901"/>
    <w:rsid w:val="577F1ABC"/>
    <w:rsid w:val="5781D579"/>
    <w:rsid w:val="5782611B"/>
    <w:rsid w:val="57838B42"/>
    <w:rsid w:val="5784A102"/>
    <w:rsid w:val="5786E4F2"/>
    <w:rsid w:val="57886C75"/>
    <w:rsid w:val="578CE932"/>
    <w:rsid w:val="578FA8D0"/>
    <w:rsid w:val="57984C62"/>
    <w:rsid w:val="579A0737"/>
    <w:rsid w:val="579B12B9"/>
    <w:rsid w:val="57A38E8C"/>
    <w:rsid w:val="57A3EA56"/>
    <w:rsid w:val="57AB7803"/>
    <w:rsid w:val="57ADD930"/>
    <w:rsid w:val="57AEB870"/>
    <w:rsid w:val="57B1C89E"/>
    <w:rsid w:val="57B3DB41"/>
    <w:rsid w:val="57B3E075"/>
    <w:rsid w:val="57B3EE07"/>
    <w:rsid w:val="57B45EF5"/>
    <w:rsid w:val="57B47CEC"/>
    <w:rsid w:val="57B529AA"/>
    <w:rsid w:val="57B60764"/>
    <w:rsid w:val="57B7EBE1"/>
    <w:rsid w:val="57BBBB09"/>
    <w:rsid w:val="57C2AEB4"/>
    <w:rsid w:val="57C378FD"/>
    <w:rsid w:val="57C4105C"/>
    <w:rsid w:val="57C45EC1"/>
    <w:rsid w:val="57CA6B9B"/>
    <w:rsid w:val="57CCE008"/>
    <w:rsid w:val="57D8B88F"/>
    <w:rsid w:val="57DDF4E8"/>
    <w:rsid w:val="57DE56CB"/>
    <w:rsid w:val="57E433BD"/>
    <w:rsid w:val="57E86D35"/>
    <w:rsid w:val="57EB194E"/>
    <w:rsid w:val="57EC0B18"/>
    <w:rsid w:val="57F2A65E"/>
    <w:rsid w:val="57F59646"/>
    <w:rsid w:val="57FA0BC6"/>
    <w:rsid w:val="57FB4ECB"/>
    <w:rsid w:val="57FB7F44"/>
    <w:rsid w:val="57FC2D2A"/>
    <w:rsid w:val="57FEAB68"/>
    <w:rsid w:val="58065F0C"/>
    <w:rsid w:val="580EF16E"/>
    <w:rsid w:val="58123354"/>
    <w:rsid w:val="5815079E"/>
    <w:rsid w:val="58171FF3"/>
    <w:rsid w:val="58183884"/>
    <w:rsid w:val="581C4C2B"/>
    <w:rsid w:val="581D43FD"/>
    <w:rsid w:val="581E5B60"/>
    <w:rsid w:val="58245979"/>
    <w:rsid w:val="5827FBD5"/>
    <w:rsid w:val="58285A87"/>
    <w:rsid w:val="58298F6C"/>
    <w:rsid w:val="582B694A"/>
    <w:rsid w:val="582CC84C"/>
    <w:rsid w:val="582D7FE8"/>
    <w:rsid w:val="5835044E"/>
    <w:rsid w:val="583566CF"/>
    <w:rsid w:val="583C4C77"/>
    <w:rsid w:val="583E079C"/>
    <w:rsid w:val="583EA58F"/>
    <w:rsid w:val="583F0DFD"/>
    <w:rsid w:val="5840E473"/>
    <w:rsid w:val="584742F0"/>
    <w:rsid w:val="58477233"/>
    <w:rsid w:val="58494D84"/>
    <w:rsid w:val="584A3EB2"/>
    <w:rsid w:val="584C58AE"/>
    <w:rsid w:val="584EA6A1"/>
    <w:rsid w:val="584EC0B7"/>
    <w:rsid w:val="584F0AD4"/>
    <w:rsid w:val="5851407C"/>
    <w:rsid w:val="585581BE"/>
    <w:rsid w:val="5856D58E"/>
    <w:rsid w:val="585874E2"/>
    <w:rsid w:val="58595E4D"/>
    <w:rsid w:val="585A40E3"/>
    <w:rsid w:val="585F8116"/>
    <w:rsid w:val="5861925F"/>
    <w:rsid w:val="586209E4"/>
    <w:rsid w:val="586345F0"/>
    <w:rsid w:val="5864313F"/>
    <w:rsid w:val="58661F88"/>
    <w:rsid w:val="586801D2"/>
    <w:rsid w:val="58682109"/>
    <w:rsid w:val="58685F24"/>
    <w:rsid w:val="586DC4CB"/>
    <w:rsid w:val="5870B883"/>
    <w:rsid w:val="58778113"/>
    <w:rsid w:val="5878789E"/>
    <w:rsid w:val="587A3AEB"/>
    <w:rsid w:val="587DBBE5"/>
    <w:rsid w:val="587EB0A7"/>
    <w:rsid w:val="588B7B72"/>
    <w:rsid w:val="588C927A"/>
    <w:rsid w:val="5898D983"/>
    <w:rsid w:val="5898E976"/>
    <w:rsid w:val="5898F736"/>
    <w:rsid w:val="5899AE64"/>
    <w:rsid w:val="58A625E0"/>
    <w:rsid w:val="58A7BEF4"/>
    <w:rsid w:val="58AAC60C"/>
    <w:rsid w:val="58AC2C56"/>
    <w:rsid w:val="58ACE7B1"/>
    <w:rsid w:val="58AF7574"/>
    <w:rsid w:val="58B44B3B"/>
    <w:rsid w:val="58B6BF56"/>
    <w:rsid w:val="58C11EF0"/>
    <w:rsid w:val="58C37A5A"/>
    <w:rsid w:val="58CC20C8"/>
    <w:rsid w:val="58CF9030"/>
    <w:rsid w:val="58D471F0"/>
    <w:rsid w:val="58D6796A"/>
    <w:rsid w:val="58DA21BF"/>
    <w:rsid w:val="58DF9B3A"/>
    <w:rsid w:val="58E4F9E7"/>
    <w:rsid w:val="58E9E77D"/>
    <w:rsid w:val="58EA4A09"/>
    <w:rsid w:val="58EBB06D"/>
    <w:rsid w:val="58F2313E"/>
    <w:rsid w:val="58F4CB8C"/>
    <w:rsid w:val="58F8C29C"/>
    <w:rsid w:val="58F932D6"/>
    <w:rsid w:val="5905D3C4"/>
    <w:rsid w:val="59078F76"/>
    <w:rsid w:val="590D243F"/>
    <w:rsid w:val="590EE253"/>
    <w:rsid w:val="591157B7"/>
    <w:rsid w:val="59179702"/>
    <w:rsid w:val="591BAC12"/>
    <w:rsid w:val="591CC514"/>
    <w:rsid w:val="59220350"/>
    <w:rsid w:val="592C620E"/>
    <w:rsid w:val="592CDCE0"/>
    <w:rsid w:val="592E6A6F"/>
    <w:rsid w:val="592F7A44"/>
    <w:rsid w:val="59314595"/>
    <w:rsid w:val="59346BF1"/>
    <w:rsid w:val="5937217E"/>
    <w:rsid w:val="59389829"/>
    <w:rsid w:val="593CD9CF"/>
    <w:rsid w:val="5945DEFB"/>
    <w:rsid w:val="5949DE7B"/>
    <w:rsid w:val="594C0A9D"/>
    <w:rsid w:val="595015BD"/>
    <w:rsid w:val="59517D69"/>
    <w:rsid w:val="59526B44"/>
    <w:rsid w:val="59536B43"/>
    <w:rsid w:val="595FC834"/>
    <w:rsid w:val="5960CBC9"/>
    <w:rsid w:val="59621088"/>
    <w:rsid w:val="59625428"/>
    <w:rsid w:val="596BE73B"/>
    <w:rsid w:val="596FA07B"/>
    <w:rsid w:val="5973F707"/>
    <w:rsid w:val="5979E8D0"/>
    <w:rsid w:val="597B41C6"/>
    <w:rsid w:val="597FA2C4"/>
    <w:rsid w:val="597FAF15"/>
    <w:rsid w:val="59854AE1"/>
    <w:rsid w:val="59854B80"/>
    <w:rsid w:val="598AE9C4"/>
    <w:rsid w:val="598B14BB"/>
    <w:rsid w:val="598D491E"/>
    <w:rsid w:val="598D8567"/>
    <w:rsid w:val="598F970B"/>
    <w:rsid w:val="598FC92E"/>
    <w:rsid w:val="59923B14"/>
    <w:rsid w:val="59943E03"/>
    <w:rsid w:val="5996ACF6"/>
    <w:rsid w:val="5999C195"/>
    <w:rsid w:val="59A05F0B"/>
    <w:rsid w:val="59A0EB4D"/>
    <w:rsid w:val="59A4AC1C"/>
    <w:rsid w:val="59A829F2"/>
    <w:rsid w:val="59A980A3"/>
    <w:rsid w:val="59B19638"/>
    <w:rsid w:val="59B33356"/>
    <w:rsid w:val="59B4B12B"/>
    <w:rsid w:val="59B64CC0"/>
    <w:rsid w:val="59B98799"/>
    <w:rsid w:val="59BC5604"/>
    <w:rsid w:val="59BD0018"/>
    <w:rsid w:val="59C1A147"/>
    <w:rsid w:val="59C4F032"/>
    <w:rsid w:val="59C66AE4"/>
    <w:rsid w:val="59CACDB5"/>
    <w:rsid w:val="59D1AD0E"/>
    <w:rsid w:val="59D35F0A"/>
    <w:rsid w:val="59D3C4AC"/>
    <w:rsid w:val="59D96A55"/>
    <w:rsid w:val="59DA87D4"/>
    <w:rsid w:val="59DCD3B7"/>
    <w:rsid w:val="59DDA83C"/>
    <w:rsid w:val="59E989C8"/>
    <w:rsid w:val="59EE2F51"/>
    <w:rsid w:val="59F29424"/>
    <w:rsid w:val="59F4456B"/>
    <w:rsid w:val="59F44A99"/>
    <w:rsid w:val="59F6EC5D"/>
    <w:rsid w:val="59F7AF73"/>
    <w:rsid w:val="59FECE50"/>
    <w:rsid w:val="5A06E160"/>
    <w:rsid w:val="5A0D141C"/>
    <w:rsid w:val="5A110963"/>
    <w:rsid w:val="5A176302"/>
    <w:rsid w:val="5A1F89F2"/>
    <w:rsid w:val="5A2029BD"/>
    <w:rsid w:val="5A29A98B"/>
    <w:rsid w:val="5A30617A"/>
    <w:rsid w:val="5A354539"/>
    <w:rsid w:val="5A37050D"/>
    <w:rsid w:val="5A38D369"/>
    <w:rsid w:val="5A3C0CD5"/>
    <w:rsid w:val="5A3F5BF3"/>
    <w:rsid w:val="5A420128"/>
    <w:rsid w:val="5A437650"/>
    <w:rsid w:val="5A446325"/>
    <w:rsid w:val="5A50F576"/>
    <w:rsid w:val="5A565FA3"/>
    <w:rsid w:val="5A57B4EF"/>
    <w:rsid w:val="5A5A4B39"/>
    <w:rsid w:val="5A5AB53E"/>
    <w:rsid w:val="5A5CA79E"/>
    <w:rsid w:val="5A5F9DB7"/>
    <w:rsid w:val="5A6B3B98"/>
    <w:rsid w:val="5A6E9C12"/>
    <w:rsid w:val="5A758B5E"/>
    <w:rsid w:val="5A851BB8"/>
    <w:rsid w:val="5A89ED85"/>
    <w:rsid w:val="5A8A6D80"/>
    <w:rsid w:val="5A8D93AC"/>
    <w:rsid w:val="5A8E0987"/>
    <w:rsid w:val="5A93059E"/>
    <w:rsid w:val="5A933CCF"/>
    <w:rsid w:val="5A9543F0"/>
    <w:rsid w:val="5A98B2CB"/>
    <w:rsid w:val="5A9DDA47"/>
    <w:rsid w:val="5AA31349"/>
    <w:rsid w:val="5AA39C4A"/>
    <w:rsid w:val="5AA53B74"/>
    <w:rsid w:val="5AABFC8F"/>
    <w:rsid w:val="5AAC3678"/>
    <w:rsid w:val="5AB00BA5"/>
    <w:rsid w:val="5ABEB6C6"/>
    <w:rsid w:val="5AC1467C"/>
    <w:rsid w:val="5AC174D4"/>
    <w:rsid w:val="5AD12FD6"/>
    <w:rsid w:val="5AD44F16"/>
    <w:rsid w:val="5AD4E470"/>
    <w:rsid w:val="5ADB5553"/>
    <w:rsid w:val="5ADD3B9C"/>
    <w:rsid w:val="5AE5E2C0"/>
    <w:rsid w:val="5AE9D97F"/>
    <w:rsid w:val="5AEC6E42"/>
    <w:rsid w:val="5AF18729"/>
    <w:rsid w:val="5AF50F2E"/>
    <w:rsid w:val="5AF543EF"/>
    <w:rsid w:val="5AF6B974"/>
    <w:rsid w:val="5AFA4B77"/>
    <w:rsid w:val="5AFA711B"/>
    <w:rsid w:val="5AFC1693"/>
    <w:rsid w:val="5AFE5A52"/>
    <w:rsid w:val="5B01535A"/>
    <w:rsid w:val="5B07842C"/>
    <w:rsid w:val="5B07CA2B"/>
    <w:rsid w:val="5B0826DB"/>
    <w:rsid w:val="5B102748"/>
    <w:rsid w:val="5B124A21"/>
    <w:rsid w:val="5B15586A"/>
    <w:rsid w:val="5B1DA53D"/>
    <w:rsid w:val="5B20FEFB"/>
    <w:rsid w:val="5B21525F"/>
    <w:rsid w:val="5B285A77"/>
    <w:rsid w:val="5B28A0B7"/>
    <w:rsid w:val="5B2B676C"/>
    <w:rsid w:val="5B30F7AF"/>
    <w:rsid w:val="5B323BE7"/>
    <w:rsid w:val="5B3A2B9C"/>
    <w:rsid w:val="5B3D40A9"/>
    <w:rsid w:val="5B44BFE0"/>
    <w:rsid w:val="5B45CB34"/>
    <w:rsid w:val="5B461A2B"/>
    <w:rsid w:val="5B462DF8"/>
    <w:rsid w:val="5B48C726"/>
    <w:rsid w:val="5B4A53A3"/>
    <w:rsid w:val="5B4CEACF"/>
    <w:rsid w:val="5B4DB49E"/>
    <w:rsid w:val="5B4FE289"/>
    <w:rsid w:val="5B547729"/>
    <w:rsid w:val="5B56BE6C"/>
    <w:rsid w:val="5B59E5B3"/>
    <w:rsid w:val="5B5CB052"/>
    <w:rsid w:val="5B5DFBA9"/>
    <w:rsid w:val="5B5E5A36"/>
    <w:rsid w:val="5B66543D"/>
    <w:rsid w:val="5B667D12"/>
    <w:rsid w:val="5B69D67F"/>
    <w:rsid w:val="5B6B3021"/>
    <w:rsid w:val="5B6FF3EC"/>
    <w:rsid w:val="5B70B017"/>
    <w:rsid w:val="5B740AA4"/>
    <w:rsid w:val="5B758107"/>
    <w:rsid w:val="5B820037"/>
    <w:rsid w:val="5B82F369"/>
    <w:rsid w:val="5B85AFCC"/>
    <w:rsid w:val="5B862B80"/>
    <w:rsid w:val="5B89849D"/>
    <w:rsid w:val="5B89BAEC"/>
    <w:rsid w:val="5B8A2709"/>
    <w:rsid w:val="5B905945"/>
    <w:rsid w:val="5B911E5D"/>
    <w:rsid w:val="5B9163D6"/>
    <w:rsid w:val="5B9A5495"/>
    <w:rsid w:val="5B9E3897"/>
    <w:rsid w:val="5B9EC9E7"/>
    <w:rsid w:val="5BA79D45"/>
    <w:rsid w:val="5BAA8323"/>
    <w:rsid w:val="5BAF5E13"/>
    <w:rsid w:val="5BB058F6"/>
    <w:rsid w:val="5BB2539B"/>
    <w:rsid w:val="5BB2E92F"/>
    <w:rsid w:val="5BB4D0EE"/>
    <w:rsid w:val="5BB9F6F0"/>
    <w:rsid w:val="5BBF6AC9"/>
    <w:rsid w:val="5BC078F6"/>
    <w:rsid w:val="5BC1B562"/>
    <w:rsid w:val="5BC37D5F"/>
    <w:rsid w:val="5BC64F46"/>
    <w:rsid w:val="5BC6FC25"/>
    <w:rsid w:val="5BCFFD58"/>
    <w:rsid w:val="5BD5F7DD"/>
    <w:rsid w:val="5BE028ED"/>
    <w:rsid w:val="5BE3218E"/>
    <w:rsid w:val="5BE400EE"/>
    <w:rsid w:val="5BE41EAE"/>
    <w:rsid w:val="5BE48BB3"/>
    <w:rsid w:val="5BE4E8A6"/>
    <w:rsid w:val="5BEAA321"/>
    <w:rsid w:val="5BED0AB7"/>
    <w:rsid w:val="5BEFCD3E"/>
    <w:rsid w:val="5BF5D122"/>
    <w:rsid w:val="5C0100B4"/>
    <w:rsid w:val="5C0248B7"/>
    <w:rsid w:val="5C060529"/>
    <w:rsid w:val="5C0B939D"/>
    <w:rsid w:val="5C0C55B9"/>
    <w:rsid w:val="5C0FCE60"/>
    <w:rsid w:val="5C10C0B9"/>
    <w:rsid w:val="5C193FD4"/>
    <w:rsid w:val="5C202463"/>
    <w:rsid w:val="5C28D0E2"/>
    <w:rsid w:val="5C30D7E9"/>
    <w:rsid w:val="5C30F1BF"/>
    <w:rsid w:val="5C358D88"/>
    <w:rsid w:val="5C3D41BD"/>
    <w:rsid w:val="5C48685A"/>
    <w:rsid w:val="5C54FDB9"/>
    <w:rsid w:val="5C59A96D"/>
    <w:rsid w:val="5C5A72BB"/>
    <w:rsid w:val="5C5BE1A3"/>
    <w:rsid w:val="5C603E21"/>
    <w:rsid w:val="5C635463"/>
    <w:rsid w:val="5C6376EB"/>
    <w:rsid w:val="5C64B84D"/>
    <w:rsid w:val="5C66A965"/>
    <w:rsid w:val="5C67C2C1"/>
    <w:rsid w:val="5C68ABBA"/>
    <w:rsid w:val="5C6A48BD"/>
    <w:rsid w:val="5C6E76C6"/>
    <w:rsid w:val="5C6FFD35"/>
    <w:rsid w:val="5C73DFDD"/>
    <w:rsid w:val="5C77BC78"/>
    <w:rsid w:val="5C7C0BF7"/>
    <w:rsid w:val="5C80CDC1"/>
    <w:rsid w:val="5C8545F7"/>
    <w:rsid w:val="5C8696C8"/>
    <w:rsid w:val="5C8724D9"/>
    <w:rsid w:val="5C886406"/>
    <w:rsid w:val="5C8D8AA8"/>
    <w:rsid w:val="5C8E19CB"/>
    <w:rsid w:val="5C9413E1"/>
    <w:rsid w:val="5C96FA43"/>
    <w:rsid w:val="5CA19CE4"/>
    <w:rsid w:val="5CAC0EF8"/>
    <w:rsid w:val="5CAC7A1A"/>
    <w:rsid w:val="5CAD47BD"/>
    <w:rsid w:val="5CB182C1"/>
    <w:rsid w:val="5CB5E334"/>
    <w:rsid w:val="5CB7918F"/>
    <w:rsid w:val="5CB98CE8"/>
    <w:rsid w:val="5CBD6B74"/>
    <w:rsid w:val="5CBFC6E6"/>
    <w:rsid w:val="5CC80809"/>
    <w:rsid w:val="5CCBF5D2"/>
    <w:rsid w:val="5CCD3592"/>
    <w:rsid w:val="5CDA0FB3"/>
    <w:rsid w:val="5CDA5BD6"/>
    <w:rsid w:val="5CDB2CD8"/>
    <w:rsid w:val="5CE203A2"/>
    <w:rsid w:val="5CE239EA"/>
    <w:rsid w:val="5CE61953"/>
    <w:rsid w:val="5CE69CCC"/>
    <w:rsid w:val="5CE8C9CA"/>
    <w:rsid w:val="5CF3DA63"/>
    <w:rsid w:val="5CF48D9F"/>
    <w:rsid w:val="5CF55E07"/>
    <w:rsid w:val="5CF57684"/>
    <w:rsid w:val="5CFF69A3"/>
    <w:rsid w:val="5CFFB822"/>
    <w:rsid w:val="5D00FC85"/>
    <w:rsid w:val="5D08E87C"/>
    <w:rsid w:val="5D093742"/>
    <w:rsid w:val="5D0A7CA7"/>
    <w:rsid w:val="5D0AEA36"/>
    <w:rsid w:val="5D0C4538"/>
    <w:rsid w:val="5D0F94C4"/>
    <w:rsid w:val="5D11E7FE"/>
    <w:rsid w:val="5D121B98"/>
    <w:rsid w:val="5D13F274"/>
    <w:rsid w:val="5D14D2A5"/>
    <w:rsid w:val="5D1E96C4"/>
    <w:rsid w:val="5D21BB06"/>
    <w:rsid w:val="5D24164A"/>
    <w:rsid w:val="5D25B26B"/>
    <w:rsid w:val="5D2ACCFD"/>
    <w:rsid w:val="5D2CAA11"/>
    <w:rsid w:val="5D2CD5C8"/>
    <w:rsid w:val="5D2D3B51"/>
    <w:rsid w:val="5D35D33A"/>
    <w:rsid w:val="5D37C616"/>
    <w:rsid w:val="5D3923EB"/>
    <w:rsid w:val="5D3B475C"/>
    <w:rsid w:val="5D41E0F7"/>
    <w:rsid w:val="5D47863B"/>
    <w:rsid w:val="5D4A542A"/>
    <w:rsid w:val="5D4ACC06"/>
    <w:rsid w:val="5D4F3E1F"/>
    <w:rsid w:val="5D50881D"/>
    <w:rsid w:val="5D533AF2"/>
    <w:rsid w:val="5D55644C"/>
    <w:rsid w:val="5D5CADFE"/>
    <w:rsid w:val="5D5D0064"/>
    <w:rsid w:val="5D5DD42C"/>
    <w:rsid w:val="5D606D6D"/>
    <w:rsid w:val="5D6CDDDE"/>
    <w:rsid w:val="5D6CF615"/>
    <w:rsid w:val="5D6F1C25"/>
    <w:rsid w:val="5D70AA23"/>
    <w:rsid w:val="5D71B76E"/>
    <w:rsid w:val="5D72C8D6"/>
    <w:rsid w:val="5D76D05F"/>
    <w:rsid w:val="5D78E98E"/>
    <w:rsid w:val="5D7D9A1C"/>
    <w:rsid w:val="5D80E580"/>
    <w:rsid w:val="5D8803B9"/>
    <w:rsid w:val="5D884367"/>
    <w:rsid w:val="5D8F1AFE"/>
    <w:rsid w:val="5D926DB8"/>
    <w:rsid w:val="5D92E281"/>
    <w:rsid w:val="5D94E899"/>
    <w:rsid w:val="5D98FA91"/>
    <w:rsid w:val="5D9DA1E7"/>
    <w:rsid w:val="5DA675DD"/>
    <w:rsid w:val="5DA6AAF8"/>
    <w:rsid w:val="5DA6E38D"/>
    <w:rsid w:val="5DA7BA40"/>
    <w:rsid w:val="5DA95EDB"/>
    <w:rsid w:val="5DB14F2A"/>
    <w:rsid w:val="5DB66DC3"/>
    <w:rsid w:val="5DB6A4A2"/>
    <w:rsid w:val="5DB80448"/>
    <w:rsid w:val="5DC35F25"/>
    <w:rsid w:val="5DC3AB11"/>
    <w:rsid w:val="5DC6F749"/>
    <w:rsid w:val="5DCA31E7"/>
    <w:rsid w:val="5DCE2122"/>
    <w:rsid w:val="5DD1D990"/>
    <w:rsid w:val="5DD546BB"/>
    <w:rsid w:val="5DD57944"/>
    <w:rsid w:val="5DDAF5AA"/>
    <w:rsid w:val="5DDBFBDB"/>
    <w:rsid w:val="5DDD2FC3"/>
    <w:rsid w:val="5DDF52F5"/>
    <w:rsid w:val="5DDFD9CE"/>
    <w:rsid w:val="5DE0DEC0"/>
    <w:rsid w:val="5DE1CF65"/>
    <w:rsid w:val="5DE88CB3"/>
    <w:rsid w:val="5DEEA78E"/>
    <w:rsid w:val="5DEEAA0C"/>
    <w:rsid w:val="5DF0A276"/>
    <w:rsid w:val="5DF1A6CC"/>
    <w:rsid w:val="5DFC9AF0"/>
    <w:rsid w:val="5DFD4ABF"/>
    <w:rsid w:val="5E0120F5"/>
    <w:rsid w:val="5E018FDE"/>
    <w:rsid w:val="5E0498A7"/>
    <w:rsid w:val="5E04CB1E"/>
    <w:rsid w:val="5E04E9D8"/>
    <w:rsid w:val="5E119925"/>
    <w:rsid w:val="5E122B03"/>
    <w:rsid w:val="5E1767F7"/>
    <w:rsid w:val="5E1883F7"/>
    <w:rsid w:val="5E1FCF54"/>
    <w:rsid w:val="5E20A3F2"/>
    <w:rsid w:val="5E23B498"/>
    <w:rsid w:val="5E25A749"/>
    <w:rsid w:val="5E273675"/>
    <w:rsid w:val="5E29568B"/>
    <w:rsid w:val="5E2C44CE"/>
    <w:rsid w:val="5E2C58FA"/>
    <w:rsid w:val="5E302AB2"/>
    <w:rsid w:val="5E33641C"/>
    <w:rsid w:val="5E33A045"/>
    <w:rsid w:val="5E352D56"/>
    <w:rsid w:val="5E3C01DD"/>
    <w:rsid w:val="5E4A5E12"/>
    <w:rsid w:val="5E4B0DE4"/>
    <w:rsid w:val="5E4B23F9"/>
    <w:rsid w:val="5E4F37D9"/>
    <w:rsid w:val="5E4F4D1C"/>
    <w:rsid w:val="5E4FACE0"/>
    <w:rsid w:val="5E507198"/>
    <w:rsid w:val="5E523B3D"/>
    <w:rsid w:val="5E5295C8"/>
    <w:rsid w:val="5E53769B"/>
    <w:rsid w:val="5E54D099"/>
    <w:rsid w:val="5E562BF2"/>
    <w:rsid w:val="5E5C5CCB"/>
    <w:rsid w:val="5E5D0416"/>
    <w:rsid w:val="5E5E52C4"/>
    <w:rsid w:val="5E6A08AD"/>
    <w:rsid w:val="5E6C2FAC"/>
    <w:rsid w:val="5E709CC0"/>
    <w:rsid w:val="5E737E17"/>
    <w:rsid w:val="5E757A2C"/>
    <w:rsid w:val="5E77FE70"/>
    <w:rsid w:val="5E7A5FCA"/>
    <w:rsid w:val="5E7E0A64"/>
    <w:rsid w:val="5E8147BD"/>
    <w:rsid w:val="5E845DBF"/>
    <w:rsid w:val="5E94D4C8"/>
    <w:rsid w:val="5E97F102"/>
    <w:rsid w:val="5E9D637C"/>
    <w:rsid w:val="5EA4884D"/>
    <w:rsid w:val="5EA63BF5"/>
    <w:rsid w:val="5EA972D3"/>
    <w:rsid w:val="5EACD8E6"/>
    <w:rsid w:val="5EAEAFC5"/>
    <w:rsid w:val="5EB0DA72"/>
    <w:rsid w:val="5EB2F553"/>
    <w:rsid w:val="5EB4503E"/>
    <w:rsid w:val="5EB5E7FC"/>
    <w:rsid w:val="5EBD290E"/>
    <w:rsid w:val="5EC3FF44"/>
    <w:rsid w:val="5EC41E1C"/>
    <w:rsid w:val="5EC8D5EB"/>
    <w:rsid w:val="5EC97016"/>
    <w:rsid w:val="5EC98224"/>
    <w:rsid w:val="5EC9ADC2"/>
    <w:rsid w:val="5ECA93CF"/>
    <w:rsid w:val="5ED69036"/>
    <w:rsid w:val="5EDD4ECC"/>
    <w:rsid w:val="5EDEB1F0"/>
    <w:rsid w:val="5EE649A6"/>
    <w:rsid w:val="5EE7EED6"/>
    <w:rsid w:val="5EE90E50"/>
    <w:rsid w:val="5EE94A18"/>
    <w:rsid w:val="5EEE9F9C"/>
    <w:rsid w:val="5EEF76F4"/>
    <w:rsid w:val="5EF1CFD5"/>
    <w:rsid w:val="5EF62E2F"/>
    <w:rsid w:val="5EF9CE6E"/>
    <w:rsid w:val="5EFDEF44"/>
    <w:rsid w:val="5EFF912F"/>
    <w:rsid w:val="5F00BF89"/>
    <w:rsid w:val="5F0132D5"/>
    <w:rsid w:val="5F115C5D"/>
    <w:rsid w:val="5F158370"/>
    <w:rsid w:val="5F19ADD2"/>
    <w:rsid w:val="5F1B1044"/>
    <w:rsid w:val="5F1CAAFF"/>
    <w:rsid w:val="5F22F7CB"/>
    <w:rsid w:val="5F245AC9"/>
    <w:rsid w:val="5F24843B"/>
    <w:rsid w:val="5F2C005B"/>
    <w:rsid w:val="5F2C17B2"/>
    <w:rsid w:val="5F2CECC8"/>
    <w:rsid w:val="5F2F9A8D"/>
    <w:rsid w:val="5F318001"/>
    <w:rsid w:val="5F3924FA"/>
    <w:rsid w:val="5F40CF23"/>
    <w:rsid w:val="5F42606D"/>
    <w:rsid w:val="5F42F3E1"/>
    <w:rsid w:val="5F469624"/>
    <w:rsid w:val="5F46F140"/>
    <w:rsid w:val="5F4AFD12"/>
    <w:rsid w:val="5F4F7F11"/>
    <w:rsid w:val="5F559F58"/>
    <w:rsid w:val="5F5EAB55"/>
    <w:rsid w:val="5F5F1B76"/>
    <w:rsid w:val="5F630994"/>
    <w:rsid w:val="5F640D29"/>
    <w:rsid w:val="5F68FFFC"/>
    <w:rsid w:val="5F6D4FFB"/>
    <w:rsid w:val="5F6FE7E0"/>
    <w:rsid w:val="5F74321F"/>
    <w:rsid w:val="5F758109"/>
    <w:rsid w:val="5F7640D2"/>
    <w:rsid w:val="5F76BA91"/>
    <w:rsid w:val="5F79EC57"/>
    <w:rsid w:val="5F7B7C2F"/>
    <w:rsid w:val="5F814DE7"/>
    <w:rsid w:val="5F87C6B4"/>
    <w:rsid w:val="5F8A9EED"/>
    <w:rsid w:val="5F92E1E3"/>
    <w:rsid w:val="5F9583A7"/>
    <w:rsid w:val="5FA7D743"/>
    <w:rsid w:val="5FB76C75"/>
    <w:rsid w:val="5FB7990E"/>
    <w:rsid w:val="5FBB2EAD"/>
    <w:rsid w:val="5FBBFB96"/>
    <w:rsid w:val="5FBC5E6B"/>
    <w:rsid w:val="5FC33749"/>
    <w:rsid w:val="5FC4724D"/>
    <w:rsid w:val="5FC4BCFE"/>
    <w:rsid w:val="5FC6C884"/>
    <w:rsid w:val="5FC9A8C6"/>
    <w:rsid w:val="5FCD4CE1"/>
    <w:rsid w:val="5FD60071"/>
    <w:rsid w:val="5FDA024D"/>
    <w:rsid w:val="5FDBC0D1"/>
    <w:rsid w:val="5FDE4752"/>
    <w:rsid w:val="5FE3D6F8"/>
    <w:rsid w:val="5FEA0BAB"/>
    <w:rsid w:val="5FEC290C"/>
    <w:rsid w:val="5FED5E90"/>
    <w:rsid w:val="5FEDB628"/>
    <w:rsid w:val="5FEE3EEB"/>
    <w:rsid w:val="5FF357DC"/>
    <w:rsid w:val="5FF5F073"/>
    <w:rsid w:val="5FF656F6"/>
    <w:rsid w:val="5FFB3027"/>
    <w:rsid w:val="60008079"/>
    <w:rsid w:val="60021B71"/>
    <w:rsid w:val="600B5BC8"/>
    <w:rsid w:val="600BADBA"/>
    <w:rsid w:val="600F189E"/>
    <w:rsid w:val="600FEC28"/>
    <w:rsid w:val="601265DD"/>
    <w:rsid w:val="60153E65"/>
    <w:rsid w:val="601C9473"/>
    <w:rsid w:val="601E2D36"/>
    <w:rsid w:val="60254333"/>
    <w:rsid w:val="6027261B"/>
    <w:rsid w:val="602B0AA8"/>
    <w:rsid w:val="602DF9B1"/>
    <w:rsid w:val="602F0705"/>
    <w:rsid w:val="6030D79E"/>
    <w:rsid w:val="6039E5DC"/>
    <w:rsid w:val="603E4DC9"/>
    <w:rsid w:val="6040B843"/>
    <w:rsid w:val="604A1299"/>
    <w:rsid w:val="604AEE12"/>
    <w:rsid w:val="604D96C4"/>
    <w:rsid w:val="60521F57"/>
    <w:rsid w:val="6055A42B"/>
    <w:rsid w:val="60570103"/>
    <w:rsid w:val="6059ADCF"/>
    <w:rsid w:val="6059CBC1"/>
    <w:rsid w:val="605A31F4"/>
    <w:rsid w:val="605AA373"/>
    <w:rsid w:val="606023F8"/>
    <w:rsid w:val="6064DC13"/>
    <w:rsid w:val="60674E52"/>
    <w:rsid w:val="606A5A8D"/>
    <w:rsid w:val="6070F74A"/>
    <w:rsid w:val="6074C0D5"/>
    <w:rsid w:val="607541A4"/>
    <w:rsid w:val="6076BE60"/>
    <w:rsid w:val="60794DEA"/>
    <w:rsid w:val="60811DAD"/>
    <w:rsid w:val="608A8E30"/>
    <w:rsid w:val="608B05CF"/>
    <w:rsid w:val="608BF674"/>
    <w:rsid w:val="608C979D"/>
    <w:rsid w:val="608FD982"/>
    <w:rsid w:val="60921919"/>
    <w:rsid w:val="60953CB5"/>
    <w:rsid w:val="609E55A3"/>
    <w:rsid w:val="609E6CCE"/>
    <w:rsid w:val="609F55F9"/>
    <w:rsid w:val="60A6554D"/>
    <w:rsid w:val="60A88E74"/>
    <w:rsid w:val="60AB4C0E"/>
    <w:rsid w:val="60B46C2C"/>
    <w:rsid w:val="60BF0F46"/>
    <w:rsid w:val="60C0A888"/>
    <w:rsid w:val="60C209D8"/>
    <w:rsid w:val="60C39DD5"/>
    <w:rsid w:val="60C43179"/>
    <w:rsid w:val="60C65EFB"/>
    <w:rsid w:val="60C92C33"/>
    <w:rsid w:val="60CDFB47"/>
    <w:rsid w:val="60CE0385"/>
    <w:rsid w:val="60D623F1"/>
    <w:rsid w:val="60D9740A"/>
    <w:rsid w:val="60DB05DB"/>
    <w:rsid w:val="60DDC0F0"/>
    <w:rsid w:val="60DE169F"/>
    <w:rsid w:val="60DE423D"/>
    <w:rsid w:val="60DF10A3"/>
    <w:rsid w:val="60E16E6A"/>
    <w:rsid w:val="60E6AA95"/>
    <w:rsid w:val="60F0E990"/>
    <w:rsid w:val="60F36572"/>
    <w:rsid w:val="60F437F2"/>
    <w:rsid w:val="60F4A20C"/>
    <w:rsid w:val="60F9DDAA"/>
    <w:rsid w:val="60F9EC81"/>
    <w:rsid w:val="60FDD33E"/>
    <w:rsid w:val="610225AF"/>
    <w:rsid w:val="6102EA2D"/>
    <w:rsid w:val="6105CD77"/>
    <w:rsid w:val="610CDD93"/>
    <w:rsid w:val="610E50DB"/>
    <w:rsid w:val="611077B4"/>
    <w:rsid w:val="6110FF85"/>
    <w:rsid w:val="611151AD"/>
    <w:rsid w:val="61131AC8"/>
    <w:rsid w:val="611343A9"/>
    <w:rsid w:val="6113FDCC"/>
    <w:rsid w:val="611A192A"/>
    <w:rsid w:val="611AC737"/>
    <w:rsid w:val="611B0BA1"/>
    <w:rsid w:val="611B282C"/>
    <w:rsid w:val="611FC382"/>
    <w:rsid w:val="612A2D22"/>
    <w:rsid w:val="612B125F"/>
    <w:rsid w:val="612C90BE"/>
    <w:rsid w:val="613A8A51"/>
    <w:rsid w:val="613CBB98"/>
    <w:rsid w:val="613E0871"/>
    <w:rsid w:val="61404C56"/>
    <w:rsid w:val="61444E2D"/>
    <w:rsid w:val="61461FC1"/>
    <w:rsid w:val="614B4EF4"/>
    <w:rsid w:val="614B73DD"/>
    <w:rsid w:val="6150651F"/>
    <w:rsid w:val="615A0299"/>
    <w:rsid w:val="615A9744"/>
    <w:rsid w:val="615C9B15"/>
    <w:rsid w:val="6160BC94"/>
    <w:rsid w:val="616677F9"/>
    <w:rsid w:val="6169B6EA"/>
    <w:rsid w:val="616C0FCA"/>
    <w:rsid w:val="616E0DE7"/>
    <w:rsid w:val="616E3812"/>
    <w:rsid w:val="617242A9"/>
    <w:rsid w:val="617AA493"/>
    <w:rsid w:val="617BC88F"/>
    <w:rsid w:val="617F15D8"/>
    <w:rsid w:val="61808DEC"/>
    <w:rsid w:val="61811F8F"/>
    <w:rsid w:val="6181303F"/>
    <w:rsid w:val="6182F247"/>
    <w:rsid w:val="618C31CE"/>
    <w:rsid w:val="618C936F"/>
    <w:rsid w:val="618F2FB0"/>
    <w:rsid w:val="6198879C"/>
    <w:rsid w:val="6198F27B"/>
    <w:rsid w:val="61997883"/>
    <w:rsid w:val="619F6255"/>
    <w:rsid w:val="61A0A6F8"/>
    <w:rsid w:val="61A307F8"/>
    <w:rsid w:val="61A7221A"/>
    <w:rsid w:val="61AB4EAD"/>
    <w:rsid w:val="61B005F4"/>
    <w:rsid w:val="61B04121"/>
    <w:rsid w:val="61B16339"/>
    <w:rsid w:val="61B7F6F8"/>
    <w:rsid w:val="61B9898F"/>
    <w:rsid w:val="61BAB775"/>
    <w:rsid w:val="61BEF0B4"/>
    <w:rsid w:val="61C37D7C"/>
    <w:rsid w:val="61C61C96"/>
    <w:rsid w:val="61CB5C82"/>
    <w:rsid w:val="61CEDE1B"/>
    <w:rsid w:val="61CF30B4"/>
    <w:rsid w:val="61D51A69"/>
    <w:rsid w:val="61DBFBD0"/>
    <w:rsid w:val="61DFD4B2"/>
    <w:rsid w:val="61E1688C"/>
    <w:rsid w:val="61E16A3C"/>
    <w:rsid w:val="61E1BE41"/>
    <w:rsid w:val="61E70A40"/>
    <w:rsid w:val="61E80CA1"/>
    <w:rsid w:val="61E96B42"/>
    <w:rsid w:val="61EBA903"/>
    <w:rsid w:val="61EDE9D9"/>
    <w:rsid w:val="61F21537"/>
    <w:rsid w:val="61FDC407"/>
    <w:rsid w:val="6200AC74"/>
    <w:rsid w:val="62016092"/>
    <w:rsid w:val="6201B426"/>
    <w:rsid w:val="621262FF"/>
    <w:rsid w:val="621AF7EB"/>
    <w:rsid w:val="6220DF8B"/>
    <w:rsid w:val="62214FD2"/>
    <w:rsid w:val="62217D5F"/>
    <w:rsid w:val="622466E1"/>
    <w:rsid w:val="622498A1"/>
    <w:rsid w:val="6225308B"/>
    <w:rsid w:val="6229394D"/>
    <w:rsid w:val="622BF59C"/>
    <w:rsid w:val="622E9003"/>
    <w:rsid w:val="62303481"/>
    <w:rsid w:val="62313FB7"/>
    <w:rsid w:val="62323A76"/>
    <w:rsid w:val="6236C51E"/>
    <w:rsid w:val="623898B4"/>
    <w:rsid w:val="623B0A7C"/>
    <w:rsid w:val="623B1F1E"/>
    <w:rsid w:val="6241A354"/>
    <w:rsid w:val="62488991"/>
    <w:rsid w:val="624C39AA"/>
    <w:rsid w:val="625401F1"/>
    <w:rsid w:val="625427C6"/>
    <w:rsid w:val="62589578"/>
    <w:rsid w:val="6259B60A"/>
    <w:rsid w:val="625C41A3"/>
    <w:rsid w:val="625C7474"/>
    <w:rsid w:val="625F6568"/>
    <w:rsid w:val="625FD219"/>
    <w:rsid w:val="6266DF7F"/>
    <w:rsid w:val="626F60F3"/>
    <w:rsid w:val="627461F2"/>
    <w:rsid w:val="62772A29"/>
    <w:rsid w:val="62784B16"/>
    <w:rsid w:val="6278B249"/>
    <w:rsid w:val="627B895E"/>
    <w:rsid w:val="627B8EA7"/>
    <w:rsid w:val="627D5778"/>
    <w:rsid w:val="628B5F9C"/>
    <w:rsid w:val="628B74CC"/>
    <w:rsid w:val="628DB606"/>
    <w:rsid w:val="628DD46B"/>
    <w:rsid w:val="6291E343"/>
    <w:rsid w:val="6296F750"/>
    <w:rsid w:val="629DC78B"/>
    <w:rsid w:val="62A89CE0"/>
    <w:rsid w:val="62ABB9D2"/>
    <w:rsid w:val="62B489B5"/>
    <w:rsid w:val="62B5991B"/>
    <w:rsid w:val="62B5ED86"/>
    <w:rsid w:val="62B640C4"/>
    <w:rsid w:val="62C09D24"/>
    <w:rsid w:val="62C2CDFD"/>
    <w:rsid w:val="62C6012C"/>
    <w:rsid w:val="62C825A4"/>
    <w:rsid w:val="62C969E0"/>
    <w:rsid w:val="62CD70CA"/>
    <w:rsid w:val="62CE6D21"/>
    <w:rsid w:val="62CF8668"/>
    <w:rsid w:val="62D152DA"/>
    <w:rsid w:val="62D306A8"/>
    <w:rsid w:val="62D35580"/>
    <w:rsid w:val="62D723D6"/>
    <w:rsid w:val="62D73E4B"/>
    <w:rsid w:val="62D91580"/>
    <w:rsid w:val="62DE6DF5"/>
    <w:rsid w:val="62E0577E"/>
    <w:rsid w:val="62E146D1"/>
    <w:rsid w:val="62E2DBAF"/>
    <w:rsid w:val="62E33EE5"/>
    <w:rsid w:val="62E40FEC"/>
    <w:rsid w:val="62E4BC51"/>
    <w:rsid w:val="62ECD9DC"/>
    <w:rsid w:val="62EE1578"/>
    <w:rsid w:val="62F106C9"/>
    <w:rsid w:val="62F71CBF"/>
    <w:rsid w:val="62FA264B"/>
    <w:rsid w:val="62FAD80B"/>
    <w:rsid w:val="63013D35"/>
    <w:rsid w:val="6302822E"/>
    <w:rsid w:val="6308CD28"/>
    <w:rsid w:val="6309150A"/>
    <w:rsid w:val="630D4FF6"/>
    <w:rsid w:val="6315AA8C"/>
    <w:rsid w:val="63166385"/>
    <w:rsid w:val="6318744B"/>
    <w:rsid w:val="6318AA9B"/>
    <w:rsid w:val="6319706B"/>
    <w:rsid w:val="6319F7F0"/>
    <w:rsid w:val="631C3287"/>
    <w:rsid w:val="63276553"/>
    <w:rsid w:val="63290AF8"/>
    <w:rsid w:val="632EE7DC"/>
    <w:rsid w:val="6333290D"/>
    <w:rsid w:val="63350BD8"/>
    <w:rsid w:val="63361209"/>
    <w:rsid w:val="6338648B"/>
    <w:rsid w:val="633BCAD6"/>
    <w:rsid w:val="6340710A"/>
    <w:rsid w:val="63437990"/>
    <w:rsid w:val="6347AB92"/>
    <w:rsid w:val="634C44FF"/>
    <w:rsid w:val="6355208A"/>
    <w:rsid w:val="6355EEB9"/>
    <w:rsid w:val="635E1B9B"/>
    <w:rsid w:val="6366A302"/>
    <w:rsid w:val="636F5D2F"/>
    <w:rsid w:val="637241DA"/>
    <w:rsid w:val="63763DE9"/>
    <w:rsid w:val="63792B2C"/>
    <w:rsid w:val="637D291A"/>
    <w:rsid w:val="63836B2D"/>
    <w:rsid w:val="6385542C"/>
    <w:rsid w:val="638648EE"/>
    <w:rsid w:val="63890E3C"/>
    <w:rsid w:val="63893702"/>
    <w:rsid w:val="638A1AAB"/>
    <w:rsid w:val="638D2EC2"/>
    <w:rsid w:val="638EA196"/>
    <w:rsid w:val="6392ABB0"/>
    <w:rsid w:val="63954CA1"/>
    <w:rsid w:val="63978BB5"/>
    <w:rsid w:val="639967F8"/>
    <w:rsid w:val="639A5753"/>
    <w:rsid w:val="63A4AF25"/>
    <w:rsid w:val="63AE00FB"/>
    <w:rsid w:val="63B2CFB5"/>
    <w:rsid w:val="63B36D24"/>
    <w:rsid w:val="63B93107"/>
    <w:rsid w:val="63BA525F"/>
    <w:rsid w:val="63BB0837"/>
    <w:rsid w:val="63BF0EE6"/>
    <w:rsid w:val="63C2C0D9"/>
    <w:rsid w:val="63C36B7F"/>
    <w:rsid w:val="63C3D361"/>
    <w:rsid w:val="63C5F91A"/>
    <w:rsid w:val="63D028FA"/>
    <w:rsid w:val="63D07055"/>
    <w:rsid w:val="63D42FE4"/>
    <w:rsid w:val="63D4F7A3"/>
    <w:rsid w:val="63EFF260"/>
    <w:rsid w:val="63F0251D"/>
    <w:rsid w:val="63F3E4F2"/>
    <w:rsid w:val="63F9F916"/>
    <w:rsid w:val="6406E054"/>
    <w:rsid w:val="640D5DEA"/>
    <w:rsid w:val="640DEB5C"/>
    <w:rsid w:val="6416434D"/>
    <w:rsid w:val="6417C3AF"/>
    <w:rsid w:val="6420AEB7"/>
    <w:rsid w:val="6422B6A5"/>
    <w:rsid w:val="6429170F"/>
    <w:rsid w:val="642F0DD8"/>
    <w:rsid w:val="64340846"/>
    <w:rsid w:val="643DEFC0"/>
    <w:rsid w:val="64413777"/>
    <w:rsid w:val="64427B4A"/>
    <w:rsid w:val="645B8791"/>
    <w:rsid w:val="6461E085"/>
    <w:rsid w:val="646415E9"/>
    <w:rsid w:val="64669DEB"/>
    <w:rsid w:val="647476A2"/>
    <w:rsid w:val="64790FC2"/>
    <w:rsid w:val="648839C8"/>
    <w:rsid w:val="64907CEE"/>
    <w:rsid w:val="6490F625"/>
    <w:rsid w:val="6492090B"/>
    <w:rsid w:val="6493177F"/>
    <w:rsid w:val="6496A86C"/>
    <w:rsid w:val="649EFBFC"/>
    <w:rsid w:val="64A25D29"/>
    <w:rsid w:val="64A3FFBD"/>
    <w:rsid w:val="64ACBCC9"/>
    <w:rsid w:val="64AECD4D"/>
    <w:rsid w:val="64B289D8"/>
    <w:rsid w:val="64B65316"/>
    <w:rsid w:val="64B80DE6"/>
    <w:rsid w:val="64BB0019"/>
    <w:rsid w:val="64BD43DE"/>
    <w:rsid w:val="64BF973D"/>
    <w:rsid w:val="64BFCE9F"/>
    <w:rsid w:val="64C3E743"/>
    <w:rsid w:val="64C5914E"/>
    <w:rsid w:val="64C5C7C8"/>
    <w:rsid w:val="64C76AF6"/>
    <w:rsid w:val="64C80902"/>
    <w:rsid w:val="64C83040"/>
    <w:rsid w:val="64CB1A92"/>
    <w:rsid w:val="64CB95E0"/>
    <w:rsid w:val="64CF7B7E"/>
    <w:rsid w:val="64E2347F"/>
    <w:rsid w:val="64E38B69"/>
    <w:rsid w:val="64E4562F"/>
    <w:rsid w:val="64E63425"/>
    <w:rsid w:val="64E7466F"/>
    <w:rsid w:val="64E78A53"/>
    <w:rsid w:val="64EBB3D8"/>
    <w:rsid w:val="64ED73C5"/>
    <w:rsid w:val="64F384A9"/>
    <w:rsid w:val="64F9B889"/>
    <w:rsid w:val="64FAA5C8"/>
    <w:rsid w:val="64FC29C1"/>
    <w:rsid w:val="64FDC9C6"/>
    <w:rsid w:val="6500EB95"/>
    <w:rsid w:val="65020599"/>
    <w:rsid w:val="6502A890"/>
    <w:rsid w:val="6505005D"/>
    <w:rsid w:val="6506F6B2"/>
    <w:rsid w:val="6508DCA4"/>
    <w:rsid w:val="650A463D"/>
    <w:rsid w:val="650B0546"/>
    <w:rsid w:val="650B8B68"/>
    <w:rsid w:val="650BD295"/>
    <w:rsid w:val="650F200C"/>
    <w:rsid w:val="65119B0F"/>
    <w:rsid w:val="65166A01"/>
    <w:rsid w:val="6517DA5E"/>
    <w:rsid w:val="651C3039"/>
    <w:rsid w:val="651EAFAC"/>
    <w:rsid w:val="651FD04F"/>
    <w:rsid w:val="652161F6"/>
    <w:rsid w:val="65241E33"/>
    <w:rsid w:val="65279A5D"/>
    <w:rsid w:val="652E7FB8"/>
    <w:rsid w:val="6530E1F8"/>
    <w:rsid w:val="6534959D"/>
    <w:rsid w:val="6535985D"/>
    <w:rsid w:val="6535ABDD"/>
    <w:rsid w:val="6537DA0D"/>
    <w:rsid w:val="6539287E"/>
    <w:rsid w:val="653B9786"/>
    <w:rsid w:val="653C0E64"/>
    <w:rsid w:val="653DDE02"/>
    <w:rsid w:val="653DF982"/>
    <w:rsid w:val="654200E0"/>
    <w:rsid w:val="65424A45"/>
    <w:rsid w:val="6543CE0B"/>
    <w:rsid w:val="65444D5C"/>
    <w:rsid w:val="654CC58E"/>
    <w:rsid w:val="654FEABE"/>
    <w:rsid w:val="65519D89"/>
    <w:rsid w:val="6555ABCB"/>
    <w:rsid w:val="655AF659"/>
    <w:rsid w:val="655CC77C"/>
    <w:rsid w:val="655E913A"/>
    <w:rsid w:val="65654020"/>
    <w:rsid w:val="65688EA5"/>
    <w:rsid w:val="6569537A"/>
    <w:rsid w:val="656CBD88"/>
    <w:rsid w:val="6574916E"/>
    <w:rsid w:val="6575A616"/>
    <w:rsid w:val="6576EB31"/>
    <w:rsid w:val="6577D8B2"/>
    <w:rsid w:val="657DB960"/>
    <w:rsid w:val="657E4046"/>
    <w:rsid w:val="65813BFC"/>
    <w:rsid w:val="65854698"/>
    <w:rsid w:val="6586E0AA"/>
    <w:rsid w:val="6589AE0C"/>
    <w:rsid w:val="658C556A"/>
    <w:rsid w:val="65910C01"/>
    <w:rsid w:val="6592C527"/>
    <w:rsid w:val="659FF5AB"/>
    <w:rsid w:val="65A0F83E"/>
    <w:rsid w:val="65A18AD3"/>
    <w:rsid w:val="65A1B5CD"/>
    <w:rsid w:val="65A67787"/>
    <w:rsid w:val="65AA5D6B"/>
    <w:rsid w:val="65AC9F6D"/>
    <w:rsid w:val="65ADAC18"/>
    <w:rsid w:val="65B17197"/>
    <w:rsid w:val="65BC9A62"/>
    <w:rsid w:val="65BDF3AC"/>
    <w:rsid w:val="65C1E780"/>
    <w:rsid w:val="65CAFD62"/>
    <w:rsid w:val="65CC3161"/>
    <w:rsid w:val="65CDC582"/>
    <w:rsid w:val="65CDDBAD"/>
    <w:rsid w:val="65D40D63"/>
    <w:rsid w:val="65D4C882"/>
    <w:rsid w:val="65DCB2C2"/>
    <w:rsid w:val="65DD9F50"/>
    <w:rsid w:val="65E33274"/>
    <w:rsid w:val="65E987EA"/>
    <w:rsid w:val="65EB4E52"/>
    <w:rsid w:val="65F479A7"/>
    <w:rsid w:val="65FAF579"/>
    <w:rsid w:val="65FC2AFD"/>
    <w:rsid w:val="65FD4A55"/>
    <w:rsid w:val="65FF1D3F"/>
    <w:rsid w:val="660449F3"/>
    <w:rsid w:val="66053B96"/>
    <w:rsid w:val="66062475"/>
    <w:rsid w:val="661040CF"/>
    <w:rsid w:val="66112CCC"/>
    <w:rsid w:val="6611C46F"/>
    <w:rsid w:val="661C9F8A"/>
    <w:rsid w:val="661D3DCA"/>
    <w:rsid w:val="66283B58"/>
    <w:rsid w:val="66286B04"/>
    <w:rsid w:val="662892A6"/>
    <w:rsid w:val="662BAFA3"/>
    <w:rsid w:val="662F0802"/>
    <w:rsid w:val="6631D1A5"/>
    <w:rsid w:val="6632804E"/>
    <w:rsid w:val="663414FA"/>
    <w:rsid w:val="663B1B91"/>
    <w:rsid w:val="663C00BC"/>
    <w:rsid w:val="663C7BB4"/>
    <w:rsid w:val="664C168C"/>
    <w:rsid w:val="664EC49B"/>
    <w:rsid w:val="6654ECDF"/>
    <w:rsid w:val="66552DE6"/>
    <w:rsid w:val="66557DA5"/>
    <w:rsid w:val="6657B6F1"/>
    <w:rsid w:val="66584EF5"/>
    <w:rsid w:val="665B9166"/>
    <w:rsid w:val="665F11A8"/>
    <w:rsid w:val="6663392B"/>
    <w:rsid w:val="666823DC"/>
    <w:rsid w:val="666BC18E"/>
    <w:rsid w:val="666C29B9"/>
    <w:rsid w:val="66700B10"/>
    <w:rsid w:val="66703CE8"/>
    <w:rsid w:val="66734512"/>
    <w:rsid w:val="6674292F"/>
    <w:rsid w:val="667A433D"/>
    <w:rsid w:val="6683F92D"/>
    <w:rsid w:val="66843399"/>
    <w:rsid w:val="6684DF82"/>
    <w:rsid w:val="6687E550"/>
    <w:rsid w:val="668AC9B4"/>
    <w:rsid w:val="668DB5EF"/>
    <w:rsid w:val="668F0684"/>
    <w:rsid w:val="66905C2C"/>
    <w:rsid w:val="66911A86"/>
    <w:rsid w:val="6691E685"/>
    <w:rsid w:val="6696824F"/>
    <w:rsid w:val="6697A9A0"/>
    <w:rsid w:val="6697F067"/>
    <w:rsid w:val="669FAF7C"/>
    <w:rsid w:val="66A18C0F"/>
    <w:rsid w:val="66AD6E13"/>
    <w:rsid w:val="66ADC705"/>
    <w:rsid w:val="66B2B4D8"/>
    <w:rsid w:val="66B4D7F4"/>
    <w:rsid w:val="66B878DC"/>
    <w:rsid w:val="66B9C745"/>
    <w:rsid w:val="66BADD1B"/>
    <w:rsid w:val="66BC1532"/>
    <w:rsid w:val="66C15BDC"/>
    <w:rsid w:val="66C56283"/>
    <w:rsid w:val="66CA74E6"/>
    <w:rsid w:val="66CE7C82"/>
    <w:rsid w:val="66CFC319"/>
    <w:rsid w:val="66D4CDAC"/>
    <w:rsid w:val="66D5264C"/>
    <w:rsid w:val="66D95FE1"/>
    <w:rsid w:val="66DF1BDD"/>
    <w:rsid w:val="66E9DEFA"/>
    <w:rsid w:val="66EACE52"/>
    <w:rsid w:val="66EF5868"/>
    <w:rsid w:val="66EFAD8A"/>
    <w:rsid w:val="66F19B30"/>
    <w:rsid w:val="66F559BD"/>
    <w:rsid w:val="66FA619B"/>
    <w:rsid w:val="66FD6806"/>
    <w:rsid w:val="66FEF97A"/>
    <w:rsid w:val="67020840"/>
    <w:rsid w:val="67049C6F"/>
    <w:rsid w:val="6705A29D"/>
    <w:rsid w:val="6705EDD9"/>
    <w:rsid w:val="670819FC"/>
    <w:rsid w:val="6708D3C9"/>
    <w:rsid w:val="6709B25A"/>
    <w:rsid w:val="670E932D"/>
    <w:rsid w:val="67115975"/>
    <w:rsid w:val="6714BABF"/>
    <w:rsid w:val="671A601C"/>
    <w:rsid w:val="671B35B7"/>
    <w:rsid w:val="671C2129"/>
    <w:rsid w:val="671F8199"/>
    <w:rsid w:val="67211DD0"/>
    <w:rsid w:val="6728A63A"/>
    <w:rsid w:val="6729EAB6"/>
    <w:rsid w:val="672B5210"/>
    <w:rsid w:val="672DA919"/>
    <w:rsid w:val="672E3494"/>
    <w:rsid w:val="672E7EC3"/>
    <w:rsid w:val="6731EB27"/>
    <w:rsid w:val="6734480C"/>
    <w:rsid w:val="6738E96B"/>
    <w:rsid w:val="673A7CA6"/>
    <w:rsid w:val="673BEA7B"/>
    <w:rsid w:val="67421B65"/>
    <w:rsid w:val="6744BCBC"/>
    <w:rsid w:val="67494E7F"/>
    <w:rsid w:val="674CDB79"/>
    <w:rsid w:val="674D0D25"/>
    <w:rsid w:val="675172CB"/>
    <w:rsid w:val="67541F36"/>
    <w:rsid w:val="675E3D64"/>
    <w:rsid w:val="6764E573"/>
    <w:rsid w:val="6765DFBA"/>
    <w:rsid w:val="67681F5A"/>
    <w:rsid w:val="676A5F31"/>
    <w:rsid w:val="676CE86C"/>
    <w:rsid w:val="67724673"/>
    <w:rsid w:val="67747EC7"/>
    <w:rsid w:val="677690C7"/>
    <w:rsid w:val="6783245B"/>
    <w:rsid w:val="67836982"/>
    <w:rsid w:val="6786546A"/>
    <w:rsid w:val="678E4637"/>
    <w:rsid w:val="678FCF13"/>
    <w:rsid w:val="679F05C8"/>
    <w:rsid w:val="67A0EA40"/>
    <w:rsid w:val="67A1B489"/>
    <w:rsid w:val="67AD4CCF"/>
    <w:rsid w:val="67AF3A19"/>
    <w:rsid w:val="67AF3E79"/>
    <w:rsid w:val="67B177BD"/>
    <w:rsid w:val="67B17AB4"/>
    <w:rsid w:val="67B2CD81"/>
    <w:rsid w:val="67BBB5BF"/>
    <w:rsid w:val="67BC7CDB"/>
    <w:rsid w:val="67BD36D3"/>
    <w:rsid w:val="67C10D3E"/>
    <w:rsid w:val="67C3A25D"/>
    <w:rsid w:val="67C3F9DB"/>
    <w:rsid w:val="67C712C3"/>
    <w:rsid w:val="67CBCB72"/>
    <w:rsid w:val="67D1AAC8"/>
    <w:rsid w:val="67D9CA76"/>
    <w:rsid w:val="67DB8F65"/>
    <w:rsid w:val="67DFFCD5"/>
    <w:rsid w:val="67E18E38"/>
    <w:rsid w:val="67E481DB"/>
    <w:rsid w:val="67E51E43"/>
    <w:rsid w:val="67ECC6F4"/>
    <w:rsid w:val="67F130AF"/>
    <w:rsid w:val="67F43E98"/>
    <w:rsid w:val="67FFE727"/>
    <w:rsid w:val="680190EF"/>
    <w:rsid w:val="6801A61F"/>
    <w:rsid w:val="6804622B"/>
    <w:rsid w:val="68052BAF"/>
    <w:rsid w:val="6809BDC7"/>
    <w:rsid w:val="680DD521"/>
    <w:rsid w:val="680F6B0C"/>
    <w:rsid w:val="680FF32D"/>
    <w:rsid w:val="6815F2F4"/>
    <w:rsid w:val="68173F65"/>
    <w:rsid w:val="68191E0A"/>
    <w:rsid w:val="681DBBD6"/>
    <w:rsid w:val="681DC4F4"/>
    <w:rsid w:val="681F86FC"/>
    <w:rsid w:val="682A9AB5"/>
    <w:rsid w:val="682AAF08"/>
    <w:rsid w:val="682C7605"/>
    <w:rsid w:val="68315469"/>
    <w:rsid w:val="68328A3D"/>
    <w:rsid w:val="683770BE"/>
    <w:rsid w:val="684029D2"/>
    <w:rsid w:val="6842AC36"/>
    <w:rsid w:val="68431570"/>
    <w:rsid w:val="68437989"/>
    <w:rsid w:val="68455525"/>
    <w:rsid w:val="6845CA48"/>
    <w:rsid w:val="6846D65A"/>
    <w:rsid w:val="68584A97"/>
    <w:rsid w:val="6858DA98"/>
    <w:rsid w:val="6859D339"/>
    <w:rsid w:val="685CEA8B"/>
    <w:rsid w:val="685E4219"/>
    <w:rsid w:val="685F7169"/>
    <w:rsid w:val="68651E23"/>
    <w:rsid w:val="6867E93E"/>
    <w:rsid w:val="686FF430"/>
    <w:rsid w:val="6871A8CD"/>
    <w:rsid w:val="687209DD"/>
    <w:rsid w:val="687417D9"/>
    <w:rsid w:val="687A6B34"/>
    <w:rsid w:val="687D3A6E"/>
    <w:rsid w:val="688FF096"/>
    <w:rsid w:val="68924D15"/>
    <w:rsid w:val="68926E13"/>
    <w:rsid w:val="68980246"/>
    <w:rsid w:val="6898C501"/>
    <w:rsid w:val="689BA1FF"/>
    <w:rsid w:val="689CD35D"/>
    <w:rsid w:val="68A14198"/>
    <w:rsid w:val="68A2F5F2"/>
    <w:rsid w:val="68A36847"/>
    <w:rsid w:val="68A3E439"/>
    <w:rsid w:val="68A65CB3"/>
    <w:rsid w:val="68A83B1A"/>
    <w:rsid w:val="68AD7852"/>
    <w:rsid w:val="68AE787C"/>
    <w:rsid w:val="68AE95A9"/>
    <w:rsid w:val="68AEB74E"/>
    <w:rsid w:val="68B335FC"/>
    <w:rsid w:val="68B348A7"/>
    <w:rsid w:val="68B59CD1"/>
    <w:rsid w:val="68C052AF"/>
    <w:rsid w:val="68C56D96"/>
    <w:rsid w:val="68C74A4E"/>
    <w:rsid w:val="68C91434"/>
    <w:rsid w:val="68CCB240"/>
    <w:rsid w:val="68CCE705"/>
    <w:rsid w:val="68CE5545"/>
    <w:rsid w:val="68CEAF11"/>
    <w:rsid w:val="68D04884"/>
    <w:rsid w:val="68D28C2A"/>
    <w:rsid w:val="68D5736A"/>
    <w:rsid w:val="68D64349"/>
    <w:rsid w:val="68DA27B4"/>
    <w:rsid w:val="68DB2994"/>
    <w:rsid w:val="68DCC76D"/>
    <w:rsid w:val="68DE23C3"/>
    <w:rsid w:val="68E32F5F"/>
    <w:rsid w:val="68E84D28"/>
    <w:rsid w:val="68E920F1"/>
    <w:rsid w:val="68EC5FA5"/>
    <w:rsid w:val="68EFF612"/>
    <w:rsid w:val="68F85952"/>
    <w:rsid w:val="68F8B509"/>
    <w:rsid w:val="68FC8B82"/>
    <w:rsid w:val="68FD77D5"/>
    <w:rsid w:val="6900505A"/>
    <w:rsid w:val="69031703"/>
    <w:rsid w:val="690442E7"/>
    <w:rsid w:val="69092F45"/>
    <w:rsid w:val="690A047C"/>
    <w:rsid w:val="690B4F85"/>
    <w:rsid w:val="690B861C"/>
    <w:rsid w:val="690BB43E"/>
    <w:rsid w:val="690E709C"/>
    <w:rsid w:val="6916529F"/>
    <w:rsid w:val="6917CF29"/>
    <w:rsid w:val="691AE0CB"/>
    <w:rsid w:val="691FED72"/>
    <w:rsid w:val="692194B0"/>
    <w:rsid w:val="6921C69F"/>
    <w:rsid w:val="6922C449"/>
    <w:rsid w:val="6922CDC1"/>
    <w:rsid w:val="692AB4A4"/>
    <w:rsid w:val="692B2A1B"/>
    <w:rsid w:val="692C73FB"/>
    <w:rsid w:val="692F3604"/>
    <w:rsid w:val="692F3901"/>
    <w:rsid w:val="692F9AB9"/>
    <w:rsid w:val="6931FDA2"/>
    <w:rsid w:val="69367237"/>
    <w:rsid w:val="6938D72D"/>
    <w:rsid w:val="694CAD4D"/>
    <w:rsid w:val="69502A42"/>
    <w:rsid w:val="695365ED"/>
    <w:rsid w:val="69571F6A"/>
    <w:rsid w:val="695D1C6A"/>
    <w:rsid w:val="695E2063"/>
    <w:rsid w:val="695E3DEB"/>
    <w:rsid w:val="6960C726"/>
    <w:rsid w:val="69614F8D"/>
    <w:rsid w:val="69646926"/>
    <w:rsid w:val="6966EE44"/>
    <w:rsid w:val="696B0A33"/>
    <w:rsid w:val="696DB667"/>
    <w:rsid w:val="696EA39E"/>
    <w:rsid w:val="696FB62B"/>
    <w:rsid w:val="6973BEE6"/>
    <w:rsid w:val="69744D73"/>
    <w:rsid w:val="697DDB00"/>
    <w:rsid w:val="697E23F0"/>
    <w:rsid w:val="6980242A"/>
    <w:rsid w:val="69809CDD"/>
    <w:rsid w:val="69848858"/>
    <w:rsid w:val="698A2074"/>
    <w:rsid w:val="698E63A7"/>
    <w:rsid w:val="698EF73C"/>
    <w:rsid w:val="6992487F"/>
    <w:rsid w:val="6993217D"/>
    <w:rsid w:val="69932D10"/>
    <w:rsid w:val="69933E23"/>
    <w:rsid w:val="6997A511"/>
    <w:rsid w:val="69983C61"/>
    <w:rsid w:val="699C92A7"/>
    <w:rsid w:val="699FF1EE"/>
    <w:rsid w:val="69A495A0"/>
    <w:rsid w:val="69A897E7"/>
    <w:rsid w:val="69A8C222"/>
    <w:rsid w:val="69AA22E8"/>
    <w:rsid w:val="69AA2905"/>
    <w:rsid w:val="69AD40FA"/>
    <w:rsid w:val="69AE5448"/>
    <w:rsid w:val="69AF12EC"/>
    <w:rsid w:val="69AF73BB"/>
    <w:rsid w:val="69B39C13"/>
    <w:rsid w:val="69BA1D1D"/>
    <w:rsid w:val="69BA6A36"/>
    <w:rsid w:val="69BCF37F"/>
    <w:rsid w:val="69CFB6A8"/>
    <w:rsid w:val="69D551E1"/>
    <w:rsid w:val="69D5D929"/>
    <w:rsid w:val="69D9BBF6"/>
    <w:rsid w:val="69DDBE56"/>
    <w:rsid w:val="69DF3749"/>
    <w:rsid w:val="69E284B9"/>
    <w:rsid w:val="69EA795F"/>
    <w:rsid w:val="69EBC24F"/>
    <w:rsid w:val="69EF075D"/>
    <w:rsid w:val="69F089C5"/>
    <w:rsid w:val="69F4D6F3"/>
    <w:rsid w:val="69F51BB8"/>
    <w:rsid w:val="69F9D5DF"/>
    <w:rsid w:val="69FA1C21"/>
    <w:rsid w:val="69FC5022"/>
    <w:rsid w:val="69FED5B0"/>
    <w:rsid w:val="69FF1D41"/>
    <w:rsid w:val="69FF61EE"/>
    <w:rsid w:val="6A043D45"/>
    <w:rsid w:val="6A0B467D"/>
    <w:rsid w:val="6A0D5FDC"/>
    <w:rsid w:val="6A0F2E6A"/>
    <w:rsid w:val="6A12ABAD"/>
    <w:rsid w:val="6A16C793"/>
    <w:rsid w:val="6A18CF94"/>
    <w:rsid w:val="6A1DAAA8"/>
    <w:rsid w:val="6A2075C3"/>
    <w:rsid w:val="6A2AB085"/>
    <w:rsid w:val="6A30B93E"/>
    <w:rsid w:val="6A3387C3"/>
    <w:rsid w:val="6A37194C"/>
    <w:rsid w:val="6A37C019"/>
    <w:rsid w:val="6A3CEA78"/>
    <w:rsid w:val="6A416FE0"/>
    <w:rsid w:val="6A437D6F"/>
    <w:rsid w:val="6A533984"/>
    <w:rsid w:val="6A56A46B"/>
    <w:rsid w:val="6A570E3C"/>
    <w:rsid w:val="6A57410D"/>
    <w:rsid w:val="6A58D941"/>
    <w:rsid w:val="6A64174D"/>
    <w:rsid w:val="6A65DC3B"/>
    <w:rsid w:val="6A6844B3"/>
    <w:rsid w:val="6A6D3B13"/>
    <w:rsid w:val="6A744378"/>
    <w:rsid w:val="6A77B496"/>
    <w:rsid w:val="6A78C130"/>
    <w:rsid w:val="6A7A40CB"/>
    <w:rsid w:val="6A84FCB3"/>
    <w:rsid w:val="6A890F66"/>
    <w:rsid w:val="6A8DD297"/>
    <w:rsid w:val="6A8EB00D"/>
    <w:rsid w:val="6A8FAFA2"/>
    <w:rsid w:val="6A91828A"/>
    <w:rsid w:val="6A9502B1"/>
    <w:rsid w:val="6A994E37"/>
    <w:rsid w:val="6A9B4D2A"/>
    <w:rsid w:val="6A9FFCDA"/>
    <w:rsid w:val="6AA1C641"/>
    <w:rsid w:val="6AA2C9F9"/>
    <w:rsid w:val="6AA364BC"/>
    <w:rsid w:val="6AA6CBB1"/>
    <w:rsid w:val="6AA8D4B4"/>
    <w:rsid w:val="6AAFCFD1"/>
    <w:rsid w:val="6AAFDECE"/>
    <w:rsid w:val="6AB105C2"/>
    <w:rsid w:val="6AB1C44F"/>
    <w:rsid w:val="6AB4B67B"/>
    <w:rsid w:val="6AB5CB7B"/>
    <w:rsid w:val="6AB69F35"/>
    <w:rsid w:val="6AC527F5"/>
    <w:rsid w:val="6AC7BA2D"/>
    <w:rsid w:val="6AC96C29"/>
    <w:rsid w:val="6AC9A242"/>
    <w:rsid w:val="6ACBDD7A"/>
    <w:rsid w:val="6ACE1464"/>
    <w:rsid w:val="6AE45B21"/>
    <w:rsid w:val="6AE5948A"/>
    <w:rsid w:val="6AEC7E24"/>
    <w:rsid w:val="6AED2438"/>
    <w:rsid w:val="6AF01693"/>
    <w:rsid w:val="6AF035FE"/>
    <w:rsid w:val="6AF1BFE7"/>
    <w:rsid w:val="6AF586A2"/>
    <w:rsid w:val="6AF66D97"/>
    <w:rsid w:val="6AFB80DD"/>
    <w:rsid w:val="6AFBF601"/>
    <w:rsid w:val="6B043EB1"/>
    <w:rsid w:val="6B04CD0E"/>
    <w:rsid w:val="6B065229"/>
    <w:rsid w:val="6B067FB7"/>
    <w:rsid w:val="6B0689FE"/>
    <w:rsid w:val="6B0A62EC"/>
    <w:rsid w:val="6B0FF86E"/>
    <w:rsid w:val="6B107DDB"/>
    <w:rsid w:val="6B1457A8"/>
    <w:rsid w:val="6B15F177"/>
    <w:rsid w:val="6B1A683F"/>
    <w:rsid w:val="6B220C43"/>
    <w:rsid w:val="6B2217BD"/>
    <w:rsid w:val="6B24C364"/>
    <w:rsid w:val="6B293B99"/>
    <w:rsid w:val="6B2AEB4E"/>
    <w:rsid w:val="6B2C8966"/>
    <w:rsid w:val="6B2E9975"/>
    <w:rsid w:val="6B3BBBD9"/>
    <w:rsid w:val="6B46A34A"/>
    <w:rsid w:val="6B4B8EA9"/>
    <w:rsid w:val="6B501C95"/>
    <w:rsid w:val="6B59AF21"/>
    <w:rsid w:val="6B5B6677"/>
    <w:rsid w:val="6B6269B0"/>
    <w:rsid w:val="6B684238"/>
    <w:rsid w:val="6B690073"/>
    <w:rsid w:val="6B743FBA"/>
    <w:rsid w:val="6B7AFC17"/>
    <w:rsid w:val="6B7D71FE"/>
    <w:rsid w:val="6B7DB36A"/>
    <w:rsid w:val="6B80CD3C"/>
    <w:rsid w:val="6B812859"/>
    <w:rsid w:val="6B838FCA"/>
    <w:rsid w:val="6B8D13AE"/>
    <w:rsid w:val="6B91B9E6"/>
    <w:rsid w:val="6B95CE36"/>
    <w:rsid w:val="6BA509B5"/>
    <w:rsid w:val="6BA650D2"/>
    <w:rsid w:val="6BABD48C"/>
    <w:rsid w:val="6BAC43B9"/>
    <w:rsid w:val="6BAE4E1E"/>
    <w:rsid w:val="6BB81A7F"/>
    <w:rsid w:val="6BC3B5C9"/>
    <w:rsid w:val="6BC44770"/>
    <w:rsid w:val="6BCB7A2B"/>
    <w:rsid w:val="6BCFDA75"/>
    <w:rsid w:val="6BD0841A"/>
    <w:rsid w:val="6BD0C2FE"/>
    <w:rsid w:val="6BD1C1EB"/>
    <w:rsid w:val="6BD56970"/>
    <w:rsid w:val="6BDA8089"/>
    <w:rsid w:val="6BDF5E2C"/>
    <w:rsid w:val="6BE38FB2"/>
    <w:rsid w:val="6BE66B60"/>
    <w:rsid w:val="6BE76A5A"/>
    <w:rsid w:val="6BEDBF4A"/>
    <w:rsid w:val="6BF1C88D"/>
    <w:rsid w:val="6BFA01DA"/>
    <w:rsid w:val="6BFC291E"/>
    <w:rsid w:val="6BFCF2BE"/>
    <w:rsid w:val="6BFD4F11"/>
    <w:rsid w:val="6C054C81"/>
    <w:rsid w:val="6C06BA84"/>
    <w:rsid w:val="6C094890"/>
    <w:rsid w:val="6C0DB21E"/>
    <w:rsid w:val="6C0E44F4"/>
    <w:rsid w:val="6C129D70"/>
    <w:rsid w:val="6C12CB29"/>
    <w:rsid w:val="6C1445EA"/>
    <w:rsid w:val="6C154FEB"/>
    <w:rsid w:val="6C167443"/>
    <w:rsid w:val="6C1799A2"/>
    <w:rsid w:val="6C1801A2"/>
    <w:rsid w:val="6C1842BC"/>
    <w:rsid w:val="6C196AA2"/>
    <w:rsid w:val="6C1B2E8B"/>
    <w:rsid w:val="6C1BB38A"/>
    <w:rsid w:val="6C1CAA72"/>
    <w:rsid w:val="6C1DA09C"/>
    <w:rsid w:val="6C1DC81D"/>
    <w:rsid w:val="6C1F830B"/>
    <w:rsid w:val="6C1F98DA"/>
    <w:rsid w:val="6C22222F"/>
    <w:rsid w:val="6C27CFDD"/>
    <w:rsid w:val="6C2974AD"/>
    <w:rsid w:val="6C2D9AD1"/>
    <w:rsid w:val="6C343F1F"/>
    <w:rsid w:val="6C37139A"/>
    <w:rsid w:val="6C3AECAE"/>
    <w:rsid w:val="6C3D4904"/>
    <w:rsid w:val="6C3EF449"/>
    <w:rsid w:val="6C40039A"/>
    <w:rsid w:val="6C440E7C"/>
    <w:rsid w:val="6C44CCF2"/>
    <w:rsid w:val="6C459769"/>
    <w:rsid w:val="6C4CCE24"/>
    <w:rsid w:val="6C4CD623"/>
    <w:rsid w:val="6C540346"/>
    <w:rsid w:val="6C5834CD"/>
    <w:rsid w:val="6C5C4391"/>
    <w:rsid w:val="6C63DEBE"/>
    <w:rsid w:val="6C640F01"/>
    <w:rsid w:val="6C6FDC48"/>
    <w:rsid w:val="6C729A68"/>
    <w:rsid w:val="6C7A102C"/>
    <w:rsid w:val="6C7A63C0"/>
    <w:rsid w:val="6C7FE8B5"/>
    <w:rsid w:val="6C80BF2E"/>
    <w:rsid w:val="6C82952A"/>
    <w:rsid w:val="6C8485DC"/>
    <w:rsid w:val="6C85735C"/>
    <w:rsid w:val="6C8F2AC8"/>
    <w:rsid w:val="6C95A7BB"/>
    <w:rsid w:val="6C98FA48"/>
    <w:rsid w:val="6C9A6B7D"/>
    <w:rsid w:val="6C9DAE92"/>
    <w:rsid w:val="6C9FA055"/>
    <w:rsid w:val="6CA19016"/>
    <w:rsid w:val="6CA3A2B5"/>
    <w:rsid w:val="6CAC26FB"/>
    <w:rsid w:val="6CB531E9"/>
    <w:rsid w:val="6CBA0872"/>
    <w:rsid w:val="6CBCEC9E"/>
    <w:rsid w:val="6CBCF819"/>
    <w:rsid w:val="6CC00852"/>
    <w:rsid w:val="6CC213EF"/>
    <w:rsid w:val="6CC2F661"/>
    <w:rsid w:val="6CC529D8"/>
    <w:rsid w:val="6CC61DA5"/>
    <w:rsid w:val="6CCC3BC2"/>
    <w:rsid w:val="6CCD3970"/>
    <w:rsid w:val="6CD2F4CD"/>
    <w:rsid w:val="6CDAB4DA"/>
    <w:rsid w:val="6CE1D0A0"/>
    <w:rsid w:val="6CE1EEB7"/>
    <w:rsid w:val="6CE6CDE6"/>
    <w:rsid w:val="6CE96834"/>
    <w:rsid w:val="6CEDC3EB"/>
    <w:rsid w:val="6CEF3A6B"/>
    <w:rsid w:val="6CF1BBAD"/>
    <w:rsid w:val="6CF1D232"/>
    <w:rsid w:val="6CFE488C"/>
    <w:rsid w:val="6D060CB6"/>
    <w:rsid w:val="6D06C632"/>
    <w:rsid w:val="6D072010"/>
    <w:rsid w:val="6D08F019"/>
    <w:rsid w:val="6D0A338D"/>
    <w:rsid w:val="6D0DE0DB"/>
    <w:rsid w:val="6D104C89"/>
    <w:rsid w:val="6D127755"/>
    <w:rsid w:val="6D12D5C4"/>
    <w:rsid w:val="6D163A5B"/>
    <w:rsid w:val="6D17E53D"/>
    <w:rsid w:val="6D1A779B"/>
    <w:rsid w:val="6D1E4FAF"/>
    <w:rsid w:val="6D1F1A58"/>
    <w:rsid w:val="6D2A5EF7"/>
    <w:rsid w:val="6D2B035A"/>
    <w:rsid w:val="6D2B4081"/>
    <w:rsid w:val="6D2CC76F"/>
    <w:rsid w:val="6D2CFFD9"/>
    <w:rsid w:val="6D349337"/>
    <w:rsid w:val="6D3D5F54"/>
    <w:rsid w:val="6D40BDF6"/>
    <w:rsid w:val="6D416AD5"/>
    <w:rsid w:val="6D458936"/>
    <w:rsid w:val="6D4648E0"/>
    <w:rsid w:val="6D46D4DE"/>
    <w:rsid w:val="6D4BBC5E"/>
    <w:rsid w:val="6D4F3D1D"/>
    <w:rsid w:val="6D533EC5"/>
    <w:rsid w:val="6D59013C"/>
    <w:rsid w:val="6D5A04E5"/>
    <w:rsid w:val="6D5A3892"/>
    <w:rsid w:val="6D5B0F49"/>
    <w:rsid w:val="6D5D27B5"/>
    <w:rsid w:val="6D60090B"/>
    <w:rsid w:val="6D60CA33"/>
    <w:rsid w:val="6D6AF0A7"/>
    <w:rsid w:val="6D6B43AC"/>
    <w:rsid w:val="6D6BA21B"/>
    <w:rsid w:val="6D6D72D8"/>
    <w:rsid w:val="6D750150"/>
    <w:rsid w:val="6D75AA09"/>
    <w:rsid w:val="6D77F5AD"/>
    <w:rsid w:val="6D7A90BB"/>
    <w:rsid w:val="6D7E1F05"/>
    <w:rsid w:val="6D82D333"/>
    <w:rsid w:val="6D8D2618"/>
    <w:rsid w:val="6D98E22D"/>
    <w:rsid w:val="6D9E72A1"/>
    <w:rsid w:val="6DA2E9DE"/>
    <w:rsid w:val="6DAC7498"/>
    <w:rsid w:val="6DACA34C"/>
    <w:rsid w:val="6DB40396"/>
    <w:rsid w:val="6DB88C85"/>
    <w:rsid w:val="6DB9E713"/>
    <w:rsid w:val="6DBA992F"/>
    <w:rsid w:val="6DBC5524"/>
    <w:rsid w:val="6DBE233E"/>
    <w:rsid w:val="6DC0EDAA"/>
    <w:rsid w:val="6DC41198"/>
    <w:rsid w:val="6DC4B9EB"/>
    <w:rsid w:val="6DC577B9"/>
    <w:rsid w:val="6DCAAF29"/>
    <w:rsid w:val="6DD94D19"/>
    <w:rsid w:val="6DDA1AE2"/>
    <w:rsid w:val="6DDA684A"/>
    <w:rsid w:val="6DDA975A"/>
    <w:rsid w:val="6DE755EF"/>
    <w:rsid w:val="6DF12E1E"/>
    <w:rsid w:val="6DF33B0B"/>
    <w:rsid w:val="6DF405D2"/>
    <w:rsid w:val="6DF5036E"/>
    <w:rsid w:val="6DF65CBC"/>
    <w:rsid w:val="6DF85CEE"/>
    <w:rsid w:val="6DFAD352"/>
    <w:rsid w:val="6DFE206C"/>
    <w:rsid w:val="6DFF4998"/>
    <w:rsid w:val="6DFF9858"/>
    <w:rsid w:val="6E07334D"/>
    <w:rsid w:val="6E0890F5"/>
    <w:rsid w:val="6E0DD79F"/>
    <w:rsid w:val="6E0FE1A8"/>
    <w:rsid w:val="6E1123F8"/>
    <w:rsid w:val="6E1D16A1"/>
    <w:rsid w:val="6E2AE460"/>
    <w:rsid w:val="6E2D7D4B"/>
    <w:rsid w:val="6E2F0D63"/>
    <w:rsid w:val="6E2F184F"/>
    <w:rsid w:val="6E307E3C"/>
    <w:rsid w:val="6E34F2E2"/>
    <w:rsid w:val="6E368D7B"/>
    <w:rsid w:val="6E3E2A6F"/>
    <w:rsid w:val="6E3F7340"/>
    <w:rsid w:val="6E3F896B"/>
    <w:rsid w:val="6E400765"/>
    <w:rsid w:val="6E429FF1"/>
    <w:rsid w:val="6E48D3DD"/>
    <w:rsid w:val="6E509229"/>
    <w:rsid w:val="6E5651A3"/>
    <w:rsid w:val="6E58D108"/>
    <w:rsid w:val="6E5A84E3"/>
    <w:rsid w:val="6E625F60"/>
    <w:rsid w:val="6E64EF72"/>
    <w:rsid w:val="6E652CFD"/>
    <w:rsid w:val="6E66A721"/>
    <w:rsid w:val="6E6913A1"/>
    <w:rsid w:val="6E6F88F8"/>
    <w:rsid w:val="6E6FD19F"/>
    <w:rsid w:val="6E74FDE9"/>
    <w:rsid w:val="6E75BAAE"/>
    <w:rsid w:val="6E77B04A"/>
    <w:rsid w:val="6E785558"/>
    <w:rsid w:val="6E7AA2EA"/>
    <w:rsid w:val="6E87EEEA"/>
    <w:rsid w:val="6E927978"/>
    <w:rsid w:val="6E948A5B"/>
    <w:rsid w:val="6E956ED0"/>
    <w:rsid w:val="6E979AFE"/>
    <w:rsid w:val="6E999A9A"/>
    <w:rsid w:val="6E99B0C5"/>
    <w:rsid w:val="6E99CFC6"/>
    <w:rsid w:val="6E9C53A9"/>
    <w:rsid w:val="6EA06C0C"/>
    <w:rsid w:val="6EA1625E"/>
    <w:rsid w:val="6EA1DF4E"/>
    <w:rsid w:val="6EA2B1F8"/>
    <w:rsid w:val="6EA84BD7"/>
    <w:rsid w:val="6EADB081"/>
    <w:rsid w:val="6EAE91EB"/>
    <w:rsid w:val="6EB175EB"/>
    <w:rsid w:val="6EB2AA84"/>
    <w:rsid w:val="6EB34A63"/>
    <w:rsid w:val="6EB4907B"/>
    <w:rsid w:val="6EB71E19"/>
    <w:rsid w:val="6EC0CE2B"/>
    <w:rsid w:val="6EC6CC19"/>
    <w:rsid w:val="6ECC3F1B"/>
    <w:rsid w:val="6ECD8D44"/>
    <w:rsid w:val="6ECDC84F"/>
    <w:rsid w:val="6ED05445"/>
    <w:rsid w:val="6ED56400"/>
    <w:rsid w:val="6ED6F3E7"/>
    <w:rsid w:val="6EDAD099"/>
    <w:rsid w:val="6EDE442D"/>
    <w:rsid w:val="6EE6AB81"/>
    <w:rsid w:val="6EE6DEB7"/>
    <w:rsid w:val="6EE86E9E"/>
    <w:rsid w:val="6EE8C169"/>
    <w:rsid w:val="6EEA8517"/>
    <w:rsid w:val="6EEE1784"/>
    <w:rsid w:val="6EEEA9B6"/>
    <w:rsid w:val="6EF01683"/>
    <w:rsid w:val="6EF4CB1D"/>
    <w:rsid w:val="6EF4E34F"/>
    <w:rsid w:val="6EF665AA"/>
    <w:rsid w:val="6EF68016"/>
    <w:rsid w:val="6EFE06F2"/>
    <w:rsid w:val="6EFF7F63"/>
    <w:rsid w:val="6F0367F4"/>
    <w:rsid w:val="6F05DCEA"/>
    <w:rsid w:val="6F0D0873"/>
    <w:rsid w:val="6F124CC6"/>
    <w:rsid w:val="6F152154"/>
    <w:rsid w:val="6F17B80B"/>
    <w:rsid w:val="6F18D353"/>
    <w:rsid w:val="6F1C512B"/>
    <w:rsid w:val="6F1EBE1C"/>
    <w:rsid w:val="6F1F4AE3"/>
    <w:rsid w:val="6F215764"/>
    <w:rsid w:val="6F249AA2"/>
    <w:rsid w:val="6F29832B"/>
    <w:rsid w:val="6F3562A9"/>
    <w:rsid w:val="6F39802F"/>
    <w:rsid w:val="6F3B2C0C"/>
    <w:rsid w:val="6F3C8233"/>
    <w:rsid w:val="6F422FE9"/>
    <w:rsid w:val="6F468F66"/>
    <w:rsid w:val="6F473A89"/>
    <w:rsid w:val="6F4EE193"/>
    <w:rsid w:val="6F5610A1"/>
    <w:rsid w:val="6F57F840"/>
    <w:rsid w:val="6F594DFA"/>
    <w:rsid w:val="6F5EC9C0"/>
    <w:rsid w:val="6F6EF127"/>
    <w:rsid w:val="6F74F068"/>
    <w:rsid w:val="6F75546D"/>
    <w:rsid w:val="6F7830E1"/>
    <w:rsid w:val="6F7AEDF0"/>
    <w:rsid w:val="6F7E07AD"/>
    <w:rsid w:val="6F7E1A9B"/>
    <w:rsid w:val="6F7E5FBA"/>
    <w:rsid w:val="6F802167"/>
    <w:rsid w:val="6F8116C7"/>
    <w:rsid w:val="6F869F2A"/>
    <w:rsid w:val="6F86B73D"/>
    <w:rsid w:val="6F90C43F"/>
    <w:rsid w:val="6F974494"/>
    <w:rsid w:val="6FA2F4FD"/>
    <w:rsid w:val="6FAA7CFA"/>
    <w:rsid w:val="6FAB1EF1"/>
    <w:rsid w:val="6FABF3EB"/>
    <w:rsid w:val="6FAD834C"/>
    <w:rsid w:val="6FAE6D76"/>
    <w:rsid w:val="6FB08281"/>
    <w:rsid w:val="6FB4BA56"/>
    <w:rsid w:val="6FB6A2E4"/>
    <w:rsid w:val="6FB76C0E"/>
    <w:rsid w:val="6FB87986"/>
    <w:rsid w:val="6FB9204F"/>
    <w:rsid w:val="6FBC651E"/>
    <w:rsid w:val="6FBC87EB"/>
    <w:rsid w:val="6FC86003"/>
    <w:rsid w:val="6FCAA787"/>
    <w:rsid w:val="6FCBC929"/>
    <w:rsid w:val="6FCD8FDF"/>
    <w:rsid w:val="6FD679E4"/>
    <w:rsid w:val="6FD9D7F1"/>
    <w:rsid w:val="6FDE5DD9"/>
    <w:rsid w:val="6FDFD30B"/>
    <w:rsid w:val="6FE317AC"/>
    <w:rsid w:val="6FE44371"/>
    <w:rsid w:val="6FE7ED8B"/>
    <w:rsid w:val="6FEE11CB"/>
    <w:rsid w:val="6FEEEE66"/>
    <w:rsid w:val="6FFC1FA1"/>
    <w:rsid w:val="70001A55"/>
    <w:rsid w:val="7003E06D"/>
    <w:rsid w:val="7004361C"/>
    <w:rsid w:val="7005C2F3"/>
    <w:rsid w:val="7009D9D2"/>
    <w:rsid w:val="700A5D01"/>
    <w:rsid w:val="700EB358"/>
    <w:rsid w:val="7011DE61"/>
    <w:rsid w:val="7027D85C"/>
    <w:rsid w:val="702BBA66"/>
    <w:rsid w:val="70336848"/>
    <w:rsid w:val="7037A2BD"/>
    <w:rsid w:val="70385E19"/>
    <w:rsid w:val="703EAD37"/>
    <w:rsid w:val="7045CC91"/>
    <w:rsid w:val="70470973"/>
    <w:rsid w:val="70476916"/>
    <w:rsid w:val="704885A0"/>
    <w:rsid w:val="70495A2B"/>
    <w:rsid w:val="704B4668"/>
    <w:rsid w:val="704EC12A"/>
    <w:rsid w:val="704F18F2"/>
    <w:rsid w:val="704FFD31"/>
    <w:rsid w:val="70504600"/>
    <w:rsid w:val="70510631"/>
    <w:rsid w:val="7052498E"/>
    <w:rsid w:val="70535463"/>
    <w:rsid w:val="7055576E"/>
    <w:rsid w:val="70577786"/>
    <w:rsid w:val="70579CC5"/>
    <w:rsid w:val="7058EED6"/>
    <w:rsid w:val="705BE333"/>
    <w:rsid w:val="7068F0A6"/>
    <w:rsid w:val="7069E661"/>
    <w:rsid w:val="706D3F6C"/>
    <w:rsid w:val="706D576F"/>
    <w:rsid w:val="707B9459"/>
    <w:rsid w:val="707EFC8C"/>
    <w:rsid w:val="707FA98F"/>
    <w:rsid w:val="70868D14"/>
    <w:rsid w:val="7092C219"/>
    <w:rsid w:val="70980BC0"/>
    <w:rsid w:val="709C1077"/>
    <w:rsid w:val="709E287E"/>
    <w:rsid w:val="709F04C2"/>
    <w:rsid w:val="70A50D1F"/>
    <w:rsid w:val="70A80FB0"/>
    <w:rsid w:val="70B26680"/>
    <w:rsid w:val="70B28BAE"/>
    <w:rsid w:val="70B404C1"/>
    <w:rsid w:val="70B448F8"/>
    <w:rsid w:val="70B46A4C"/>
    <w:rsid w:val="70B70165"/>
    <w:rsid w:val="70BD3C98"/>
    <w:rsid w:val="70C183E5"/>
    <w:rsid w:val="70C6DB80"/>
    <w:rsid w:val="70CC4EAF"/>
    <w:rsid w:val="70CCA417"/>
    <w:rsid w:val="70CCD0ED"/>
    <w:rsid w:val="70CE31CC"/>
    <w:rsid w:val="70CED4EA"/>
    <w:rsid w:val="70CF8880"/>
    <w:rsid w:val="70DE8451"/>
    <w:rsid w:val="70E16560"/>
    <w:rsid w:val="70E5EDD0"/>
    <w:rsid w:val="70E80126"/>
    <w:rsid w:val="70E877D4"/>
    <w:rsid w:val="70ED854B"/>
    <w:rsid w:val="70EEF136"/>
    <w:rsid w:val="70F3CA2F"/>
    <w:rsid w:val="70F56959"/>
    <w:rsid w:val="70F7BC75"/>
    <w:rsid w:val="70FD706F"/>
    <w:rsid w:val="70FE4550"/>
    <w:rsid w:val="7102A2E2"/>
    <w:rsid w:val="710580A1"/>
    <w:rsid w:val="7105D0CF"/>
    <w:rsid w:val="710772D9"/>
    <w:rsid w:val="7108C9E4"/>
    <w:rsid w:val="710B93C8"/>
    <w:rsid w:val="710D9E14"/>
    <w:rsid w:val="711209BE"/>
    <w:rsid w:val="7116A282"/>
    <w:rsid w:val="711B236F"/>
    <w:rsid w:val="711CEDA3"/>
    <w:rsid w:val="7120B8B9"/>
    <w:rsid w:val="7123D6B2"/>
    <w:rsid w:val="712559BC"/>
    <w:rsid w:val="7126AAEB"/>
    <w:rsid w:val="712D40C2"/>
    <w:rsid w:val="71309438"/>
    <w:rsid w:val="713657C9"/>
    <w:rsid w:val="713CEDCA"/>
    <w:rsid w:val="713D0EA5"/>
    <w:rsid w:val="713EDB89"/>
    <w:rsid w:val="71423248"/>
    <w:rsid w:val="71461ADB"/>
    <w:rsid w:val="7148DFE6"/>
    <w:rsid w:val="714AB215"/>
    <w:rsid w:val="714CA05A"/>
    <w:rsid w:val="714F4C7D"/>
    <w:rsid w:val="71502DAB"/>
    <w:rsid w:val="715078C2"/>
    <w:rsid w:val="71568E22"/>
    <w:rsid w:val="715835BB"/>
    <w:rsid w:val="715C2B50"/>
    <w:rsid w:val="715D5B60"/>
    <w:rsid w:val="7161C291"/>
    <w:rsid w:val="716578A1"/>
    <w:rsid w:val="7166DC7D"/>
    <w:rsid w:val="71678A68"/>
    <w:rsid w:val="716A82C4"/>
    <w:rsid w:val="716EC2D0"/>
    <w:rsid w:val="71733039"/>
    <w:rsid w:val="7179AE69"/>
    <w:rsid w:val="717B9811"/>
    <w:rsid w:val="71866EE1"/>
    <w:rsid w:val="71890E47"/>
    <w:rsid w:val="718A1B04"/>
    <w:rsid w:val="718BEA5E"/>
    <w:rsid w:val="718C8851"/>
    <w:rsid w:val="71921A9A"/>
    <w:rsid w:val="7192CD92"/>
    <w:rsid w:val="7199E45E"/>
    <w:rsid w:val="719B110A"/>
    <w:rsid w:val="719C0D56"/>
    <w:rsid w:val="719F8AE1"/>
    <w:rsid w:val="71A3A87D"/>
    <w:rsid w:val="71A55CD7"/>
    <w:rsid w:val="71ABF390"/>
    <w:rsid w:val="71AD75FB"/>
    <w:rsid w:val="71AD7816"/>
    <w:rsid w:val="71AE346E"/>
    <w:rsid w:val="71AFA325"/>
    <w:rsid w:val="71AFCED2"/>
    <w:rsid w:val="71B06C73"/>
    <w:rsid w:val="71B72F69"/>
    <w:rsid w:val="71BB32EB"/>
    <w:rsid w:val="71BB3F88"/>
    <w:rsid w:val="71BCE65A"/>
    <w:rsid w:val="71BF39FE"/>
    <w:rsid w:val="71BF4E0E"/>
    <w:rsid w:val="71BF9E3C"/>
    <w:rsid w:val="71C0A929"/>
    <w:rsid w:val="71C7955F"/>
    <w:rsid w:val="71CA77CD"/>
    <w:rsid w:val="71CC33DE"/>
    <w:rsid w:val="71D0DE6E"/>
    <w:rsid w:val="71D752E3"/>
    <w:rsid w:val="71DBBB10"/>
    <w:rsid w:val="71DFADBC"/>
    <w:rsid w:val="71E49D25"/>
    <w:rsid w:val="71E58CC2"/>
    <w:rsid w:val="71E6F5AA"/>
    <w:rsid w:val="71E8A3E5"/>
    <w:rsid w:val="71E9D950"/>
    <w:rsid w:val="71EC2AC4"/>
    <w:rsid w:val="71ED3B70"/>
    <w:rsid w:val="71F17F60"/>
    <w:rsid w:val="71F4B0B6"/>
    <w:rsid w:val="71F840B9"/>
    <w:rsid w:val="71F969EF"/>
    <w:rsid w:val="71FB0718"/>
    <w:rsid w:val="7206B32B"/>
    <w:rsid w:val="720BEB38"/>
    <w:rsid w:val="720DF373"/>
    <w:rsid w:val="7211E58F"/>
    <w:rsid w:val="721268F4"/>
    <w:rsid w:val="72154E16"/>
    <w:rsid w:val="721BE732"/>
    <w:rsid w:val="721C8F33"/>
    <w:rsid w:val="721D181F"/>
    <w:rsid w:val="721E9886"/>
    <w:rsid w:val="721F4549"/>
    <w:rsid w:val="72232B2D"/>
    <w:rsid w:val="72236CF6"/>
    <w:rsid w:val="722387BB"/>
    <w:rsid w:val="7226F8CB"/>
    <w:rsid w:val="7229E032"/>
    <w:rsid w:val="722C4F25"/>
    <w:rsid w:val="722DAA45"/>
    <w:rsid w:val="722EE98C"/>
    <w:rsid w:val="722F3266"/>
    <w:rsid w:val="7237C175"/>
    <w:rsid w:val="723B384E"/>
    <w:rsid w:val="723DF43F"/>
    <w:rsid w:val="723E5A7D"/>
    <w:rsid w:val="723F0863"/>
    <w:rsid w:val="723FC2B9"/>
    <w:rsid w:val="72416548"/>
    <w:rsid w:val="724240E9"/>
    <w:rsid w:val="72459FD9"/>
    <w:rsid w:val="72489336"/>
    <w:rsid w:val="724FC60A"/>
    <w:rsid w:val="7256D056"/>
    <w:rsid w:val="7258BA76"/>
    <w:rsid w:val="725F3CAE"/>
    <w:rsid w:val="726434C2"/>
    <w:rsid w:val="72652864"/>
    <w:rsid w:val="726F3BCE"/>
    <w:rsid w:val="72731583"/>
    <w:rsid w:val="727BD463"/>
    <w:rsid w:val="727F2F37"/>
    <w:rsid w:val="7281A005"/>
    <w:rsid w:val="7281FF9E"/>
    <w:rsid w:val="7282AF5C"/>
    <w:rsid w:val="728A936A"/>
    <w:rsid w:val="728B37BF"/>
    <w:rsid w:val="728CF91C"/>
    <w:rsid w:val="728E2EB6"/>
    <w:rsid w:val="728EDA5E"/>
    <w:rsid w:val="7290E3C8"/>
    <w:rsid w:val="7296A30C"/>
    <w:rsid w:val="729BA3C0"/>
    <w:rsid w:val="729D11EC"/>
    <w:rsid w:val="729D75E8"/>
    <w:rsid w:val="729F88B1"/>
    <w:rsid w:val="72A13288"/>
    <w:rsid w:val="72A34429"/>
    <w:rsid w:val="72A4FED0"/>
    <w:rsid w:val="72A6BD44"/>
    <w:rsid w:val="72A96E75"/>
    <w:rsid w:val="72AABEAD"/>
    <w:rsid w:val="72AC7DD4"/>
    <w:rsid w:val="72B2476F"/>
    <w:rsid w:val="72B4ED43"/>
    <w:rsid w:val="72BDA17A"/>
    <w:rsid w:val="72C368BE"/>
    <w:rsid w:val="72C3B530"/>
    <w:rsid w:val="72C57B3C"/>
    <w:rsid w:val="72C67DD6"/>
    <w:rsid w:val="72C7CAE9"/>
    <w:rsid w:val="72CAD0F7"/>
    <w:rsid w:val="72CD5D2F"/>
    <w:rsid w:val="72CE9E5D"/>
    <w:rsid w:val="72D180BF"/>
    <w:rsid w:val="72D25130"/>
    <w:rsid w:val="72D8226C"/>
    <w:rsid w:val="72DE16FC"/>
    <w:rsid w:val="72E1630A"/>
    <w:rsid w:val="72E5CF53"/>
    <w:rsid w:val="72E678B5"/>
    <w:rsid w:val="72E7DD1D"/>
    <w:rsid w:val="72E8747B"/>
    <w:rsid w:val="72E9814D"/>
    <w:rsid w:val="72E9EDA1"/>
    <w:rsid w:val="72EE832A"/>
    <w:rsid w:val="72F16AD4"/>
    <w:rsid w:val="72F40BB6"/>
    <w:rsid w:val="72F422C3"/>
    <w:rsid w:val="72F49202"/>
    <w:rsid w:val="72F77BE0"/>
    <w:rsid w:val="7300C7B5"/>
    <w:rsid w:val="730C2AE5"/>
    <w:rsid w:val="730EEBA5"/>
    <w:rsid w:val="730F2253"/>
    <w:rsid w:val="73121956"/>
    <w:rsid w:val="73161F40"/>
    <w:rsid w:val="73163A02"/>
    <w:rsid w:val="73190AD6"/>
    <w:rsid w:val="7319ED15"/>
    <w:rsid w:val="731E8F2F"/>
    <w:rsid w:val="73202CEC"/>
    <w:rsid w:val="73268EE5"/>
    <w:rsid w:val="732BD75D"/>
    <w:rsid w:val="73329250"/>
    <w:rsid w:val="7332DC31"/>
    <w:rsid w:val="73331572"/>
    <w:rsid w:val="733415F1"/>
    <w:rsid w:val="7339B8BE"/>
    <w:rsid w:val="733B6F17"/>
    <w:rsid w:val="73407FF1"/>
    <w:rsid w:val="7345E182"/>
    <w:rsid w:val="73484AAE"/>
    <w:rsid w:val="734BFD50"/>
    <w:rsid w:val="734E285F"/>
    <w:rsid w:val="734F6D7A"/>
    <w:rsid w:val="7354B424"/>
    <w:rsid w:val="7354F18D"/>
    <w:rsid w:val="7355FD5C"/>
    <w:rsid w:val="73561B7E"/>
    <w:rsid w:val="73567551"/>
    <w:rsid w:val="73642EDB"/>
    <w:rsid w:val="73684C41"/>
    <w:rsid w:val="736C64AE"/>
    <w:rsid w:val="736FEA4B"/>
    <w:rsid w:val="73704B18"/>
    <w:rsid w:val="737378DA"/>
    <w:rsid w:val="737A4C62"/>
    <w:rsid w:val="737B37AC"/>
    <w:rsid w:val="737B72FA"/>
    <w:rsid w:val="7384B7CE"/>
    <w:rsid w:val="7386BB86"/>
    <w:rsid w:val="738A893D"/>
    <w:rsid w:val="738C9A1D"/>
    <w:rsid w:val="738ED4C3"/>
    <w:rsid w:val="7394E9D3"/>
    <w:rsid w:val="739648F6"/>
    <w:rsid w:val="739AC041"/>
    <w:rsid w:val="739D865F"/>
    <w:rsid w:val="739DA16C"/>
    <w:rsid w:val="73B498DD"/>
    <w:rsid w:val="73B6A828"/>
    <w:rsid w:val="73B849F2"/>
    <w:rsid w:val="73BB2ADA"/>
    <w:rsid w:val="73BDB471"/>
    <w:rsid w:val="73BE2EE7"/>
    <w:rsid w:val="73BF5BD5"/>
    <w:rsid w:val="73C0E71C"/>
    <w:rsid w:val="73C109F7"/>
    <w:rsid w:val="73C1E338"/>
    <w:rsid w:val="73C45A65"/>
    <w:rsid w:val="73C5E9BB"/>
    <w:rsid w:val="73C7599A"/>
    <w:rsid w:val="73C80E73"/>
    <w:rsid w:val="73CCB9A1"/>
    <w:rsid w:val="73CFF6E1"/>
    <w:rsid w:val="73D29EDD"/>
    <w:rsid w:val="73D2EE5D"/>
    <w:rsid w:val="73DFE21E"/>
    <w:rsid w:val="73E3750D"/>
    <w:rsid w:val="73E4F278"/>
    <w:rsid w:val="73E749E6"/>
    <w:rsid w:val="73E9377D"/>
    <w:rsid w:val="73EE7722"/>
    <w:rsid w:val="73EF0F67"/>
    <w:rsid w:val="73F3F30C"/>
    <w:rsid w:val="73F41935"/>
    <w:rsid w:val="73FA9FD1"/>
    <w:rsid w:val="73FCBB17"/>
    <w:rsid w:val="74010CA6"/>
    <w:rsid w:val="740370E3"/>
    <w:rsid w:val="7404D0BD"/>
    <w:rsid w:val="740B7E67"/>
    <w:rsid w:val="74118F27"/>
    <w:rsid w:val="74124CAB"/>
    <w:rsid w:val="741D09FC"/>
    <w:rsid w:val="741E10F9"/>
    <w:rsid w:val="7423D4D0"/>
    <w:rsid w:val="7426781E"/>
    <w:rsid w:val="742AD4EB"/>
    <w:rsid w:val="742E0002"/>
    <w:rsid w:val="743246D3"/>
    <w:rsid w:val="7432B36A"/>
    <w:rsid w:val="74425B8C"/>
    <w:rsid w:val="7443BA0D"/>
    <w:rsid w:val="74480F88"/>
    <w:rsid w:val="74498E19"/>
    <w:rsid w:val="744AB339"/>
    <w:rsid w:val="744AEC42"/>
    <w:rsid w:val="7450D4BE"/>
    <w:rsid w:val="7451F752"/>
    <w:rsid w:val="7454F22A"/>
    <w:rsid w:val="7455AAC4"/>
    <w:rsid w:val="74576987"/>
    <w:rsid w:val="7457FBA6"/>
    <w:rsid w:val="745957DF"/>
    <w:rsid w:val="745BEEC8"/>
    <w:rsid w:val="745BEF0B"/>
    <w:rsid w:val="7464D772"/>
    <w:rsid w:val="746A2E28"/>
    <w:rsid w:val="746E3EB9"/>
    <w:rsid w:val="746E8943"/>
    <w:rsid w:val="74722C18"/>
    <w:rsid w:val="7475D940"/>
    <w:rsid w:val="7477F905"/>
    <w:rsid w:val="747A2003"/>
    <w:rsid w:val="7481CCC9"/>
    <w:rsid w:val="748252D7"/>
    <w:rsid w:val="74850CE1"/>
    <w:rsid w:val="748A08C7"/>
    <w:rsid w:val="748B4D4C"/>
    <w:rsid w:val="7494ADE9"/>
    <w:rsid w:val="74960EAF"/>
    <w:rsid w:val="74973F0E"/>
    <w:rsid w:val="7498AB22"/>
    <w:rsid w:val="749C5DAA"/>
    <w:rsid w:val="749E85A0"/>
    <w:rsid w:val="74A0DE84"/>
    <w:rsid w:val="74A2AB80"/>
    <w:rsid w:val="74A3E1DB"/>
    <w:rsid w:val="74B1691C"/>
    <w:rsid w:val="74B2BFD0"/>
    <w:rsid w:val="74BA200D"/>
    <w:rsid w:val="74BE5A8A"/>
    <w:rsid w:val="74BF30FE"/>
    <w:rsid w:val="74C22220"/>
    <w:rsid w:val="74C47431"/>
    <w:rsid w:val="74C47D08"/>
    <w:rsid w:val="74C589F2"/>
    <w:rsid w:val="74D5FBFB"/>
    <w:rsid w:val="74D683E2"/>
    <w:rsid w:val="74D73546"/>
    <w:rsid w:val="74D7F49B"/>
    <w:rsid w:val="74D996E7"/>
    <w:rsid w:val="74DA9869"/>
    <w:rsid w:val="74E39A55"/>
    <w:rsid w:val="74EBA6DA"/>
    <w:rsid w:val="74EE8F35"/>
    <w:rsid w:val="74F16D49"/>
    <w:rsid w:val="74F89949"/>
    <w:rsid w:val="74FBB072"/>
    <w:rsid w:val="74FD9C0F"/>
    <w:rsid w:val="74FFCD99"/>
    <w:rsid w:val="75042159"/>
    <w:rsid w:val="7504399F"/>
    <w:rsid w:val="75097AA8"/>
    <w:rsid w:val="750DBAB1"/>
    <w:rsid w:val="75103EDF"/>
    <w:rsid w:val="75147D99"/>
    <w:rsid w:val="751A10F6"/>
    <w:rsid w:val="751C7A6E"/>
    <w:rsid w:val="75236541"/>
    <w:rsid w:val="7526CDF9"/>
    <w:rsid w:val="752E5CAA"/>
    <w:rsid w:val="75301DBD"/>
    <w:rsid w:val="75357099"/>
    <w:rsid w:val="753EF736"/>
    <w:rsid w:val="753F4BAC"/>
    <w:rsid w:val="753FAF00"/>
    <w:rsid w:val="75407042"/>
    <w:rsid w:val="7541F00C"/>
    <w:rsid w:val="7541FB86"/>
    <w:rsid w:val="7544058F"/>
    <w:rsid w:val="754AA279"/>
    <w:rsid w:val="754B6CB0"/>
    <w:rsid w:val="754D4FBE"/>
    <w:rsid w:val="754E28FF"/>
    <w:rsid w:val="7550911B"/>
    <w:rsid w:val="7557B8AF"/>
    <w:rsid w:val="755A557D"/>
    <w:rsid w:val="755CD7E1"/>
    <w:rsid w:val="7560639B"/>
    <w:rsid w:val="756549C6"/>
    <w:rsid w:val="756579BD"/>
    <w:rsid w:val="756B52A8"/>
    <w:rsid w:val="756C9AC9"/>
    <w:rsid w:val="756CF9A2"/>
    <w:rsid w:val="756DA900"/>
    <w:rsid w:val="757296A8"/>
    <w:rsid w:val="75760580"/>
    <w:rsid w:val="75760715"/>
    <w:rsid w:val="757642F2"/>
    <w:rsid w:val="757655AA"/>
    <w:rsid w:val="757C14EB"/>
    <w:rsid w:val="7582007F"/>
    <w:rsid w:val="7582A9BE"/>
    <w:rsid w:val="7582CE28"/>
    <w:rsid w:val="75849BC8"/>
    <w:rsid w:val="758A5F5F"/>
    <w:rsid w:val="759090CA"/>
    <w:rsid w:val="75914C90"/>
    <w:rsid w:val="7593A029"/>
    <w:rsid w:val="7595021A"/>
    <w:rsid w:val="759583D4"/>
    <w:rsid w:val="7595F961"/>
    <w:rsid w:val="759B7DA9"/>
    <w:rsid w:val="759C2E04"/>
    <w:rsid w:val="75A0EC73"/>
    <w:rsid w:val="75A195E0"/>
    <w:rsid w:val="75A4E02F"/>
    <w:rsid w:val="75AB5AE1"/>
    <w:rsid w:val="75B3C49C"/>
    <w:rsid w:val="75BA4EF4"/>
    <w:rsid w:val="75BAABD2"/>
    <w:rsid w:val="75BEF969"/>
    <w:rsid w:val="75C091C7"/>
    <w:rsid w:val="75C6393E"/>
    <w:rsid w:val="75CB0C44"/>
    <w:rsid w:val="75CD9326"/>
    <w:rsid w:val="75D7340B"/>
    <w:rsid w:val="75D773EB"/>
    <w:rsid w:val="75E0F4EF"/>
    <w:rsid w:val="75E16B2F"/>
    <w:rsid w:val="75E1B147"/>
    <w:rsid w:val="75E4D326"/>
    <w:rsid w:val="75E5349F"/>
    <w:rsid w:val="75F34952"/>
    <w:rsid w:val="75FDA5B0"/>
    <w:rsid w:val="7608C0F7"/>
    <w:rsid w:val="76091B89"/>
    <w:rsid w:val="760BCDF6"/>
    <w:rsid w:val="761988FE"/>
    <w:rsid w:val="761A3F6F"/>
    <w:rsid w:val="761B84CD"/>
    <w:rsid w:val="761D390E"/>
    <w:rsid w:val="761EF281"/>
    <w:rsid w:val="76274ED2"/>
    <w:rsid w:val="762CAAFD"/>
    <w:rsid w:val="762E926F"/>
    <w:rsid w:val="762FF263"/>
    <w:rsid w:val="76309A0E"/>
    <w:rsid w:val="7634642E"/>
    <w:rsid w:val="7638130F"/>
    <w:rsid w:val="7638C4A1"/>
    <w:rsid w:val="763D4240"/>
    <w:rsid w:val="763D4DB4"/>
    <w:rsid w:val="76412829"/>
    <w:rsid w:val="76421508"/>
    <w:rsid w:val="76434AA7"/>
    <w:rsid w:val="7643A04C"/>
    <w:rsid w:val="76473D4D"/>
    <w:rsid w:val="764FCCCA"/>
    <w:rsid w:val="7650E3FD"/>
    <w:rsid w:val="765101F2"/>
    <w:rsid w:val="76575EF1"/>
    <w:rsid w:val="7658A37F"/>
    <w:rsid w:val="7659EA9C"/>
    <w:rsid w:val="765C7844"/>
    <w:rsid w:val="765D4DB7"/>
    <w:rsid w:val="765E4B52"/>
    <w:rsid w:val="76625AE2"/>
    <w:rsid w:val="76661B93"/>
    <w:rsid w:val="76676580"/>
    <w:rsid w:val="76696737"/>
    <w:rsid w:val="766C99A8"/>
    <w:rsid w:val="766CA0BD"/>
    <w:rsid w:val="766E78BB"/>
    <w:rsid w:val="766ECC66"/>
    <w:rsid w:val="7670AD02"/>
    <w:rsid w:val="76758609"/>
    <w:rsid w:val="7677F027"/>
    <w:rsid w:val="7678D7FD"/>
    <w:rsid w:val="7678E07F"/>
    <w:rsid w:val="76790BA6"/>
    <w:rsid w:val="767FB82E"/>
    <w:rsid w:val="767FDF85"/>
    <w:rsid w:val="76832A73"/>
    <w:rsid w:val="7685AF5F"/>
    <w:rsid w:val="76882C9A"/>
    <w:rsid w:val="76888C76"/>
    <w:rsid w:val="768C5E97"/>
    <w:rsid w:val="768CD1D1"/>
    <w:rsid w:val="768E58FA"/>
    <w:rsid w:val="76A76F06"/>
    <w:rsid w:val="76A975C9"/>
    <w:rsid w:val="76B30888"/>
    <w:rsid w:val="76B3A1FF"/>
    <w:rsid w:val="76B73E66"/>
    <w:rsid w:val="76BA5A1A"/>
    <w:rsid w:val="76BAE618"/>
    <w:rsid w:val="76BFA0DD"/>
    <w:rsid w:val="76C14626"/>
    <w:rsid w:val="76C1E892"/>
    <w:rsid w:val="76C387A3"/>
    <w:rsid w:val="76C87E1A"/>
    <w:rsid w:val="76C98564"/>
    <w:rsid w:val="76C9FD3D"/>
    <w:rsid w:val="76D42B02"/>
    <w:rsid w:val="76D7B71A"/>
    <w:rsid w:val="76D7D3E2"/>
    <w:rsid w:val="76D8939E"/>
    <w:rsid w:val="76DC7BF1"/>
    <w:rsid w:val="76DCB177"/>
    <w:rsid w:val="76E0F990"/>
    <w:rsid w:val="76E242C8"/>
    <w:rsid w:val="76E44E0D"/>
    <w:rsid w:val="76E94B7A"/>
    <w:rsid w:val="76EB4CF6"/>
    <w:rsid w:val="76EEACE9"/>
    <w:rsid w:val="76F0E0AB"/>
    <w:rsid w:val="76F661A6"/>
    <w:rsid w:val="76F996E5"/>
    <w:rsid w:val="76FAB883"/>
    <w:rsid w:val="76FD72FB"/>
    <w:rsid w:val="77057DC0"/>
    <w:rsid w:val="77073719"/>
    <w:rsid w:val="770A7012"/>
    <w:rsid w:val="770D111E"/>
    <w:rsid w:val="77145C09"/>
    <w:rsid w:val="77174366"/>
    <w:rsid w:val="7718307F"/>
    <w:rsid w:val="7718512D"/>
    <w:rsid w:val="771EA239"/>
    <w:rsid w:val="77260A8F"/>
    <w:rsid w:val="77272E29"/>
    <w:rsid w:val="772B1F58"/>
    <w:rsid w:val="7731FE21"/>
    <w:rsid w:val="7732A53A"/>
    <w:rsid w:val="77343341"/>
    <w:rsid w:val="7735374E"/>
    <w:rsid w:val="7735C089"/>
    <w:rsid w:val="77392EE4"/>
    <w:rsid w:val="773ABC1B"/>
    <w:rsid w:val="773E0017"/>
    <w:rsid w:val="773F5779"/>
    <w:rsid w:val="773F8032"/>
    <w:rsid w:val="7744D7FA"/>
    <w:rsid w:val="77460EB1"/>
    <w:rsid w:val="774AA577"/>
    <w:rsid w:val="774DFAEB"/>
    <w:rsid w:val="77514957"/>
    <w:rsid w:val="775153EF"/>
    <w:rsid w:val="77569979"/>
    <w:rsid w:val="7756D048"/>
    <w:rsid w:val="77582A73"/>
    <w:rsid w:val="775B4534"/>
    <w:rsid w:val="77610262"/>
    <w:rsid w:val="77626E03"/>
    <w:rsid w:val="77694C67"/>
    <w:rsid w:val="776E948A"/>
    <w:rsid w:val="776FA650"/>
    <w:rsid w:val="77742E5D"/>
    <w:rsid w:val="777AAB9C"/>
    <w:rsid w:val="778B31A1"/>
    <w:rsid w:val="778E6F23"/>
    <w:rsid w:val="7793623E"/>
    <w:rsid w:val="779514E1"/>
    <w:rsid w:val="779634B3"/>
    <w:rsid w:val="7796C38F"/>
    <w:rsid w:val="7798BAB7"/>
    <w:rsid w:val="779A8B70"/>
    <w:rsid w:val="779BC0C2"/>
    <w:rsid w:val="779C98D5"/>
    <w:rsid w:val="779CA6B0"/>
    <w:rsid w:val="779D2664"/>
    <w:rsid w:val="779E28EE"/>
    <w:rsid w:val="779F5912"/>
    <w:rsid w:val="779F9FB7"/>
    <w:rsid w:val="779FC927"/>
    <w:rsid w:val="77A4CDDF"/>
    <w:rsid w:val="77A886EC"/>
    <w:rsid w:val="77B00AB3"/>
    <w:rsid w:val="77B4A377"/>
    <w:rsid w:val="77B7847D"/>
    <w:rsid w:val="77BA3884"/>
    <w:rsid w:val="77C348B8"/>
    <w:rsid w:val="77C6C0C8"/>
    <w:rsid w:val="77C83C8A"/>
    <w:rsid w:val="77D26EF2"/>
    <w:rsid w:val="77D62E7F"/>
    <w:rsid w:val="77D77362"/>
    <w:rsid w:val="77D7D29E"/>
    <w:rsid w:val="77D9C001"/>
    <w:rsid w:val="77DAAFCD"/>
    <w:rsid w:val="77E25B52"/>
    <w:rsid w:val="77E4FBDA"/>
    <w:rsid w:val="77E8C991"/>
    <w:rsid w:val="77EAFB4C"/>
    <w:rsid w:val="77EE28E0"/>
    <w:rsid w:val="77F5C690"/>
    <w:rsid w:val="77FAB2B5"/>
    <w:rsid w:val="77FD0AD3"/>
    <w:rsid w:val="77FE6C26"/>
    <w:rsid w:val="7800B0E2"/>
    <w:rsid w:val="7805C5AB"/>
    <w:rsid w:val="7806635B"/>
    <w:rsid w:val="7809ADC3"/>
    <w:rsid w:val="780CF4B9"/>
    <w:rsid w:val="780DD748"/>
    <w:rsid w:val="7810C198"/>
    <w:rsid w:val="781353DF"/>
    <w:rsid w:val="781B3947"/>
    <w:rsid w:val="781B56A0"/>
    <w:rsid w:val="78213839"/>
    <w:rsid w:val="7825FCC7"/>
    <w:rsid w:val="782843F2"/>
    <w:rsid w:val="782A2918"/>
    <w:rsid w:val="782AFC1C"/>
    <w:rsid w:val="782E7406"/>
    <w:rsid w:val="7830F663"/>
    <w:rsid w:val="7832B797"/>
    <w:rsid w:val="78332AD7"/>
    <w:rsid w:val="7835E577"/>
    <w:rsid w:val="7838A7E3"/>
    <w:rsid w:val="783B9D3B"/>
    <w:rsid w:val="783D5829"/>
    <w:rsid w:val="783F15AF"/>
    <w:rsid w:val="7841EA8F"/>
    <w:rsid w:val="784583DC"/>
    <w:rsid w:val="7846944E"/>
    <w:rsid w:val="78491B8D"/>
    <w:rsid w:val="784934F0"/>
    <w:rsid w:val="784C5265"/>
    <w:rsid w:val="784DB1F2"/>
    <w:rsid w:val="7852B3AC"/>
    <w:rsid w:val="7856B663"/>
    <w:rsid w:val="785E9D6B"/>
    <w:rsid w:val="78602152"/>
    <w:rsid w:val="78603D16"/>
    <w:rsid w:val="78614BE2"/>
    <w:rsid w:val="7863D51D"/>
    <w:rsid w:val="7867F7CB"/>
    <w:rsid w:val="78682A53"/>
    <w:rsid w:val="7869B11D"/>
    <w:rsid w:val="786C6F75"/>
    <w:rsid w:val="7874B1E5"/>
    <w:rsid w:val="787541D4"/>
    <w:rsid w:val="788518EC"/>
    <w:rsid w:val="7886D2B3"/>
    <w:rsid w:val="78891F0D"/>
    <w:rsid w:val="78896BC1"/>
    <w:rsid w:val="788B8FF9"/>
    <w:rsid w:val="788BA7A0"/>
    <w:rsid w:val="788F8EB6"/>
    <w:rsid w:val="7890E75F"/>
    <w:rsid w:val="78913746"/>
    <w:rsid w:val="7892CCF8"/>
    <w:rsid w:val="7894FDB3"/>
    <w:rsid w:val="78953211"/>
    <w:rsid w:val="789D61A9"/>
    <w:rsid w:val="78A4CBB3"/>
    <w:rsid w:val="78A57CE8"/>
    <w:rsid w:val="78A5B722"/>
    <w:rsid w:val="78A5C763"/>
    <w:rsid w:val="78A73624"/>
    <w:rsid w:val="78A92363"/>
    <w:rsid w:val="78AA5E4E"/>
    <w:rsid w:val="78AF1BC0"/>
    <w:rsid w:val="78B5687D"/>
    <w:rsid w:val="78B67A13"/>
    <w:rsid w:val="78B9740D"/>
    <w:rsid w:val="78BD876F"/>
    <w:rsid w:val="78C22ABF"/>
    <w:rsid w:val="78C2567B"/>
    <w:rsid w:val="78C7020A"/>
    <w:rsid w:val="78C7E7FE"/>
    <w:rsid w:val="78C90D25"/>
    <w:rsid w:val="78CB40EB"/>
    <w:rsid w:val="78CF2760"/>
    <w:rsid w:val="78D19EF7"/>
    <w:rsid w:val="78F20BB8"/>
    <w:rsid w:val="78F3CCD4"/>
    <w:rsid w:val="78F66765"/>
    <w:rsid w:val="78F976A9"/>
    <w:rsid w:val="79006311"/>
    <w:rsid w:val="7902DC83"/>
    <w:rsid w:val="7902DC9C"/>
    <w:rsid w:val="79050EAE"/>
    <w:rsid w:val="79055720"/>
    <w:rsid w:val="7906CA5A"/>
    <w:rsid w:val="79091351"/>
    <w:rsid w:val="790AA6E8"/>
    <w:rsid w:val="79124680"/>
    <w:rsid w:val="7916B9D0"/>
    <w:rsid w:val="79172D55"/>
    <w:rsid w:val="7919D63A"/>
    <w:rsid w:val="791A54A3"/>
    <w:rsid w:val="791B20E5"/>
    <w:rsid w:val="791FF270"/>
    <w:rsid w:val="79251DA2"/>
    <w:rsid w:val="792C6160"/>
    <w:rsid w:val="792CE148"/>
    <w:rsid w:val="792E8292"/>
    <w:rsid w:val="792FAD53"/>
    <w:rsid w:val="793091F0"/>
    <w:rsid w:val="79317FC3"/>
    <w:rsid w:val="7932045E"/>
    <w:rsid w:val="79361767"/>
    <w:rsid w:val="793921D6"/>
    <w:rsid w:val="7945C52A"/>
    <w:rsid w:val="7945E16C"/>
    <w:rsid w:val="79492B8D"/>
    <w:rsid w:val="794E1B20"/>
    <w:rsid w:val="794F56F6"/>
    <w:rsid w:val="7951267A"/>
    <w:rsid w:val="79584693"/>
    <w:rsid w:val="7958480C"/>
    <w:rsid w:val="795B44EB"/>
    <w:rsid w:val="795FEDA2"/>
    <w:rsid w:val="796255E5"/>
    <w:rsid w:val="79681308"/>
    <w:rsid w:val="7978CD1C"/>
    <w:rsid w:val="7979BEAE"/>
    <w:rsid w:val="797C973C"/>
    <w:rsid w:val="7980908E"/>
    <w:rsid w:val="798237F5"/>
    <w:rsid w:val="7985790F"/>
    <w:rsid w:val="79912B17"/>
    <w:rsid w:val="7992C5AF"/>
    <w:rsid w:val="7996DD9B"/>
    <w:rsid w:val="7997312F"/>
    <w:rsid w:val="799A3566"/>
    <w:rsid w:val="799BC687"/>
    <w:rsid w:val="79A0A49E"/>
    <w:rsid w:val="79A2DDFA"/>
    <w:rsid w:val="79A77447"/>
    <w:rsid w:val="79A82865"/>
    <w:rsid w:val="79A89743"/>
    <w:rsid w:val="79AB3D9E"/>
    <w:rsid w:val="79AC7BA6"/>
    <w:rsid w:val="79ACDEC5"/>
    <w:rsid w:val="79ADC249"/>
    <w:rsid w:val="79B0F57D"/>
    <w:rsid w:val="79B67977"/>
    <w:rsid w:val="79B67990"/>
    <w:rsid w:val="79B8518E"/>
    <w:rsid w:val="79C1436F"/>
    <w:rsid w:val="79C27EB7"/>
    <w:rsid w:val="79C3FFDD"/>
    <w:rsid w:val="79C8FD86"/>
    <w:rsid w:val="79C9208E"/>
    <w:rsid w:val="79CEA30E"/>
    <w:rsid w:val="79CEA5FE"/>
    <w:rsid w:val="79CF2853"/>
    <w:rsid w:val="79D669F9"/>
    <w:rsid w:val="79D686C6"/>
    <w:rsid w:val="79D87378"/>
    <w:rsid w:val="79DD82C5"/>
    <w:rsid w:val="79DFB445"/>
    <w:rsid w:val="79EF222A"/>
    <w:rsid w:val="79F1D937"/>
    <w:rsid w:val="79F58CE9"/>
    <w:rsid w:val="79F6412E"/>
    <w:rsid w:val="7A049679"/>
    <w:rsid w:val="7A05D0FC"/>
    <w:rsid w:val="7A0C12F1"/>
    <w:rsid w:val="7A0CD002"/>
    <w:rsid w:val="7A0D118B"/>
    <w:rsid w:val="7A114BA1"/>
    <w:rsid w:val="7A12E32B"/>
    <w:rsid w:val="7A13C300"/>
    <w:rsid w:val="7A13DEF0"/>
    <w:rsid w:val="7A14EDF9"/>
    <w:rsid w:val="7A15A5B2"/>
    <w:rsid w:val="7A179E4C"/>
    <w:rsid w:val="7A182498"/>
    <w:rsid w:val="7A18484D"/>
    <w:rsid w:val="7A18A5A2"/>
    <w:rsid w:val="7A18C6A8"/>
    <w:rsid w:val="7A1CE48E"/>
    <w:rsid w:val="7A1E9E4F"/>
    <w:rsid w:val="7A204D22"/>
    <w:rsid w:val="7A248E7F"/>
    <w:rsid w:val="7A250202"/>
    <w:rsid w:val="7A292C9E"/>
    <w:rsid w:val="7A2ACBC8"/>
    <w:rsid w:val="7A2B306F"/>
    <w:rsid w:val="7A2CCDF8"/>
    <w:rsid w:val="7A2D8D6D"/>
    <w:rsid w:val="7A32768A"/>
    <w:rsid w:val="7A32A3A7"/>
    <w:rsid w:val="7A33FCDE"/>
    <w:rsid w:val="7A34FDB4"/>
    <w:rsid w:val="7A36AA7F"/>
    <w:rsid w:val="7A3810C8"/>
    <w:rsid w:val="7A39051E"/>
    <w:rsid w:val="7A3A6308"/>
    <w:rsid w:val="7A3C1DEA"/>
    <w:rsid w:val="7A3F42FD"/>
    <w:rsid w:val="7A44F856"/>
    <w:rsid w:val="7A4AD283"/>
    <w:rsid w:val="7A4F5C7E"/>
    <w:rsid w:val="7A4FC694"/>
    <w:rsid w:val="7A51B340"/>
    <w:rsid w:val="7A555FF0"/>
    <w:rsid w:val="7A56653A"/>
    <w:rsid w:val="7A579CB1"/>
    <w:rsid w:val="7A587791"/>
    <w:rsid w:val="7A59A8FF"/>
    <w:rsid w:val="7A64B497"/>
    <w:rsid w:val="7A64BDB3"/>
    <w:rsid w:val="7A66BDDF"/>
    <w:rsid w:val="7A689050"/>
    <w:rsid w:val="7A6AE3D6"/>
    <w:rsid w:val="7A6C94DE"/>
    <w:rsid w:val="7A6E3186"/>
    <w:rsid w:val="7A6FE9FD"/>
    <w:rsid w:val="7A712C68"/>
    <w:rsid w:val="7A73807B"/>
    <w:rsid w:val="7A74F2F3"/>
    <w:rsid w:val="7A78304C"/>
    <w:rsid w:val="7A790355"/>
    <w:rsid w:val="7A793E79"/>
    <w:rsid w:val="7A7A9F3F"/>
    <w:rsid w:val="7A7CFE99"/>
    <w:rsid w:val="7A7EAA46"/>
    <w:rsid w:val="7A81EE33"/>
    <w:rsid w:val="7A826E04"/>
    <w:rsid w:val="7A847DA1"/>
    <w:rsid w:val="7A8A87D0"/>
    <w:rsid w:val="7A8CB774"/>
    <w:rsid w:val="7A8D34A4"/>
    <w:rsid w:val="7A8D44BF"/>
    <w:rsid w:val="7A8D7DB9"/>
    <w:rsid w:val="7A93F33A"/>
    <w:rsid w:val="7A959625"/>
    <w:rsid w:val="7A992828"/>
    <w:rsid w:val="7A9B3F8D"/>
    <w:rsid w:val="7AA4C927"/>
    <w:rsid w:val="7AB06D3E"/>
    <w:rsid w:val="7AB1AE23"/>
    <w:rsid w:val="7ABC8DA8"/>
    <w:rsid w:val="7ABD85AA"/>
    <w:rsid w:val="7ACC0B7E"/>
    <w:rsid w:val="7AD11962"/>
    <w:rsid w:val="7AD4E6BD"/>
    <w:rsid w:val="7AD8308F"/>
    <w:rsid w:val="7AD837D8"/>
    <w:rsid w:val="7ADA3AF0"/>
    <w:rsid w:val="7ADAED18"/>
    <w:rsid w:val="7ADD4464"/>
    <w:rsid w:val="7ADDD681"/>
    <w:rsid w:val="7ADFAB2C"/>
    <w:rsid w:val="7AE015BC"/>
    <w:rsid w:val="7AE18375"/>
    <w:rsid w:val="7AE32BD6"/>
    <w:rsid w:val="7AE9BFFD"/>
    <w:rsid w:val="7AF13D49"/>
    <w:rsid w:val="7AF3613E"/>
    <w:rsid w:val="7AF5CBD1"/>
    <w:rsid w:val="7AFAF175"/>
    <w:rsid w:val="7AFF2BD4"/>
    <w:rsid w:val="7AFF77AA"/>
    <w:rsid w:val="7B01E0C1"/>
    <w:rsid w:val="7B030EF9"/>
    <w:rsid w:val="7B048A27"/>
    <w:rsid w:val="7B04F63D"/>
    <w:rsid w:val="7B054CC5"/>
    <w:rsid w:val="7B05622D"/>
    <w:rsid w:val="7B081257"/>
    <w:rsid w:val="7B085E60"/>
    <w:rsid w:val="7B0931B7"/>
    <w:rsid w:val="7B119154"/>
    <w:rsid w:val="7B12D17C"/>
    <w:rsid w:val="7B16A6CD"/>
    <w:rsid w:val="7B18DAB6"/>
    <w:rsid w:val="7B1ED8D7"/>
    <w:rsid w:val="7B246C69"/>
    <w:rsid w:val="7B2DDD64"/>
    <w:rsid w:val="7B2DF621"/>
    <w:rsid w:val="7B30096E"/>
    <w:rsid w:val="7B307CF8"/>
    <w:rsid w:val="7B30DFF9"/>
    <w:rsid w:val="7B33857F"/>
    <w:rsid w:val="7B3433FE"/>
    <w:rsid w:val="7B36D6A4"/>
    <w:rsid w:val="7B3778B4"/>
    <w:rsid w:val="7B3C3E11"/>
    <w:rsid w:val="7B3C535A"/>
    <w:rsid w:val="7B3CABDF"/>
    <w:rsid w:val="7B3E2E85"/>
    <w:rsid w:val="7B3F6FF5"/>
    <w:rsid w:val="7B3F8602"/>
    <w:rsid w:val="7B401200"/>
    <w:rsid w:val="7B4422CF"/>
    <w:rsid w:val="7B455216"/>
    <w:rsid w:val="7B46B88F"/>
    <w:rsid w:val="7B48FA06"/>
    <w:rsid w:val="7B4A0B91"/>
    <w:rsid w:val="7B4B37C7"/>
    <w:rsid w:val="7B4DE922"/>
    <w:rsid w:val="7B4DFF4D"/>
    <w:rsid w:val="7B4FC0B6"/>
    <w:rsid w:val="7B51267B"/>
    <w:rsid w:val="7B54AD51"/>
    <w:rsid w:val="7B57AE17"/>
    <w:rsid w:val="7B5B1D52"/>
    <w:rsid w:val="7B5C79DA"/>
    <w:rsid w:val="7B5F8006"/>
    <w:rsid w:val="7B5F8ED8"/>
    <w:rsid w:val="7B60385E"/>
    <w:rsid w:val="7B63CA6B"/>
    <w:rsid w:val="7B67CBA3"/>
    <w:rsid w:val="7B67DABC"/>
    <w:rsid w:val="7B68666F"/>
    <w:rsid w:val="7B69E227"/>
    <w:rsid w:val="7B6A51FA"/>
    <w:rsid w:val="7B6EEE17"/>
    <w:rsid w:val="7B7FEF46"/>
    <w:rsid w:val="7B812024"/>
    <w:rsid w:val="7B849393"/>
    <w:rsid w:val="7B856A5B"/>
    <w:rsid w:val="7B8AAF56"/>
    <w:rsid w:val="7B8CF673"/>
    <w:rsid w:val="7B90EF0D"/>
    <w:rsid w:val="7B928001"/>
    <w:rsid w:val="7B9370B2"/>
    <w:rsid w:val="7B9935A5"/>
    <w:rsid w:val="7B9B7A3F"/>
    <w:rsid w:val="7B9C9DCF"/>
    <w:rsid w:val="7B9E86E2"/>
    <w:rsid w:val="7B9ED0FE"/>
    <w:rsid w:val="7B9FA5DF"/>
    <w:rsid w:val="7BA74134"/>
    <w:rsid w:val="7BA8C5BA"/>
    <w:rsid w:val="7BA90C9B"/>
    <w:rsid w:val="7BA9735D"/>
    <w:rsid w:val="7BAF5A58"/>
    <w:rsid w:val="7BAF81F2"/>
    <w:rsid w:val="7BB35E3D"/>
    <w:rsid w:val="7BB51C73"/>
    <w:rsid w:val="7BB71EB5"/>
    <w:rsid w:val="7BBC9D8B"/>
    <w:rsid w:val="7BBE5090"/>
    <w:rsid w:val="7BBFD1C2"/>
    <w:rsid w:val="7BC45134"/>
    <w:rsid w:val="7BCA38CE"/>
    <w:rsid w:val="7BD0E139"/>
    <w:rsid w:val="7BD42B45"/>
    <w:rsid w:val="7BD5311F"/>
    <w:rsid w:val="7BD82BB4"/>
    <w:rsid w:val="7BD937C6"/>
    <w:rsid w:val="7BD95F04"/>
    <w:rsid w:val="7BE0659B"/>
    <w:rsid w:val="7BE1CCF5"/>
    <w:rsid w:val="7BE30B7C"/>
    <w:rsid w:val="7BE4E6A4"/>
    <w:rsid w:val="7BE5DD76"/>
    <w:rsid w:val="7BE6A5C8"/>
    <w:rsid w:val="7BE994FC"/>
    <w:rsid w:val="7BEA65E7"/>
    <w:rsid w:val="7BEC2E22"/>
    <w:rsid w:val="7BEDE181"/>
    <w:rsid w:val="7BF42130"/>
    <w:rsid w:val="7BF63F30"/>
    <w:rsid w:val="7BF8CE42"/>
    <w:rsid w:val="7C008E30"/>
    <w:rsid w:val="7C02E1AD"/>
    <w:rsid w:val="7C03E516"/>
    <w:rsid w:val="7C0BEA11"/>
    <w:rsid w:val="7C0C43DD"/>
    <w:rsid w:val="7C15AC17"/>
    <w:rsid w:val="7C1C7A70"/>
    <w:rsid w:val="7C1F72EE"/>
    <w:rsid w:val="7C2058E2"/>
    <w:rsid w:val="7C24E05F"/>
    <w:rsid w:val="7C266C76"/>
    <w:rsid w:val="7C28A75F"/>
    <w:rsid w:val="7C2D8B12"/>
    <w:rsid w:val="7C2FC33F"/>
    <w:rsid w:val="7C30CC67"/>
    <w:rsid w:val="7C312F12"/>
    <w:rsid w:val="7C33AFBD"/>
    <w:rsid w:val="7C383592"/>
    <w:rsid w:val="7C39A95F"/>
    <w:rsid w:val="7C3BD804"/>
    <w:rsid w:val="7C407017"/>
    <w:rsid w:val="7C4505AB"/>
    <w:rsid w:val="7C54D234"/>
    <w:rsid w:val="7C59551F"/>
    <w:rsid w:val="7C5B5ACA"/>
    <w:rsid w:val="7C631CE4"/>
    <w:rsid w:val="7C70BB4F"/>
    <w:rsid w:val="7C717F09"/>
    <w:rsid w:val="7C72790D"/>
    <w:rsid w:val="7C756891"/>
    <w:rsid w:val="7C76644C"/>
    <w:rsid w:val="7C76C267"/>
    <w:rsid w:val="7C78E86F"/>
    <w:rsid w:val="7C7B1A23"/>
    <w:rsid w:val="7C7F8E4A"/>
    <w:rsid w:val="7C85EAC9"/>
    <w:rsid w:val="7C875AA0"/>
    <w:rsid w:val="7C876FDD"/>
    <w:rsid w:val="7C904CAB"/>
    <w:rsid w:val="7C947F7C"/>
    <w:rsid w:val="7C9677BA"/>
    <w:rsid w:val="7C96FDAA"/>
    <w:rsid w:val="7C97A075"/>
    <w:rsid w:val="7C9837EA"/>
    <w:rsid w:val="7C9984D4"/>
    <w:rsid w:val="7CA5A1CA"/>
    <w:rsid w:val="7CA82B52"/>
    <w:rsid w:val="7CA89FF7"/>
    <w:rsid w:val="7CAC9DE2"/>
    <w:rsid w:val="7CB011ED"/>
    <w:rsid w:val="7CB4751A"/>
    <w:rsid w:val="7CB873E2"/>
    <w:rsid w:val="7CC1AACD"/>
    <w:rsid w:val="7CC5C852"/>
    <w:rsid w:val="7CCCE0B4"/>
    <w:rsid w:val="7CCD1501"/>
    <w:rsid w:val="7CCF7B45"/>
    <w:rsid w:val="7CD30BAC"/>
    <w:rsid w:val="7CD6A232"/>
    <w:rsid w:val="7CDC2645"/>
    <w:rsid w:val="7CDC503D"/>
    <w:rsid w:val="7CE0E3C4"/>
    <w:rsid w:val="7CE514E9"/>
    <w:rsid w:val="7CE94C7E"/>
    <w:rsid w:val="7CEA7291"/>
    <w:rsid w:val="7CEE4CC7"/>
    <w:rsid w:val="7CF3E9D7"/>
    <w:rsid w:val="7CFA8FF5"/>
    <w:rsid w:val="7CFBC2C0"/>
    <w:rsid w:val="7D02A37C"/>
    <w:rsid w:val="7D03A6CE"/>
    <w:rsid w:val="7D0490DF"/>
    <w:rsid w:val="7D06DD0D"/>
    <w:rsid w:val="7D084530"/>
    <w:rsid w:val="7D0A2700"/>
    <w:rsid w:val="7D0CBC11"/>
    <w:rsid w:val="7D0D16F0"/>
    <w:rsid w:val="7D0D62C7"/>
    <w:rsid w:val="7D114448"/>
    <w:rsid w:val="7D120B89"/>
    <w:rsid w:val="7D123530"/>
    <w:rsid w:val="7D14F5EB"/>
    <w:rsid w:val="7D15585B"/>
    <w:rsid w:val="7D187D6D"/>
    <w:rsid w:val="7D233F33"/>
    <w:rsid w:val="7D2823CB"/>
    <w:rsid w:val="7D330ABD"/>
    <w:rsid w:val="7D335812"/>
    <w:rsid w:val="7D350966"/>
    <w:rsid w:val="7D35AABC"/>
    <w:rsid w:val="7D3B89B1"/>
    <w:rsid w:val="7D3ED8FF"/>
    <w:rsid w:val="7D40B4B9"/>
    <w:rsid w:val="7D440DFD"/>
    <w:rsid w:val="7D4D0802"/>
    <w:rsid w:val="7D4DAD36"/>
    <w:rsid w:val="7D4F89BD"/>
    <w:rsid w:val="7D53A634"/>
    <w:rsid w:val="7D549132"/>
    <w:rsid w:val="7D58289A"/>
    <w:rsid w:val="7D5B1D49"/>
    <w:rsid w:val="7D605466"/>
    <w:rsid w:val="7D630320"/>
    <w:rsid w:val="7D641B89"/>
    <w:rsid w:val="7D666F11"/>
    <w:rsid w:val="7D6A6A28"/>
    <w:rsid w:val="7D6CCC25"/>
    <w:rsid w:val="7D6E08C3"/>
    <w:rsid w:val="7D6EBBE6"/>
    <w:rsid w:val="7D73865B"/>
    <w:rsid w:val="7D738ABB"/>
    <w:rsid w:val="7D73CA3F"/>
    <w:rsid w:val="7D778CE5"/>
    <w:rsid w:val="7D7DDD79"/>
    <w:rsid w:val="7D8710AF"/>
    <w:rsid w:val="7D87487A"/>
    <w:rsid w:val="7D875548"/>
    <w:rsid w:val="7D91156A"/>
    <w:rsid w:val="7D91DAD7"/>
    <w:rsid w:val="7D93FE2F"/>
    <w:rsid w:val="7D9A8459"/>
    <w:rsid w:val="7D9AF7BF"/>
    <w:rsid w:val="7D9B42B3"/>
    <w:rsid w:val="7D9E2CFF"/>
    <w:rsid w:val="7DA628F6"/>
    <w:rsid w:val="7DAC9448"/>
    <w:rsid w:val="7DAFFB19"/>
    <w:rsid w:val="7DAFFF51"/>
    <w:rsid w:val="7DB5FEA7"/>
    <w:rsid w:val="7DB6F3AC"/>
    <w:rsid w:val="7DB7486D"/>
    <w:rsid w:val="7DBC5C14"/>
    <w:rsid w:val="7DBD1ED7"/>
    <w:rsid w:val="7DBD8B63"/>
    <w:rsid w:val="7DBDA791"/>
    <w:rsid w:val="7DC0EE84"/>
    <w:rsid w:val="7DC1C0D3"/>
    <w:rsid w:val="7DC5719A"/>
    <w:rsid w:val="7DCD4A71"/>
    <w:rsid w:val="7DD269DD"/>
    <w:rsid w:val="7DD3E029"/>
    <w:rsid w:val="7DD9D08B"/>
    <w:rsid w:val="7DDC5A9C"/>
    <w:rsid w:val="7DE5427E"/>
    <w:rsid w:val="7DE73291"/>
    <w:rsid w:val="7DE90069"/>
    <w:rsid w:val="7DEA3A19"/>
    <w:rsid w:val="7DF3FAEA"/>
    <w:rsid w:val="7DF4C0E3"/>
    <w:rsid w:val="7DF9F837"/>
    <w:rsid w:val="7DFC5CBA"/>
    <w:rsid w:val="7E037DF9"/>
    <w:rsid w:val="7E04CB67"/>
    <w:rsid w:val="7E07209A"/>
    <w:rsid w:val="7E0A58AB"/>
    <w:rsid w:val="7E0B05DD"/>
    <w:rsid w:val="7E0B71B7"/>
    <w:rsid w:val="7E12B91D"/>
    <w:rsid w:val="7E13B1D6"/>
    <w:rsid w:val="7E14046E"/>
    <w:rsid w:val="7E15A778"/>
    <w:rsid w:val="7E16C0BE"/>
    <w:rsid w:val="7E222F68"/>
    <w:rsid w:val="7E22B706"/>
    <w:rsid w:val="7E25F6FC"/>
    <w:rsid w:val="7E29B20A"/>
    <w:rsid w:val="7E2CA12A"/>
    <w:rsid w:val="7E2EE440"/>
    <w:rsid w:val="7E3440A4"/>
    <w:rsid w:val="7E3712D3"/>
    <w:rsid w:val="7E376B9A"/>
    <w:rsid w:val="7E3DF7C5"/>
    <w:rsid w:val="7E40A4C0"/>
    <w:rsid w:val="7E40ED04"/>
    <w:rsid w:val="7E43AD7C"/>
    <w:rsid w:val="7E465461"/>
    <w:rsid w:val="7E50FDA7"/>
    <w:rsid w:val="7E62AE94"/>
    <w:rsid w:val="7E68AC2F"/>
    <w:rsid w:val="7E69BF94"/>
    <w:rsid w:val="7E6A0B36"/>
    <w:rsid w:val="7E6B7F07"/>
    <w:rsid w:val="7E6E2E4D"/>
    <w:rsid w:val="7E7137E7"/>
    <w:rsid w:val="7E7A5F0F"/>
    <w:rsid w:val="7E837F98"/>
    <w:rsid w:val="7E86F312"/>
    <w:rsid w:val="7E889FF0"/>
    <w:rsid w:val="7E8927C7"/>
    <w:rsid w:val="7E94F49D"/>
    <w:rsid w:val="7E99A3E8"/>
    <w:rsid w:val="7E9CAA10"/>
    <w:rsid w:val="7E9E6287"/>
    <w:rsid w:val="7EA03D4E"/>
    <w:rsid w:val="7EA06219"/>
    <w:rsid w:val="7EA0F299"/>
    <w:rsid w:val="7EA10B19"/>
    <w:rsid w:val="7EA1944D"/>
    <w:rsid w:val="7EA1FA32"/>
    <w:rsid w:val="7EA32F63"/>
    <w:rsid w:val="7EA6D369"/>
    <w:rsid w:val="7EA6E6E6"/>
    <w:rsid w:val="7EAC66DC"/>
    <w:rsid w:val="7EB001AB"/>
    <w:rsid w:val="7EB25DF6"/>
    <w:rsid w:val="7EB26028"/>
    <w:rsid w:val="7EB2CB63"/>
    <w:rsid w:val="7EB41426"/>
    <w:rsid w:val="7EB4E8C4"/>
    <w:rsid w:val="7EB6F948"/>
    <w:rsid w:val="7EB7DAC6"/>
    <w:rsid w:val="7EB89B71"/>
    <w:rsid w:val="7EB96F65"/>
    <w:rsid w:val="7EBCBA25"/>
    <w:rsid w:val="7EBE1D24"/>
    <w:rsid w:val="7EC20686"/>
    <w:rsid w:val="7EC59921"/>
    <w:rsid w:val="7EC91936"/>
    <w:rsid w:val="7ECA9800"/>
    <w:rsid w:val="7ECE6CEF"/>
    <w:rsid w:val="7ED0C858"/>
    <w:rsid w:val="7ED0D9E0"/>
    <w:rsid w:val="7ED2300E"/>
    <w:rsid w:val="7ED82F21"/>
    <w:rsid w:val="7ED96B78"/>
    <w:rsid w:val="7EE0720F"/>
    <w:rsid w:val="7EE24621"/>
    <w:rsid w:val="7EE3613F"/>
    <w:rsid w:val="7EE55A4A"/>
    <w:rsid w:val="7EEDDD6A"/>
    <w:rsid w:val="7EF8D7F8"/>
    <w:rsid w:val="7EF92735"/>
    <w:rsid w:val="7EFA949A"/>
    <w:rsid w:val="7EFBBE05"/>
    <w:rsid w:val="7F022D80"/>
    <w:rsid w:val="7F044625"/>
    <w:rsid w:val="7F06FD75"/>
    <w:rsid w:val="7F0CEB1A"/>
    <w:rsid w:val="7F0DFA86"/>
    <w:rsid w:val="7F0E1E85"/>
    <w:rsid w:val="7F134B98"/>
    <w:rsid w:val="7F14873B"/>
    <w:rsid w:val="7F1C0ABF"/>
    <w:rsid w:val="7F1CDCA1"/>
    <w:rsid w:val="7F1D58B3"/>
    <w:rsid w:val="7F219123"/>
    <w:rsid w:val="7F23BD3A"/>
    <w:rsid w:val="7F23EFF2"/>
    <w:rsid w:val="7F247100"/>
    <w:rsid w:val="7F2583CC"/>
    <w:rsid w:val="7F27A999"/>
    <w:rsid w:val="7F29676D"/>
    <w:rsid w:val="7F33E14E"/>
    <w:rsid w:val="7F35B6C7"/>
    <w:rsid w:val="7F37C856"/>
    <w:rsid w:val="7F3CEF34"/>
    <w:rsid w:val="7F4AEE50"/>
    <w:rsid w:val="7F4F936E"/>
    <w:rsid w:val="7F50E1FA"/>
    <w:rsid w:val="7F55DE83"/>
    <w:rsid w:val="7F5AB42F"/>
    <w:rsid w:val="7F5BCAD0"/>
    <w:rsid w:val="7F5E4146"/>
    <w:rsid w:val="7F5E4D6F"/>
    <w:rsid w:val="7F5F4D7E"/>
    <w:rsid w:val="7F5F65DD"/>
    <w:rsid w:val="7F6200B8"/>
    <w:rsid w:val="7F64B843"/>
    <w:rsid w:val="7F676401"/>
    <w:rsid w:val="7F73A6C3"/>
    <w:rsid w:val="7F76DA33"/>
    <w:rsid w:val="7F7A3ACC"/>
    <w:rsid w:val="7F83BC22"/>
    <w:rsid w:val="7F859E4C"/>
    <w:rsid w:val="7F88C7DA"/>
    <w:rsid w:val="7F88DDA9"/>
    <w:rsid w:val="7F8B74FF"/>
    <w:rsid w:val="7F8F20CE"/>
    <w:rsid w:val="7F946A19"/>
    <w:rsid w:val="7F95775C"/>
    <w:rsid w:val="7F9807F9"/>
    <w:rsid w:val="7F9826BD"/>
    <w:rsid w:val="7F9A4BD7"/>
    <w:rsid w:val="7FA60CF0"/>
    <w:rsid w:val="7FA7253C"/>
    <w:rsid w:val="7FA98929"/>
    <w:rsid w:val="7FAC1752"/>
    <w:rsid w:val="7FAD223C"/>
    <w:rsid w:val="7FB3780E"/>
    <w:rsid w:val="7FB3C68A"/>
    <w:rsid w:val="7FB60B9A"/>
    <w:rsid w:val="7FB78BB8"/>
    <w:rsid w:val="7FB8CDF1"/>
    <w:rsid w:val="7FBB49FF"/>
    <w:rsid w:val="7FBB55D8"/>
    <w:rsid w:val="7FBD1340"/>
    <w:rsid w:val="7FBFA48C"/>
    <w:rsid w:val="7FC1E06B"/>
    <w:rsid w:val="7FC975A7"/>
    <w:rsid w:val="7FC9F98F"/>
    <w:rsid w:val="7FCB8D26"/>
    <w:rsid w:val="7FCE5471"/>
    <w:rsid w:val="7FCF653F"/>
    <w:rsid w:val="7FD0AC92"/>
    <w:rsid w:val="7FD77401"/>
    <w:rsid w:val="7FD84AE4"/>
    <w:rsid w:val="7FD92C35"/>
    <w:rsid w:val="7FDDCB92"/>
    <w:rsid w:val="7FDEEEAC"/>
    <w:rsid w:val="7FDF374E"/>
    <w:rsid w:val="7FE38519"/>
    <w:rsid w:val="7FE44EAF"/>
    <w:rsid w:val="7FE6EA48"/>
    <w:rsid w:val="7FEDF3DC"/>
    <w:rsid w:val="7FF0D31D"/>
    <w:rsid w:val="7FF1B038"/>
    <w:rsid w:val="7FF278FE"/>
    <w:rsid w:val="7FF2AD13"/>
    <w:rsid w:val="7FF61DD0"/>
    <w:rsid w:val="7FF8AD86"/>
    <w:rsid w:val="7FF9A00E"/>
    <w:rsid w:val="7FFF57D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7E5F"/>
  <w15:docId w15:val="{BCAF8730-6BC6-45B6-9A1E-630BC6DC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49" w:lineRule="auto"/>
      <w:ind w:left="17" w:hanging="10"/>
    </w:pPr>
    <w:rPr>
      <w:rFonts w:ascii="Segoe UI" w:eastAsia="Segoe UI" w:hAnsi="Segoe UI" w:cs="Segoe UI"/>
      <w:color w:val="000000"/>
      <w:sz w:val="20"/>
    </w:rPr>
  </w:style>
  <w:style w:type="paragraph" w:styleId="Heading1">
    <w:name w:val="heading 1"/>
    <w:next w:val="Normal"/>
    <w:link w:val="Heading1Char"/>
    <w:uiPriority w:val="9"/>
    <w:qFormat/>
    <w:rsid w:val="00E7560C"/>
    <w:pPr>
      <w:keepNext/>
      <w:keepLines/>
      <w:spacing w:after="60"/>
      <w:ind w:left="55" w:hanging="10"/>
      <w:outlineLvl w:val="0"/>
    </w:pPr>
    <w:rPr>
      <w:rFonts w:ascii="Segoe UI" w:eastAsia="Calibri" w:hAnsi="Segoe UI" w:cs="Segoe UI"/>
      <w:b/>
      <w:color w:val="0078D4"/>
      <w:sz w:val="36"/>
      <w:szCs w:val="36"/>
    </w:rPr>
  </w:style>
  <w:style w:type="paragraph" w:styleId="Heading2">
    <w:name w:val="heading 2"/>
    <w:next w:val="Normal"/>
    <w:link w:val="Heading2Char"/>
    <w:uiPriority w:val="9"/>
    <w:unhideWhenUsed/>
    <w:qFormat/>
    <w:pPr>
      <w:keepNext/>
      <w:keepLines/>
      <w:spacing w:after="15" w:line="248" w:lineRule="auto"/>
      <w:ind w:left="70" w:hanging="10"/>
      <w:outlineLvl w:val="1"/>
    </w:pPr>
    <w:rPr>
      <w:rFonts w:ascii="Segoe UI" w:eastAsia="Segoe UI" w:hAnsi="Segoe UI" w:cs="Segoe UI"/>
      <w:b/>
      <w:color w:val="000000"/>
    </w:rPr>
  </w:style>
  <w:style w:type="paragraph" w:styleId="Heading3">
    <w:name w:val="heading 3"/>
    <w:next w:val="Normal"/>
    <w:link w:val="Heading3Char"/>
    <w:uiPriority w:val="9"/>
    <w:unhideWhenUsed/>
    <w:qFormat/>
    <w:pPr>
      <w:keepNext/>
      <w:keepLines/>
      <w:spacing w:after="15" w:line="248" w:lineRule="auto"/>
      <w:ind w:left="70" w:hanging="10"/>
      <w:outlineLvl w:val="2"/>
    </w:pPr>
    <w:rPr>
      <w:rFonts w:ascii="Segoe UI" w:eastAsia="Segoe UI" w:hAnsi="Segoe UI" w:cs="Segoe UI"/>
      <w:b/>
      <w:color w:val="000000"/>
    </w:rPr>
  </w:style>
  <w:style w:type="paragraph" w:styleId="Heading4">
    <w:name w:val="heading 4"/>
    <w:next w:val="Normal"/>
    <w:link w:val="Heading4Char"/>
    <w:uiPriority w:val="9"/>
    <w:unhideWhenUsed/>
    <w:qFormat/>
    <w:pPr>
      <w:keepNext/>
      <w:keepLines/>
      <w:spacing w:after="15" w:line="248" w:lineRule="auto"/>
      <w:ind w:left="70" w:hanging="10"/>
      <w:outlineLvl w:val="3"/>
    </w:pPr>
    <w:rPr>
      <w:rFonts w:ascii="Segoe UI" w:eastAsia="Segoe UI" w:hAnsi="Segoe UI" w:cs="Segoe UI"/>
      <w:b/>
      <w:color w:val="000000"/>
    </w:rPr>
  </w:style>
  <w:style w:type="paragraph" w:styleId="Heading5">
    <w:name w:val="heading 5"/>
    <w:next w:val="Normal"/>
    <w:link w:val="Heading5Char"/>
    <w:uiPriority w:val="9"/>
    <w:unhideWhenUsed/>
    <w:qFormat/>
    <w:pPr>
      <w:keepNext/>
      <w:keepLines/>
      <w:spacing w:after="15" w:line="248" w:lineRule="auto"/>
      <w:ind w:left="70" w:hanging="10"/>
      <w:outlineLvl w:val="4"/>
    </w:pPr>
    <w:rPr>
      <w:rFonts w:ascii="Segoe UI" w:eastAsia="Segoe UI" w:hAnsi="Segoe UI" w:cs="Segoe U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Segoe UI" w:eastAsia="Segoe UI" w:hAnsi="Segoe UI" w:cs="Segoe UI"/>
      <w:b/>
      <w:color w:val="000000"/>
      <w:sz w:val="22"/>
    </w:rPr>
  </w:style>
  <w:style w:type="character" w:customStyle="1" w:styleId="Heading5Char">
    <w:name w:val="Heading 5 Char"/>
    <w:link w:val="Heading5"/>
    <w:rPr>
      <w:rFonts w:ascii="Segoe UI" w:eastAsia="Segoe UI" w:hAnsi="Segoe UI" w:cs="Segoe UI"/>
      <w:b/>
      <w:color w:val="000000"/>
      <w:sz w:val="22"/>
    </w:rPr>
  </w:style>
  <w:style w:type="character" w:customStyle="1" w:styleId="Heading1Char">
    <w:name w:val="Heading 1 Char"/>
    <w:link w:val="Heading1"/>
    <w:uiPriority w:val="9"/>
    <w:rsid w:val="00E7560C"/>
    <w:rPr>
      <w:rFonts w:ascii="Segoe UI" w:eastAsia="Calibri" w:hAnsi="Segoe UI" w:cs="Segoe UI"/>
      <w:b/>
      <w:color w:val="0078D4"/>
      <w:sz w:val="36"/>
      <w:szCs w:val="36"/>
    </w:rPr>
  </w:style>
  <w:style w:type="character" w:customStyle="1" w:styleId="Heading2Char">
    <w:name w:val="Heading 2 Char"/>
    <w:link w:val="Heading2"/>
    <w:rPr>
      <w:rFonts w:ascii="Segoe UI" w:eastAsia="Segoe UI" w:hAnsi="Segoe UI" w:cs="Segoe UI"/>
      <w:b/>
      <w:color w:val="000000"/>
      <w:sz w:val="22"/>
    </w:rPr>
  </w:style>
  <w:style w:type="character" w:customStyle="1" w:styleId="Heading3Char">
    <w:name w:val="Heading 3 Char"/>
    <w:link w:val="Heading3"/>
    <w:rPr>
      <w:rFonts w:ascii="Segoe UI" w:eastAsia="Segoe UI" w:hAnsi="Segoe UI" w:cs="Segoe UI"/>
      <w:b/>
      <w:color w:val="000000"/>
      <w:sz w:val="22"/>
    </w:rPr>
  </w:style>
  <w:style w:type="paragraph" w:styleId="TOC1">
    <w:name w:val="toc 1"/>
    <w:hidden/>
    <w:uiPriority w:val="39"/>
    <w:pPr>
      <w:spacing w:after="97" w:line="249" w:lineRule="auto"/>
      <w:ind w:left="277" w:right="15" w:hanging="10"/>
    </w:pPr>
    <w:rPr>
      <w:rFonts w:ascii="Segoe UI" w:eastAsia="Segoe UI" w:hAnsi="Segoe UI" w:cs="Segoe UI"/>
      <w:color w:val="000000"/>
      <w:sz w:val="20"/>
    </w:rPr>
  </w:style>
  <w:style w:type="paragraph" w:styleId="TOC2">
    <w:name w:val="toc 2"/>
    <w:hidden/>
    <w:uiPriority w:val="39"/>
    <w:pPr>
      <w:spacing w:after="118" w:line="249" w:lineRule="auto"/>
      <w:ind w:left="508" w:right="15" w:hanging="10"/>
    </w:pPr>
    <w:rPr>
      <w:rFonts w:ascii="Segoe UI" w:eastAsia="Segoe UI" w:hAnsi="Segoe UI" w:cs="Segoe UI"/>
      <w:color w:val="000000"/>
      <w:sz w:val="20"/>
    </w:rPr>
  </w:style>
  <w:style w:type="paragraph" w:styleId="TOC3">
    <w:name w:val="toc 3"/>
    <w:hidden/>
    <w:uiPriority w:val="39"/>
    <w:pPr>
      <w:spacing w:after="118" w:line="249" w:lineRule="auto"/>
      <w:ind w:left="508" w:right="15" w:hanging="10"/>
    </w:pPr>
    <w:rPr>
      <w:rFonts w:ascii="Segoe UI" w:eastAsia="Segoe UI" w:hAnsi="Segoe UI" w:cs="Segoe UI"/>
      <w:color w:val="000000"/>
      <w:sz w:val="20"/>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C4123"/>
    <w:rPr>
      <w:color w:val="0563C1" w:themeColor="hyperlink"/>
      <w:u w:val="single"/>
    </w:rPr>
  </w:style>
  <w:style w:type="paragraph" w:styleId="ListParagraph">
    <w:name w:val="List Paragraph"/>
    <w:basedOn w:val="Normal"/>
    <w:uiPriority w:val="34"/>
    <w:qFormat/>
    <w:rsid w:val="003663A3"/>
    <w:pPr>
      <w:spacing w:after="0" w:line="240" w:lineRule="auto"/>
      <w:ind w:left="720" w:firstLine="0"/>
    </w:pPr>
    <w:rPr>
      <w:rFonts w:ascii="Times New Roman" w:eastAsia="Times New Roman" w:hAnsi="Times New Roman" w:cs="Times New Roman"/>
      <w:color w:val="auto"/>
      <w:sz w:val="24"/>
      <w:szCs w:val="24"/>
      <w:lang w:bidi="ar-SA"/>
    </w:rPr>
  </w:style>
  <w:style w:type="paragraph" w:styleId="Header">
    <w:name w:val="header"/>
    <w:basedOn w:val="Normal"/>
    <w:link w:val="HeaderChar"/>
    <w:uiPriority w:val="99"/>
    <w:semiHidden/>
    <w:unhideWhenUsed/>
    <w:rsid w:val="00A87B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7BD3"/>
    <w:rPr>
      <w:rFonts w:ascii="Segoe UI" w:eastAsia="Segoe UI" w:hAnsi="Segoe UI" w:cs="Segoe UI"/>
      <w:color w:val="000000"/>
      <w:sz w:val="20"/>
    </w:rPr>
  </w:style>
  <w:style w:type="paragraph" w:styleId="Footer">
    <w:name w:val="footer"/>
    <w:basedOn w:val="Normal"/>
    <w:link w:val="FooterChar"/>
    <w:uiPriority w:val="99"/>
    <w:semiHidden/>
    <w:unhideWhenUsed/>
    <w:rsid w:val="00A87B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7BD3"/>
    <w:rPr>
      <w:rFonts w:ascii="Segoe UI" w:eastAsia="Segoe UI" w:hAnsi="Segoe UI" w:cs="Segoe UI"/>
      <w:color w:val="000000"/>
      <w:sz w:val="20"/>
    </w:rPr>
  </w:style>
  <w:style w:type="paragraph" w:customStyle="1" w:styleId="Default">
    <w:name w:val="Default"/>
    <w:rsid w:val="00E32C8F"/>
    <w:pPr>
      <w:autoSpaceDE w:val="0"/>
      <w:autoSpaceDN w:val="0"/>
      <w:adjustRightInd w:val="0"/>
      <w:spacing w:after="0" w:line="240" w:lineRule="auto"/>
    </w:pPr>
    <w:rPr>
      <w:rFonts w:ascii="Segoe UI" w:hAnsi="Segoe UI" w:cs="Segoe UI"/>
      <w:color w:val="000000"/>
      <w:sz w:val="24"/>
      <w:szCs w:val="24"/>
    </w:rPr>
  </w:style>
  <w:style w:type="character" w:styleId="UnresolvedMention">
    <w:name w:val="Unresolved Mention"/>
    <w:basedOn w:val="DefaultParagraphFont"/>
    <w:uiPriority w:val="99"/>
    <w:unhideWhenUsed/>
    <w:rsid w:val="00D62F46"/>
    <w:rPr>
      <w:color w:val="605E5C"/>
      <w:shd w:val="clear" w:color="auto" w:fill="E1DFDD"/>
    </w:rPr>
  </w:style>
  <w:style w:type="paragraph" w:styleId="Revision">
    <w:name w:val="Revision"/>
    <w:hidden/>
    <w:uiPriority w:val="99"/>
    <w:semiHidden/>
    <w:rsid w:val="006974F5"/>
    <w:pPr>
      <w:spacing w:after="0" w:line="240" w:lineRule="auto"/>
    </w:pPr>
    <w:rPr>
      <w:rFonts w:ascii="Segoe UI" w:eastAsia="Segoe UI" w:hAnsi="Segoe UI" w:cs="Segoe UI"/>
      <w:color w:val="000000"/>
      <w:sz w:val="20"/>
    </w:rPr>
  </w:style>
  <w:style w:type="paragraph" w:styleId="NormalWeb">
    <w:name w:val="Normal (Web)"/>
    <w:basedOn w:val="Normal"/>
    <w:uiPriority w:val="99"/>
    <w:semiHidden/>
    <w:unhideWhenUsed/>
    <w:rsid w:val="00606AB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211CB2"/>
    <w:rPr>
      <w:rFonts w:ascii="Courier New" w:eastAsia="Times New Roman" w:hAnsi="Courier New" w:cs="Courier New"/>
      <w:sz w:val="20"/>
      <w:szCs w:val="20"/>
    </w:rPr>
  </w:style>
  <w:style w:type="paragraph" w:styleId="CommentText">
    <w:name w:val="annotation text"/>
    <w:basedOn w:val="Normal"/>
    <w:link w:val="CommentTextChar"/>
    <w:uiPriority w:val="99"/>
    <w:unhideWhenUsed/>
    <w:pPr>
      <w:spacing w:line="240" w:lineRule="auto"/>
    </w:pPr>
    <w:rPr>
      <w:szCs w:val="20"/>
    </w:rPr>
  </w:style>
  <w:style w:type="character" w:customStyle="1" w:styleId="CommentTextChar">
    <w:name w:val="Comment Text Char"/>
    <w:basedOn w:val="DefaultParagraphFont"/>
    <w:link w:val="CommentText"/>
    <w:uiPriority w:val="99"/>
    <w:rPr>
      <w:rFonts w:ascii="Segoe UI" w:eastAsia="Segoe UI" w:hAnsi="Segoe UI" w:cs="Segoe UI"/>
      <w:color w:val="000000"/>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005D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C50F19"/>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37979"/>
    <w:rPr>
      <w:b/>
      <w:bCs/>
    </w:rPr>
  </w:style>
  <w:style w:type="character" w:customStyle="1" w:styleId="CommentSubjectChar">
    <w:name w:val="Comment Subject Char"/>
    <w:basedOn w:val="CommentTextChar"/>
    <w:link w:val="CommentSubject"/>
    <w:uiPriority w:val="99"/>
    <w:semiHidden/>
    <w:rsid w:val="00B37979"/>
    <w:rPr>
      <w:rFonts w:ascii="Segoe UI" w:eastAsia="Segoe UI" w:hAnsi="Segoe UI" w:cs="Segoe UI"/>
      <w:b/>
      <w:bCs/>
      <w:color w:val="000000"/>
      <w:sz w:val="20"/>
      <w:szCs w:val="20"/>
    </w:rPr>
  </w:style>
  <w:style w:type="character" w:styleId="Mention">
    <w:name w:val="Mention"/>
    <w:basedOn w:val="DefaultParagraphFont"/>
    <w:uiPriority w:val="99"/>
    <w:unhideWhenUsed/>
    <w:rsid w:val="00B37979"/>
    <w:rPr>
      <w:color w:val="2B579A"/>
      <w:shd w:val="clear" w:color="auto" w:fill="E1DFDD"/>
    </w:rPr>
  </w:style>
  <w:style w:type="paragraph" w:styleId="TOCHeading">
    <w:name w:val="TOC Heading"/>
    <w:basedOn w:val="Heading1"/>
    <w:next w:val="Normal"/>
    <w:uiPriority w:val="39"/>
    <w:unhideWhenUsed/>
    <w:qFormat/>
    <w:rsid w:val="00BA599F"/>
    <w:pPr>
      <w:spacing w:before="240" w:after="0" w:line="249" w:lineRule="auto"/>
      <w:ind w:left="17"/>
      <w:outlineLvl w:val="9"/>
    </w:pPr>
    <w:rPr>
      <w:rFonts w:asciiTheme="majorHAnsi" w:eastAsiaTheme="majorEastAsia" w:hAnsiTheme="majorHAnsi" w:cstheme="majorBidi"/>
      <w:b w:val="0"/>
      <w:color w:val="2F5496" w:themeColor="accent1" w:themeShade="BF"/>
      <w:sz w:val="32"/>
      <w:szCs w:val="32"/>
    </w:rPr>
  </w:style>
  <w:style w:type="table" w:styleId="GridTable4-Accent1">
    <w:name w:val="Grid Table 4 Accent 1"/>
    <w:basedOn w:val="TableNormal"/>
    <w:uiPriority w:val="49"/>
    <w:rsid w:val="00BA59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BA599F"/>
    <w:rPr>
      <w:b/>
      <w:bCs/>
    </w:rPr>
  </w:style>
  <w:style w:type="character" w:styleId="Emphasis">
    <w:name w:val="Emphasis"/>
    <w:basedOn w:val="DefaultParagraphFont"/>
    <w:uiPriority w:val="20"/>
    <w:qFormat/>
    <w:rsid w:val="00BA599F"/>
    <w:rPr>
      <w:i/>
      <w:iCs/>
    </w:rPr>
  </w:style>
  <w:style w:type="paragraph" w:styleId="NoSpacing">
    <w:name w:val="No Spacing"/>
    <w:uiPriority w:val="1"/>
    <w:qFormat/>
    <w:rsid w:val="00BA599F"/>
    <w:pPr>
      <w:spacing w:after="0" w:line="240" w:lineRule="auto"/>
      <w:ind w:left="17" w:hanging="10"/>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2312">
      <w:bodyDiv w:val="1"/>
      <w:marLeft w:val="0"/>
      <w:marRight w:val="0"/>
      <w:marTop w:val="0"/>
      <w:marBottom w:val="0"/>
      <w:divBdr>
        <w:top w:val="none" w:sz="0" w:space="0" w:color="auto"/>
        <w:left w:val="none" w:sz="0" w:space="0" w:color="auto"/>
        <w:bottom w:val="none" w:sz="0" w:space="0" w:color="auto"/>
        <w:right w:val="none" w:sz="0" w:space="0" w:color="auto"/>
      </w:divBdr>
    </w:div>
    <w:div w:id="135681835">
      <w:bodyDiv w:val="1"/>
      <w:marLeft w:val="0"/>
      <w:marRight w:val="0"/>
      <w:marTop w:val="0"/>
      <w:marBottom w:val="0"/>
      <w:divBdr>
        <w:top w:val="none" w:sz="0" w:space="0" w:color="auto"/>
        <w:left w:val="none" w:sz="0" w:space="0" w:color="auto"/>
        <w:bottom w:val="none" w:sz="0" w:space="0" w:color="auto"/>
        <w:right w:val="none" w:sz="0" w:space="0" w:color="auto"/>
      </w:divBdr>
    </w:div>
    <w:div w:id="138037225">
      <w:bodyDiv w:val="1"/>
      <w:marLeft w:val="0"/>
      <w:marRight w:val="0"/>
      <w:marTop w:val="0"/>
      <w:marBottom w:val="0"/>
      <w:divBdr>
        <w:top w:val="none" w:sz="0" w:space="0" w:color="auto"/>
        <w:left w:val="none" w:sz="0" w:space="0" w:color="auto"/>
        <w:bottom w:val="none" w:sz="0" w:space="0" w:color="auto"/>
        <w:right w:val="none" w:sz="0" w:space="0" w:color="auto"/>
      </w:divBdr>
    </w:div>
    <w:div w:id="166789369">
      <w:bodyDiv w:val="1"/>
      <w:marLeft w:val="0"/>
      <w:marRight w:val="0"/>
      <w:marTop w:val="0"/>
      <w:marBottom w:val="0"/>
      <w:divBdr>
        <w:top w:val="none" w:sz="0" w:space="0" w:color="auto"/>
        <w:left w:val="none" w:sz="0" w:space="0" w:color="auto"/>
        <w:bottom w:val="none" w:sz="0" w:space="0" w:color="auto"/>
        <w:right w:val="none" w:sz="0" w:space="0" w:color="auto"/>
      </w:divBdr>
    </w:div>
    <w:div w:id="355741739">
      <w:bodyDiv w:val="1"/>
      <w:marLeft w:val="0"/>
      <w:marRight w:val="0"/>
      <w:marTop w:val="0"/>
      <w:marBottom w:val="0"/>
      <w:divBdr>
        <w:top w:val="none" w:sz="0" w:space="0" w:color="auto"/>
        <w:left w:val="none" w:sz="0" w:space="0" w:color="auto"/>
        <w:bottom w:val="none" w:sz="0" w:space="0" w:color="auto"/>
        <w:right w:val="none" w:sz="0" w:space="0" w:color="auto"/>
      </w:divBdr>
    </w:div>
    <w:div w:id="402682346">
      <w:bodyDiv w:val="1"/>
      <w:marLeft w:val="0"/>
      <w:marRight w:val="0"/>
      <w:marTop w:val="0"/>
      <w:marBottom w:val="0"/>
      <w:divBdr>
        <w:top w:val="none" w:sz="0" w:space="0" w:color="auto"/>
        <w:left w:val="none" w:sz="0" w:space="0" w:color="auto"/>
        <w:bottom w:val="none" w:sz="0" w:space="0" w:color="auto"/>
        <w:right w:val="none" w:sz="0" w:space="0" w:color="auto"/>
      </w:divBdr>
      <w:divsChild>
        <w:div w:id="1712879438">
          <w:marLeft w:val="0"/>
          <w:marRight w:val="0"/>
          <w:marTop w:val="0"/>
          <w:marBottom w:val="0"/>
          <w:divBdr>
            <w:top w:val="none" w:sz="0" w:space="0" w:color="auto"/>
            <w:left w:val="none" w:sz="0" w:space="0" w:color="auto"/>
            <w:bottom w:val="none" w:sz="0" w:space="0" w:color="auto"/>
            <w:right w:val="none" w:sz="0" w:space="0" w:color="auto"/>
          </w:divBdr>
          <w:divsChild>
            <w:div w:id="658388738">
              <w:marLeft w:val="0"/>
              <w:marRight w:val="0"/>
              <w:marTop w:val="0"/>
              <w:marBottom w:val="0"/>
              <w:divBdr>
                <w:top w:val="none" w:sz="0" w:space="0" w:color="auto"/>
                <w:left w:val="none" w:sz="0" w:space="0" w:color="auto"/>
                <w:bottom w:val="none" w:sz="0" w:space="0" w:color="auto"/>
                <w:right w:val="none" w:sz="0" w:space="0" w:color="auto"/>
              </w:divBdr>
              <w:divsChild>
                <w:div w:id="581304337">
                  <w:marLeft w:val="0"/>
                  <w:marRight w:val="0"/>
                  <w:marTop w:val="0"/>
                  <w:marBottom w:val="0"/>
                  <w:divBdr>
                    <w:top w:val="none" w:sz="0" w:space="0" w:color="auto"/>
                    <w:left w:val="none" w:sz="0" w:space="0" w:color="auto"/>
                    <w:bottom w:val="none" w:sz="0" w:space="0" w:color="auto"/>
                    <w:right w:val="none" w:sz="0" w:space="0" w:color="auto"/>
                  </w:divBdr>
                </w:div>
                <w:div w:id="1292134093">
                  <w:marLeft w:val="0"/>
                  <w:marRight w:val="0"/>
                  <w:marTop w:val="0"/>
                  <w:marBottom w:val="0"/>
                  <w:divBdr>
                    <w:top w:val="none" w:sz="0" w:space="0" w:color="auto"/>
                    <w:left w:val="none" w:sz="0" w:space="0" w:color="auto"/>
                    <w:bottom w:val="none" w:sz="0" w:space="0" w:color="auto"/>
                    <w:right w:val="none" w:sz="0" w:space="0" w:color="auto"/>
                  </w:divBdr>
                  <w:divsChild>
                    <w:div w:id="142743960">
                      <w:marLeft w:val="0"/>
                      <w:marRight w:val="0"/>
                      <w:marTop w:val="0"/>
                      <w:marBottom w:val="0"/>
                      <w:divBdr>
                        <w:top w:val="none" w:sz="0" w:space="0" w:color="auto"/>
                        <w:left w:val="none" w:sz="0" w:space="0" w:color="auto"/>
                        <w:bottom w:val="none" w:sz="0" w:space="0" w:color="auto"/>
                        <w:right w:val="none" w:sz="0" w:space="0" w:color="auto"/>
                      </w:divBdr>
                    </w:div>
                    <w:div w:id="1991979277">
                      <w:marLeft w:val="0"/>
                      <w:marRight w:val="0"/>
                      <w:marTop w:val="0"/>
                      <w:marBottom w:val="0"/>
                      <w:divBdr>
                        <w:top w:val="none" w:sz="0" w:space="0" w:color="auto"/>
                        <w:left w:val="none" w:sz="0" w:space="0" w:color="auto"/>
                        <w:bottom w:val="none" w:sz="0" w:space="0" w:color="auto"/>
                        <w:right w:val="none" w:sz="0" w:space="0" w:color="auto"/>
                      </w:divBdr>
                    </w:div>
                  </w:divsChild>
                </w:div>
                <w:div w:id="17404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3605">
      <w:bodyDiv w:val="1"/>
      <w:marLeft w:val="0"/>
      <w:marRight w:val="0"/>
      <w:marTop w:val="0"/>
      <w:marBottom w:val="0"/>
      <w:divBdr>
        <w:top w:val="none" w:sz="0" w:space="0" w:color="auto"/>
        <w:left w:val="none" w:sz="0" w:space="0" w:color="auto"/>
        <w:bottom w:val="none" w:sz="0" w:space="0" w:color="auto"/>
        <w:right w:val="none" w:sz="0" w:space="0" w:color="auto"/>
      </w:divBdr>
    </w:div>
    <w:div w:id="570194337">
      <w:bodyDiv w:val="1"/>
      <w:marLeft w:val="0"/>
      <w:marRight w:val="0"/>
      <w:marTop w:val="0"/>
      <w:marBottom w:val="0"/>
      <w:divBdr>
        <w:top w:val="none" w:sz="0" w:space="0" w:color="auto"/>
        <w:left w:val="none" w:sz="0" w:space="0" w:color="auto"/>
        <w:bottom w:val="none" w:sz="0" w:space="0" w:color="auto"/>
        <w:right w:val="none" w:sz="0" w:space="0" w:color="auto"/>
      </w:divBdr>
    </w:div>
    <w:div w:id="692922675">
      <w:bodyDiv w:val="1"/>
      <w:marLeft w:val="0"/>
      <w:marRight w:val="0"/>
      <w:marTop w:val="0"/>
      <w:marBottom w:val="0"/>
      <w:divBdr>
        <w:top w:val="none" w:sz="0" w:space="0" w:color="auto"/>
        <w:left w:val="none" w:sz="0" w:space="0" w:color="auto"/>
        <w:bottom w:val="none" w:sz="0" w:space="0" w:color="auto"/>
        <w:right w:val="none" w:sz="0" w:space="0" w:color="auto"/>
      </w:divBdr>
      <w:divsChild>
        <w:div w:id="86511398">
          <w:marLeft w:val="0"/>
          <w:marRight w:val="0"/>
          <w:marTop w:val="0"/>
          <w:marBottom w:val="0"/>
          <w:divBdr>
            <w:top w:val="none" w:sz="0" w:space="0" w:color="auto"/>
            <w:left w:val="none" w:sz="0" w:space="0" w:color="auto"/>
            <w:bottom w:val="none" w:sz="0" w:space="0" w:color="auto"/>
            <w:right w:val="none" w:sz="0" w:space="0" w:color="auto"/>
          </w:divBdr>
          <w:divsChild>
            <w:div w:id="1063219458">
              <w:marLeft w:val="0"/>
              <w:marRight w:val="0"/>
              <w:marTop w:val="0"/>
              <w:marBottom w:val="0"/>
              <w:divBdr>
                <w:top w:val="none" w:sz="0" w:space="0" w:color="auto"/>
                <w:left w:val="none" w:sz="0" w:space="0" w:color="auto"/>
                <w:bottom w:val="none" w:sz="0" w:space="0" w:color="auto"/>
                <w:right w:val="none" w:sz="0" w:space="0" w:color="auto"/>
              </w:divBdr>
              <w:divsChild>
                <w:div w:id="668485380">
                  <w:marLeft w:val="0"/>
                  <w:marRight w:val="0"/>
                  <w:marTop w:val="0"/>
                  <w:marBottom w:val="0"/>
                  <w:divBdr>
                    <w:top w:val="none" w:sz="0" w:space="0" w:color="auto"/>
                    <w:left w:val="none" w:sz="0" w:space="0" w:color="auto"/>
                    <w:bottom w:val="none" w:sz="0" w:space="0" w:color="auto"/>
                    <w:right w:val="none" w:sz="0" w:space="0" w:color="auto"/>
                  </w:divBdr>
                  <w:divsChild>
                    <w:div w:id="396318187">
                      <w:marLeft w:val="0"/>
                      <w:marRight w:val="0"/>
                      <w:marTop w:val="0"/>
                      <w:marBottom w:val="0"/>
                      <w:divBdr>
                        <w:top w:val="none" w:sz="0" w:space="0" w:color="auto"/>
                        <w:left w:val="none" w:sz="0" w:space="0" w:color="auto"/>
                        <w:bottom w:val="none" w:sz="0" w:space="0" w:color="auto"/>
                        <w:right w:val="none" w:sz="0" w:space="0" w:color="auto"/>
                      </w:divBdr>
                    </w:div>
                  </w:divsChild>
                </w:div>
                <w:div w:id="1469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39477">
          <w:marLeft w:val="0"/>
          <w:marRight w:val="0"/>
          <w:marTop w:val="0"/>
          <w:marBottom w:val="0"/>
          <w:divBdr>
            <w:top w:val="none" w:sz="0" w:space="0" w:color="auto"/>
            <w:left w:val="none" w:sz="0" w:space="0" w:color="auto"/>
            <w:bottom w:val="none" w:sz="0" w:space="0" w:color="auto"/>
            <w:right w:val="none" w:sz="0" w:space="0" w:color="auto"/>
          </w:divBdr>
          <w:divsChild>
            <w:div w:id="2077239739">
              <w:marLeft w:val="0"/>
              <w:marRight w:val="0"/>
              <w:marTop w:val="0"/>
              <w:marBottom w:val="0"/>
              <w:divBdr>
                <w:top w:val="none" w:sz="0" w:space="0" w:color="auto"/>
                <w:left w:val="none" w:sz="0" w:space="0" w:color="auto"/>
                <w:bottom w:val="none" w:sz="0" w:space="0" w:color="auto"/>
                <w:right w:val="none" w:sz="0" w:space="0" w:color="auto"/>
              </w:divBdr>
              <w:divsChild>
                <w:div w:id="152306665">
                  <w:marLeft w:val="0"/>
                  <w:marRight w:val="0"/>
                  <w:marTop w:val="0"/>
                  <w:marBottom w:val="0"/>
                  <w:divBdr>
                    <w:top w:val="none" w:sz="0" w:space="0" w:color="auto"/>
                    <w:left w:val="none" w:sz="0" w:space="0" w:color="auto"/>
                    <w:bottom w:val="none" w:sz="0" w:space="0" w:color="auto"/>
                    <w:right w:val="none" w:sz="0" w:space="0" w:color="auto"/>
                  </w:divBdr>
                </w:div>
                <w:div w:id="456485843">
                  <w:marLeft w:val="0"/>
                  <w:marRight w:val="0"/>
                  <w:marTop w:val="0"/>
                  <w:marBottom w:val="0"/>
                  <w:divBdr>
                    <w:top w:val="none" w:sz="0" w:space="0" w:color="auto"/>
                    <w:left w:val="none" w:sz="0" w:space="0" w:color="auto"/>
                    <w:bottom w:val="none" w:sz="0" w:space="0" w:color="auto"/>
                    <w:right w:val="none" w:sz="0" w:space="0" w:color="auto"/>
                  </w:divBdr>
                </w:div>
                <w:div w:id="746269154">
                  <w:marLeft w:val="0"/>
                  <w:marRight w:val="0"/>
                  <w:marTop w:val="0"/>
                  <w:marBottom w:val="0"/>
                  <w:divBdr>
                    <w:top w:val="none" w:sz="0" w:space="0" w:color="auto"/>
                    <w:left w:val="none" w:sz="0" w:space="0" w:color="auto"/>
                    <w:bottom w:val="none" w:sz="0" w:space="0" w:color="auto"/>
                    <w:right w:val="none" w:sz="0" w:space="0" w:color="auto"/>
                  </w:divBdr>
                </w:div>
                <w:div w:id="828905957">
                  <w:marLeft w:val="0"/>
                  <w:marRight w:val="0"/>
                  <w:marTop w:val="0"/>
                  <w:marBottom w:val="0"/>
                  <w:divBdr>
                    <w:top w:val="none" w:sz="0" w:space="0" w:color="auto"/>
                    <w:left w:val="none" w:sz="0" w:space="0" w:color="auto"/>
                    <w:bottom w:val="none" w:sz="0" w:space="0" w:color="auto"/>
                    <w:right w:val="none" w:sz="0" w:space="0" w:color="auto"/>
                  </w:divBdr>
                  <w:divsChild>
                    <w:div w:id="209466870">
                      <w:marLeft w:val="0"/>
                      <w:marRight w:val="0"/>
                      <w:marTop w:val="0"/>
                      <w:marBottom w:val="0"/>
                      <w:divBdr>
                        <w:top w:val="none" w:sz="0" w:space="0" w:color="auto"/>
                        <w:left w:val="none" w:sz="0" w:space="0" w:color="auto"/>
                        <w:bottom w:val="none" w:sz="0" w:space="0" w:color="auto"/>
                        <w:right w:val="none" w:sz="0" w:space="0" w:color="auto"/>
                      </w:divBdr>
                    </w:div>
                    <w:div w:id="348534145">
                      <w:marLeft w:val="0"/>
                      <w:marRight w:val="0"/>
                      <w:marTop w:val="0"/>
                      <w:marBottom w:val="0"/>
                      <w:divBdr>
                        <w:top w:val="none" w:sz="0" w:space="0" w:color="auto"/>
                        <w:left w:val="none" w:sz="0" w:space="0" w:color="auto"/>
                        <w:bottom w:val="none" w:sz="0" w:space="0" w:color="auto"/>
                        <w:right w:val="none" w:sz="0" w:space="0" w:color="auto"/>
                      </w:divBdr>
                    </w:div>
                    <w:div w:id="719330284">
                      <w:marLeft w:val="0"/>
                      <w:marRight w:val="0"/>
                      <w:marTop w:val="0"/>
                      <w:marBottom w:val="0"/>
                      <w:divBdr>
                        <w:top w:val="none" w:sz="0" w:space="0" w:color="auto"/>
                        <w:left w:val="none" w:sz="0" w:space="0" w:color="auto"/>
                        <w:bottom w:val="none" w:sz="0" w:space="0" w:color="auto"/>
                        <w:right w:val="none" w:sz="0" w:space="0" w:color="auto"/>
                      </w:divBdr>
                    </w:div>
                    <w:div w:id="836655164">
                      <w:marLeft w:val="0"/>
                      <w:marRight w:val="0"/>
                      <w:marTop w:val="0"/>
                      <w:marBottom w:val="0"/>
                      <w:divBdr>
                        <w:top w:val="none" w:sz="0" w:space="0" w:color="auto"/>
                        <w:left w:val="none" w:sz="0" w:space="0" w:color="auto"/>
                        <w:bottom w:val="none" w:sz="0" w:space="0" w:color="auto"/>
                        <w:right w:val="none" w:sz="0" w:space="0" w:color="auto"/>
                      </w:divBdr>
                    </w:div>
                    <w:div w:id="1195312569">
                      <w:marLeft w:val="0"/>
                      <w:marRight w:val="0"/>
                      <w:marTop w:val="0"/>
                      <w:marBottom w:val="0"/>
                      <w:divBdr>
                        <w:top w:val="none" w:sz="0" w:space="0" w:color="auto"/>
                        <w:left w:val="none" w:sz="0" w:space="0" w:color="auto"/>
                        <w:bottom w:val="none" w:sz="0" w:space="0" w:color="auto"/>
                        <w:right w:val="none" w:sz="0" w:space="0" w:color="auto"/>
                      </w:divBdr>
                    </w:div>
                  </w:divsChild>
                </w:div>
                <w:div w:id="1610625404">
                  <w:marLeft w:val="0"/>
                  <w:marRight w:val="0"/>
                  <w:marTop w:val="0"/>
                  <w:marBottom w:val="0"/>
                  <w:divBdr>
                    <w:top w:val="none" w:sz="0" w:space="0" w:color="auto"/>
                    <w:left w:val="none" w:sz="0" w:space="0" w:color="auto"/>
                    <w:bottom w:val="none" w:sz="0" w:space="0" w:color="auto"/>
                    <w:right w:val="none" w:sz="0" w:space="0" w:color="auto"/>
                  </w:divBdr>
                </w:div>
                <w:div w:id="18690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1339">
          <w:marLeft w:val="0"/>
          <w:marRight w:val="0"/>
          <w:marTop w:val="0"/>
          <w:marBottom w:val="0"/>
          <w:divBdr>
            <w:top w:val="none" w:sz="0" w:space="0" w:color="auto"/>
            <w:left w:val="none" w:sz="0" w:space="0" w:color="auto"/>
            <w:bottom w:val="none" w:sz="0" w:space="0" w:color="auto"/>
            <w:right w:val="none" w:sz="0" w:space="0" w:color="auto"/>
          </w:divBdr>
          <w:divsChild>
            <w:div w:id="1639147738">
              <w:marLeft w:val="0"/>
              <w:marRight w:val="0"/>
              <w:marTop w:val="0"/>
              <w:marBottom w:val="0"/>
              <w:divBdr>
                <w:top w:val="none" w:sz="0" w:space="0" w:color="auto"/>
                <w:left w:val="none" w:sz="0" w:space="0" w:color="auto"/>
                <w:bottom w:val="none" w:sz="0" w:space="0" w:color="auto"/>
                <w:right w:val="none" w:sz="0" w:space="0" w:color="auto"/>
              </w:divBdr>
              <w:divsChild>
                <w:div w:id="148712353">
                  <w:marLeft w:val="0"/>
                  <w:marRight w:val="0"/>
                  <w:marTop w:val="0"/>
                  <w:marBottom w:val="0"/>
                  <w:divBdr>
                    <w:top w:val="none" w:sz="0" w:space="0" w:color="auto"/>
                    <w:left w:val="none" w:sz="0" w:space="0" w:color="auto"/>
                    <w:bottom w:val="none" w:sz="0" w:space="0" w:color="auto"/>
                    <w:right w:val="none" w:sz="0" w:space="0" w:color="auto"/>
                  </w:divBdr>
                </w:div>
                <w:div w:id="366368389">
                  <w:marLeft w:val="0"/>
                  <w:marRight w:val="0"/>
                  <w:marTop w:val="0"/>
                  <w:marBottom w:val="0"/>
                  <w:divBdr>
                    <w:top w:val="none" w:sz="0" w:space="0" w:color="auto"/>
                    <w:left w:val="none" w:sz="0" w:space="0" w:color="auto"/>
                    <w:bottom w:val="none" w:sz="0" w:space="0" w:color="auto"/>
                    <w:right w:val="none" w:sz="0" w:space="0" w:color="auto"/>
                  </w:divBdr>
                </w:div>
                <w:div w:id="811286290">
                  <w:marLeft w:val="0"/>
                  <w:marRight w:val="0"/>
                  <w:marTop w:val="0"/>
                  <w:marBottom w:val="0"/>
                  <w:divBdr>
                    <w:top w:val="none" w:sz="0" w:space="0" w:color="auto"/>
                    <w:left w:val="none" w:sz="0" w:space="0" w:color="auto"/>
                    <w:bottom w:val="none" w:sz="0" w:space="0" w:color="auto"/>
                    <w:right w:val="none" w:sz="0" w:space="0" w:color="auto"/>
                  </w:divBdr>
                  <w:divsChild>
                    <w:div w:id="68188280">
                      <w:marLeft w:val="0"/>
                      <w:marRight w:val="0"/>
                      <w:marTop w:val="0"/>
                      <w:marBottom w:val="0"/>
                      <w:divBdr>
                        <w:top w:val="none" w:sz="0" w:space="0" w:color="auto"/>
                        <w:left w:val="none" w:sz="0" w:space="0" w:color="auto"/>
                        <w:bottom w:val="none" w:sz="0" w:space="0" w:color="auto"/>
                        <w:right w:val="none" w:sz="0" w:space="0" w:color="auto"/>
                      </w:divBdr>
                    </w:div>
                    <w:div w:id="136456669">
                      <w:marLeft w:val="0"/>
                      <w:marRight w:val="0"/>
                      <w:marTop w:val="0"/>
                      <w:marBottom w:val="0"/>
                      <w:divBdr>
                        <w:top w:val="none" w:sz="0" w:space="0" w:color="auto"/>
                        <w:left w:val="none" w:sz="0" w:space="0" w:color="auto"/>
                        <w:bottom w:val="none" w:sz="0" w:space="0" w:color="auto"/>
                        <w:right w:val="none" w:sz="0" w:space="0" w:color="auto"/>
                      </w:divBdr>
                    </w:div>
                    <w:div w:id="300812094">
                      <w:marLeft w:val="0"/>
                      <w:marRight w:val="0"/>
                      <w:marTop w:val="0"/>
                      <w:marBottom w:val="0"/>
                      <w:divBdr>
                        <w:top w:val="none" w:sz="0" w:space="0" w:color="auto"/>
                        <w:left w:val="none" w:sz="0" w:space="0" w:color="auto"/>
                        <w:bottom w:val="none" w:sz="0" w:space="0" w:color="auto"/>
                        <w:right w:val="none" w:sz="0" w:space="0" w:color="auto"/>
                      </w:divBdr>
                    </w:div>
                    <w:div w:id="474297351">
                      <w:marLeft w:val="0"/>
                      <w:marRight w:val="0"/>
                      <w:marTop w:val="0"/>
                      <w:marBottom w:val="0"/>
                      <w:divBdr>
                        <w:top w:val="none" w:sz="0" w:space="0" w:color="auto"/>
                        <w:left w:val="none" w:sz="0" w:space="0" w:color="auto"/>
                        <w:bottom w:val="none" w:sz="0" w:space="0" w:color="auto"/>
                        <w:right w:val="none" w:sz="0" w:space="0" w:color="auto"/>
                      </w:divBdr>
                    </w:div>
                    <w:div w:id="1002126047">
                      <w:marLeft w:val="0"/>
                      <w:marRight w:val="0"/>
                      <w:marTop w:val="0"/>
                      <w:marBottom w:val="0"/>
                      <w:divBdr>
                        <w:top w:val="none" w:sz="0" w:space="0" w:color="auto"/>
                        <w:left w:val="none" w:sz="0" w:space="0" w:color="auto"/>
                        <w:bottom w:val="none" w:sz="0" w:space="0" w:color="auto"/>
                        <w:right w:val="none" w:sz="0" w:space="0" w:color="auto"/>
                      </w:divBdr>
                    </w:div>
                    <w:div w:id="1322583508">
                      <w:marLeft w:val="0"/>
                      <w:marRight w:val="0"/>
                      <w:marTop w:val="0"/>
                      <w:marBottom w:val="0"/>
                      <w:divBdr>
                        <w:top w:val="none" w:sz="0" w:space="0" w:color="auto"/>
                        <w:left w:val="none" w:sz="0" w:space="0" w:color="auto"/>
                        <w:bottom w:val="none" w:sz="0" w:space="0" w:color="auto"/>
                        <w:right w:val="none" w:sz="0" w:space="0" w:color="auto"/>
                      </w:divBdr>
                    </w:div>
                    <w:div w:id="1463189107">
                      <w:marLeft w:val="0"/>
                      <w:marRight w:val="0"/>
                      <w:marTop w:val="0"/>
                      <w:marBottom w:val="0"/>
                      <w:divBdr>
                        <w:top w:val="none" w:sz="0" w:space="0" w:color="auto"/>
                        <w:left w:val="none" w:sz="0" w:space="0" w:color="auto"/>
                        <w:bottom w:val="none" w:sz="0" w:space="0" w:color="auto"/>
                        <w:right w:val="none" w:sz="0" w:space="0" w:color="auto"/>
                      </w:divBdr>
                    </w:div>
                  </w:divsChild>
                </w:div>
                <w:div w:id="1188716513">
                  <w:marLeft w:val="0"/>
                  <w:marRight w:val="0"/>
                  <w:marTop w:val="0"/>
                  <w:marBottom w:val="0"/>
                  <w:divBdr>
                    <w:top w:val="none" w:sz="0" w:space="0" w:color="auto"/>
                    <w:left w:val="none" w:sz="0" w:space="0" w:color="auto"/>
                    <w:bottom w:val="none" w:sz="0" w:space="0" w:color="auto"/>
                    <w:right w:val="none" w:sz="0" w:space="0" w:color="auto"/>
                  </w:divBdr>
                </w:div>
                <w:div w:id="1251740677">
                  <w:marLeft w:val="0"/>
                  <w:marRight w:val="0"/>
                  <w:marTop w:val="0"/>
                  <w:marBottom w:val="0"/>
                  <w:divBdr>
                    <w:top w:val="none" w:sz="0" w:space="0" w:color="auto"/>
                    <w:left w:val="none" w:sz="0" w:space="0" w:color="auto"/>
                    <w:bottom w:val="none" w:sz="0" w:space="0" w:color="auto"/>
                    <w:right w:val="none" w:sz="0" w:space="0" w:color="auto"/>
                  </w:divBdr>
                </w:div>
                <w:div w:id="1427117997">
                  <w:marLeft w:val="0"/>
                  <w:marRight w:val="0"/>
                  <w:marTop w:val="0"/>
                  <w:marBottom w:val="0"/>
                  <w:divBdr>
                    <w:top w:val="none" w:sz="0" w:space="0" w:color="auto"/>
                    <w:left w:val="none" w:sz="0" w:space="0" w:color="auto"/>
                    <w:bottom w:val="none" w:sz="0" w:space="0" w:color="auto"/>
                    <w:right w:val="none" w:sz="0" w:space="0" w:color="auto"/>
                  </w:divBdr>
                </w:div>
                <w:div w:id="1460296647">
                  <w:marLeft w:val="0"/>
                  <w:marRight w:val="0"/>
                  <w:marTop w:val="0"/>
                  <w:marBottom w:val="0"/>
                  <w:divBdr>
                    <w:top w:val="none" w:sz="0" w:space="0" w:color="auto"/>
                    <w:left w:val="none" w:sz="0" w:space="0" w:color="auto"/>
                    <w:bottom w:val="none" w:sz="0" w:space="0" w:color="auto"/>
                    <w:right w:val="none" w:sz="0" w:space="0" w:color="auto"/>
                  </w:divBdr>
                </w:div>
                <w:div w:id="20616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7055">
          <w:marLeft w:val="0"/>
          <w:marRight w:val="0"/>
          <w:marTop w:val="0"/>
          <w:marBottom w:val="0"/>
          <w:divBdr>
            <w:top w:val="none" w:sz="0" w:space="0" w:color="auto"/>
            <w:left w:val="none" w:sz="0" w:space="0" w:color="auto"/>
            <w:bottom w:val="none" w:sz="0" w:space="0" w:color="auto"/>
            <w:right w:val="none" w:sz="0" w:space="0" w:color="auto"/>
          </w:divBdr>
          <w:divsChild>
            <w:div w:id="1386179626">
              <w:marLeft w:val="0"/>
              <w:marRight w:val="0"/>
              <w:marTop w:val="0"/>
              <w:marBottom w:val="0"/>
              <w:divBdr>
                <w:top w:val="none" w:sz="0" w:space="0" w:color="auto"/>
                <w:left w:val="none" w:sz="0" w:space="0" w:color="auto"/>
                <w:bottom w:val="none" w:sz="0" w:space="0" w:color="auto"/>
                <w:right w:val="none" w:sz="0" w:space="0" w:color="auto"/>
              </w:divBdr>
              <w:divsChild>
                <w:div w:id="563179930">
                  <w:marLeft w:val="0"/>
                  <w:marRight w:val="0"/>
                  <w:marTop w:val="0"/>
                  <w:marBottom w:val="0"/>
                  <w:divBdr>
                    <w:top w:val="none" w:sz="0" w:space="0" w:color="auto"/>
                    <w:left w:val="none" w:sz="0" w:space="0" w:color="auto"/>
                    <w:bottom w:val="none" w:sz="0" w:space="0" w:color="auto"/>
                    <w:right w:val="none" w:sz="0" w:space="0" w:color="auto"/>
                  </w:divBdr>
                  <w:divsChild>
                    <w:div w:id="264700632">
                      <w:marLeft w:val="0"/>
                      <w:marRight w:val="0"/>
                      <w:marTop w:val="0"/>
                      <w:marBottom w:val="0"/>
                      <w:divBdr>
                        <w:top w:val="none" w:sz="0" w:space="0" w:color="auto"/>
                        <w:left w:val="none" w:sz="0" w:space="0" w:color="auto"/>
                        <w:bottom w:val="none" w:sz="0" w:space="0" w:color="auto"/>
                        <w:right w:val="none" w:sz="0" w:space="0" w:color="auto"/>
                      </w:divBdr>
                    </w:div>
                    <w:div w:id="1840801846">
                      <w:marLeft w:val="0"/>
                      <w:marRight w:val="0"/>
                      <w:marTop w:val="0"/>
                      <w:marBottom w:val="0"/>
                      <w:divBdr>
                        <w:top w:val="none" w:sz="0" w:space="0" w:color="auto"/>
                        <w:left w:val="none" w:sz="0" w:space="0" w:color="auto"/>
                        <w:bottom w:val="none" w:sz="0" w:space="0" w:color="auto"/>
                        <w:right w:val="none" w:sz="0" w:space="0" w:color="auto"/>
                      </w:divBdr>
                    </w:div>
                  </w:divsChild>
                </w:div>
                <w:div w:id="860052839">
                  <w:marLeft w:val="0"/>
                  <w:marRight w:val="0"/>
                  <w:marTop w:val="0"/>
                  <w:marBottom w:val="0"/>
                  <w:divBdr>
                    <w:top w:val="none" w:sz="0" w:space="0" w:color="auto"/>
                    <w:left w:val="none" w:sz="0" w:space="0" w:color="auto"/>
                    <w:bottom w:val="none" w:sz="0" w:space="0" w:color="auto"/>
                    <w:right w:val="none" w:sz="0" w:space="0" w:color="auto"/>
                  </w:divBdr>
                </w:div>
                <w:div w:id="11439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7019">
          <w:marLeft w:val="0"/>
          <w:marRight w:val="0"/>
          <w:marTop w:val="0"/>
          <w:marBottom w:val="0"/>
          <w:divBdr>
            <w:top w:val="none" w:sz="0" w:space="0" w:color="auto"/>
            <w:left w:val="none" w:sz="0" w:space="0" w:color="auto"/>
            <w:bottom w:val="none" w:sz="0" w:space="0" w:color="auto"/>
            <w:right w:val="none" w:sz="0" w:space="0" w:color="auto"/>
          </w:divBdr>
          <w:divsChild>
            <w:div w:id="398552704">
              <w:marLeft w:val="0"/>
              <w:marRight w:val="0"/>
              <w:marTop w:val="0"/>
              <w:marBottom w:val="0"/>
              <w:divBdr>
                <w:top w:val="none" w:sz="0" w:space="0" w:color="auto"/>
                <w:left w:val="none" w:sz="0" w:space="0" w:color="auto"/>
                <w:bottom w:val="none" w:sz="0" w:space="0" w:color="auto"/>
                <w:right w:val="none" w:sz="0" w:space="0" w:color="auto"/>
              </w:divBdr>
              <w:divsChild>
                <w:div w:id="1383554292">
                  <w:marLeft w:val="0"/>
                  <w:marRight w:val="0"/>
                  <w:marTop w:val="0"/>
                  <w:marBottom w:val="0"/>
                  <w:divBdr>
                    <w:top w:val="none" w:sz="0" w:space="0" w:color="auto"/>
                    <w:left w:val="none" w:sz="0" w:space="0" w:color="auto"/>
                    <w:bottom w:val="none" w:sz="0" w:space="0" w:color="auto"/>
                    <w:right w:val="none" w:sz="0" w:space="0" w:color="auto"/>
                  </w:divBdr>
                </w:div>
                <w:div w:id="2107800944">
                  <w:marLeft w:val="0"/>
                  <w:marRight w:val="0"/>
                  <w:marTop w:val="0"/>
                  <w:marBottom w:val="0"/>
                  <w:divBdr>
                    <w:top w:val="none" w:sz="0" w:space="0" w:color="auto"/>
                    <w:left w:val="none" w:sz="0" w:space="0" w:color="auto"/>
                    <w:bottom w:val="none" w:sz="0" w:space="0" w:color="auto"/>
                    <w:right w:val="none" w:sz="0" w:space="0" w:color="auto"/>
                  </w:divBdr>
                  <w:divsChild>
                    <w:div w:id="8011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350479">
      <w:bodyDiv w:val="1"/>
      <w:marLeft w:val="0"/>
      <w:marRight w:val="0"/>
      <w:marTop w:val="0"/>
      <w:marBottom w:val="0"/>
      <w:divBdr>
        <w:top w:val="none" w:sz="0" w:space="0" w:color="auto"/>
        <w:left w:val="none" w:sz="0" w:space="0" w:color="auto"/>
        <w:bottom w:val="none" w:sz="0" w:space="0" w:color="auto"/>
        <w:right w:val="none" w:sz="0" w:space="0" w:color="auto"/>
      </w:divBdr>
    </w:div>
    <w:div w:id="767845342">
      <w:bodyDiv w:val="1"/>
      <w:marLeft w:val="0"/>
      <w:marRight w:val="0"/>
      <w:marTop w:val="0"/>
      <w:marBottom w:val="0"/>
      <w:divBdr>
        <w:top w:val="none" w:sz="0" w:space="0" w:color="auto"/>
        <w:left w:val="none" w:sz="0" w:space="0" w:color="auto"/>
        <w:bottom w:val="none" w:sz="0" w:space="0" w:color="auto"/>
        <w:right w:val="none" w:sz="0" w:space="0" w:color="auto"/>
      </w:divBdr>
    </w:div>
    <w:div w:id="812596375">
      <w:bodyDiv w:val="1"/>
      <w:marLeft w:val="0"/>
      <w:marRight w:val="0"/>
      <w:marTop w:val="0"/>
      <w:marBottom w:val="0"/>
      <w:divBdr>
        <w:top w:val="none" w:sz="0" w:space="0" w:color="auto"/>
        <w:left w:val="none" w:sz="0" w:space="0" w:color="auto"/>
        <w:bottom w:val="none" w:sz="0" w:space="0" w:color="auto"/>
        <w:right w:val="none" w:sz="0" w:space="0" w:color="auto"/>
      </w:divBdr>
    </w:div>
    <w:div w:id="899945194">
      <w:bodyDiv w:val="1"/>
      <w:marLeft w:val="0"/>
      <w:marRight w:val="0"/>
      <w:marTop w:val="0"/>
      <w:marBottom w:val="0"/>
      <w:divBdr>
        <w:top w:val="none" w:sz="0" w:space="0" w:color="auto"/>
        <w:left w:val="none" w:sz="0" w:space="0" w:color="auto"/>
        <w:bottom w:val="none" w:sz="0" w:space="0" w:color="auto"/>
        <w:right w:val="none" w:sz="0" w:space="0" w:color="auto"/>
      </w:divBdr>
    </w:div>
    <w:div w:id="1015813710">
      <w:bodyDiv w:val="1"/>
      <w:marLeft w:val="0"/>
      <w:marRight w:val="0"/>
      <w:marTop w:val="0"/>
      <w:marBottom w:val="0"/>
      <w:divBdr>
        <w:top w:val="none" w:sz="0" w:space="0" w:color="auto"/>
        <w:left w:val="none" w:sz="0" w:space="0" w:color="auto"/>
        <w:bottom w:val="none" w:sz="0" w:space="0" w:color="auto"/>
        <w:right w:val="none" w:sz="0" w:space="0" w:color="auto"/>
      </w:divBdr>
    </w:div>
    <w:div w:id="1269966967">
      <w:bodyDiv w:val="1"/>
      <w:marLeft w:val="0"/>
      <w:marRight w:val="0"/>
      <w:marTop w:val="0"/>
      <w:marBottom w:val="0"/>
      <w:divBdr>
        <w:top w:val="none" w:sz="0" w:space="0" w:color="auto"/>
        <w:left w:val="none" w:sz="0" w:space="0" w:color="auto"/>
        <w:bottom w:val="none" w:sz="0" w:space="0" w:color="auto"/>
        <w:right w:val="none" w:sz="0" w:space="0" w:color="auto"/>
      </w:divBdr>
    </w:div>
    <w:div w:id="1309820562">
      <w:bodyDiv w:val="1"/>
      <w:marLeft w:val="0"/>
      <w:marRight w:val="0"/>
      <w:marTop w:val="0"/>
      <w:marBottom w:val="0"/>
      <w:divBdr>
        <w:top w:val="none" w:sz="0" w:space="0" w:color="auto"/>
        <w:left w:val="none" w:sz="0" w:space="0" w:color="auto"/>
        <w:bottom w:val="none" w:sz="0" w:space="0" w:color="auto"/>
        <w:right w:val="none" w:sz="0" w:space="0" w:color="auto"/>
      </w:divBdr>
    </w:div>
    <w:div w:id="1336808108">
      <w:bodyDiv w:val="1"/>
      <w:marLeft w:val="0"/>
      <w:marRight w:val="0"/>
      <w:marTop w:val="0"/>
      <w:marBottom w:val="0"/>
      <w:divBdr>
        <w:top w:val="none" w:sz="0" w:space="0" w:color="auto"/>
        <w:left w:val="none" w:sz="0" w:space="0" w:color="auto"/>
        <w:bottom w:val="none" w:sz="0" w:space="0" w:color="auto"/>
        <w:right w:val="none" w:sz="0" w:space="0" w:color="auto"/>
      </w:divBdr>
      <w:divsChild>
        <w:div w:id="269700490">
          <w:marLeft w:val="0"/>
          <w:marRight w:val="0"/>
          <w:marTop w:val="0"/>
          <w:marBottom w:val="0"/>
          <w:divBdr>
            <w:top w:val="none" w:sz="0" w:space="0" w:color="auto"/>
            <w:left w:val="none" w:sz="0" w:space="0" w:color="auto"/>
            <w:bottom w:val="none" w:sz="0" w:space="0" w:color="auto"/>
            <w:right w:val="none" w:sz="0" w:space="0" w:color="auto"/>
          </w:divBdr>
          <w:divsChild>
            <w:div w:id="1596396279">
              <w:marLeft w:val="0"/>
              <w:marRight w:val="0"/>
              <w:marTop w:val="0"/>
              <w:marBottom w:val="0"/>
              <w:divBdr>
                <w:top w:val="none" w:sz="0" w:space="0" w:color="auto"/>
                <w:left w:val="none" w:sz="0" w:space="0" w:color="auto"/>
                <w:bottom w:val="none" w:sz="0" w:space="0" w:color="auto"/>
                <w:right w:val="none" w:sz="0" w:space="0" w:color="auto"/>
              </w:divBdr>
              <w:divsChild>
                <w:div w:id="341203256">
                  <w:marLeft w:val="0"/>
                  <w:marRight w:val="0"/>
                  <w:marTop w:val="0"/>
                  <w:marBottom w:val="0"/>
                  <w:divBdr>
                    <w:top w:val="none" w:sz="0" w:space="0" w:color="auto"/>
                    <w:left w:val="none" w:sz="0" w:space="0" w:color="auto"/>
                    <w:bottom w:val="none" w:sz="0" w:space="0" w:color="auto"/>
                    <w:right w:val="none" w:sz="0" w:space="0" w:color="auto"/>
                  </w:divBdr>
                </w:div>
                <w:div w:id="747071520">
                  <w:marLeft w:val="0"/>
                  <w:marRight w:val="0"/>
                  <w:marTop w:val="0"/>
                  <w:marBottom w:val="0"/>
                  <w:divBdr>
                    <w:top w:val="none" w:sz="0" w:space="0" w:color="auto"/>
                    <w:left w:val="none" w:sz="0" w:space="0" w:color="auto"/>
                    <w:bottom w:val="none" w:sz="0" w:space="0" w:color="auto"/>
                    <w:right w:val="none" w:sz="0" w:space="0" w:color="auto"/>
                  </w:divBdr>
                </w:div>
                <w:div w:id="897203994">
                  <w:marLeft w:val="0"/>
                  <w:marRight w:val="0"/>
                  <w:marTop w:val="0"/>
                  <w:marBottom w:val="0"/>
                  <w:divBdr>
                    <w:top w:val="none" w:sz="0" w:space="0" w:color="auto"/>
                    <w:left w:val="none" w:sz="0" w:space="0" w:color="auto"/>
                    <w:bottom w:val="none" w:sz="0" w:space="0" w:color="auto"/>
                    <w:right w:val="none" w:sz="0" w:space="0" w:color="auto"/>
                  </w:divBdr>
                  <w:divsChild>
                    <w:div w:id="45373937">
                      <w:marLeft w:val="0"/>
                      <w:marRight w:val="0"/>
                      <w:marTop w:val="0"/>
                      <w:marBottom w:val="0"/>
                      <w:divBdr>
                        <w:top w:val="none" w:sz="0" w:space="0" w:color="auto"/>
                        <w:left w:val="none" w:sz="0" w:space="0" w:color="auto"/>
                        <w:bottom w:val="none" w:sz="0" w:space="0" w:color="auto"/>
                        <w:right w:val="none" w:sz="0" w:space="0" w:color="auto"/>
                      </w:divBdr>
                    </w:div>
                    <w:div w:id="523371068">
                      <w:marLeft w:val="0"/>
                      <w:marRight w:val="0"/>
                      <w:marTop w:val="0"/>
                      <w:marBottom w:val="0"/>
                      <w:divBdr>
                        <w:top w:val="none" w:sz="0" w:space="0" w:color="auto"/>
                        <w:left w:val="none" w:sz="0" w:space="0" w:color="auto"/>
                        <w:bottom w:val="none" w:sz="0" w:space="0" w:color="auto"/>
                        <w:right w:val="none" w:sz="0" w:space="0" w:color="auto"/>
                      </w:divBdr>
                    </w:div>
                    <w:div w:id="1295873118">
                      <w:marLeft w:val="0"/>
                      <w:marRight w:val="0"/>
                      <w:marTop w:val="0"/>
                      <w:marBottom w:val="0"/>
                      <w:divBdr>
                        <w:top w:val="none" w:sz="0" w:space="0" w:color="auto"/>
                        <w:left w:val="none" w:sz="0" w:space="0" w:color="auto"/>
                        <w:bottom w:val="none" w:sz="0" w:space="0" w:color="auto"/>
                        <w:right w:val="none" w:sz="0" w:space="0" w:color="auto"/>
                      </w:divBdr>
                    </w:div>
                    <w:div w:id="1464619243">
                      <w:marLeft w:val="0"/>
                      <w:marRight w:val="0"/>
                      <w:marTop w:val="0"/>
                      <w:marBottom w:val="0"/>
                      <w:divBdr>
                        <w:top w:val="none" w:sz="0" w:space="0" w:color="auto"/>
                        <w:left w:val="none" w:sz="0" w:space="0" w:color="auto"/>
                        <w:bottom w:val="none" w:sz="0" w:space="0" w:color="auto"/>
                        <w:right w:val="none" w:sz="0" w:space="0" w:color="auto"/>
                      </w:divBdr>
                    </w:div>
                    <w:div w:id="1742753427">
                      <w:marLeft w:val="0"/>
                      <w:marRight w:val="0"/>
                      <w:marTop w:val="0"/>
                      <w:marBottom w:val="0"/>
                      <w:divBdr>
                        <w:top w:val="none" w:sz="0" w:space="0" w:color="auto"/>
                        <w:left w:val="none" w:sz="0" w:space="0" w:color="auto"/>
                        <w:bottom w:val="none" w:sz="0" w:space="0" w:color="auto"/>
                        <w:right w:val="none" w:sz="0" w:space="0" w:color="auto"/>
                      </w:divBdr>
                    </w:div>
                  </w:divsChild>
                </w:div>
                <w:div w:id="927882707">
                  <w:marLeft w:val="0"/>
                  <w:marRight w:val="0"/>
                  <w:marTop w:val="0"/>
                  <w:marBottom w:val="0"/>
                  <w:divBdr>
                    <w:top w:val="none" w:sz="0" w:space="0" w:color="auto"/>
                    <w:left w:val="none" w:sz="0" w:space="0" w:color="auto"/>
                    <w:bottom w:val="none" w:sz="0" w:space="0" w:color="auto"/>
                    <w:right w:val="none" w:sz="0" w:space="0" w:color="auto"/>
                  </w:divBdr>
                </w:div>
                <w:div w:id="1522553190">
                  <w:marLeft w:val="0"/>
                  <w:marRight w:val="0"/>
                  <w:marTop w:val="0"/>
                  <w:marBottom w:val="0"/>
                  <w:divBdr>
                    <w:top w:val="none" w:sz="0" w:space="0" w:color="auto"/>
                    <w:left w:val="none" w:sz="0" w:space="0" w:color="auto"/>
                    <w:bottom w:val="none" w:sz="0" w:space="0" w:color="auto"/>
                    <w:right w:val="none" w:sz="0" w:space="0" w:color="auto"/>
                  </w:divBdr>
                </w:div>
                <w:div w:id="16455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72753">
      <w:bodyDiv w:val="1"/>
      <w:marLeft w:val="0"/>
      <w:marRight w:val="0"/>
      <w:marTop w:val="0"/>
      <w:marBottom w:val="0"/>
      <w:divBdr>
        <w:top w:val="none" w:sz="0" w:space="0" w:color="auto"/>
        <w:left w:val="none" w:sz="0" w:space="0" w:color="auto"/>
        <w:bottom w:val="none" w:sz="0" w:space="0" w:color="auto"/>
        <w:right w:val="none" w:sz="0" w:space="0" w:color="auto"/>
      </w:divBdr>
    </w:div>
    <w:div w:id="1480999599">
      <w:bodyDiv w:val="1"/>
      <w:marLeft w:val="0"/>
      <w:marRight w:val="0"/>
      <w:marTop w:val="0"/>
      <w:marBottom w:val="0"/>
      <w:divBdr>
        <w:top w:val="none" w:sz="0" w:space="0" w:color="auto"/>
        <w:left w:val="none" w:sz="0" w:space="0" w:color="auto"/>
        <w:bottom w:val="none" w:sz="0" w:space="0" w:color="auto"/>
        <w:right w:val="none" w:sz="0" w:space="0" w:color="auto"/>
      </w:divBdr>
    </w:div>
    <w:div w:id="1530411068">
      <w:bodyDiv w:val="1"/>
      <w:marLeft w:val="0"/>
      <w:marRight w:val="0"/>
      <w:marTop w:val="0"/>
      <w:marBottom w:val="0"/>
      <w:divBdr>
        <w:top w:val="none" w:sz="0" w:space="0" w:color="auto"/>
        <w:left w:val="none" w:sz="0" w:space="0" w:color="auto"/>
        <w:bottom w:val="none" w:sz="0" w:space="0" w:color="auto"/>
        <w:right w:val="none" w:sz="0" w:space="0" w:color="auto"/>
      </w:divBdr>
    </w:div>
    <w:div w:id="1698695468">
      <w:bodyDiv w:val="1"/>
      <w:marLeft w:val="0"/>
      <w:marRight w:val="0"/>
      <w:marTop w:val="0"/>
      <w:marBottom w:val="0"/>
      <w:divBdr>
        <w:top w:val="none" w:sz="0" w:space="0" w:color="auto"/>
        <w:left w:val="none" w:sz="0" w:space="0" w:color="auto"/>
        <w:bottom w:val="none" w:sz="0" w:space="0" w:color="auto"/>
        <w:right w:val="none" w:sz="0" w:space="0" w:color="auto"/>
      </w:divBdr>
    </w:div>
    <w:div w:id="1794252926">
      <w:bodyDiv w:val="1"/>
      <w:marLeft w:val="0"/>
      <w:marRight w:val="0"/>
      <w:marTop w:val="0"/>
      <w:marBottom w:val="0"/>
      <w:divBdr>
        <w:top w:val="none" w:sz="0" w:space="0" w:color="auto"/>
        <w:left w:val="none" w:sz="0" w:space="0" w:color="auto"/>
        <w:bottom w:val="none" w:sz="0" w:space="0" w:color="auto"/>
        <w:right w:val="none" w:sz="0" w:space="0" w:color="auto"/>
      </w:divBdr>
    </w:div>
    <w:div w:id="1899707902">
      <w:bodyDiv w:val="1"/>
      <w:marLeft w:val="0"/>
      <w:marRight w:val="0"/>
      <w:marTop w:val="0"/>
      <w:marBottom w:val="0"/>
      <w:divBdr>
        <w:top w:val="none" w:sz="0" w:space="0" w:color="auto"/>
        <w:left w:val="none" w:sz="0" w:space="0" w:color="auto"/>
        <w:bottom w:val="none" w:sz="0" w:space="0" w:color="auto"/>
        <w:right w:val="none" w:sz="0" w:space="0" w:color="auto"/>
      </w:divBdr>
    </w:div>
    <w:div w:id="197401854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webSettings>
</file>

<file path=word/_rels/comments.xml.rels><?xml version="1.0" encoding="UTF-8" standalone="yes"?>
<Relationships xmlns="http://schemas.openxmlformats.org/package/2006/relationships"><Relationship Id="rId1" Type="http://schemas.openxmlformats.org/officeDocument/2006/relationships/hyperlink" Target="https://www.percona.com/blog/2018/08/10/tuning-autovacuum-in-postgresql-and-autovacuum-internals/"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omments" Target="comments.xml"/><Relationship Id="rId26" Type="http://schemas.openxmlformats.org/officeDocument/2006/relationships/hyperlink" Target="https://docs.microsoft.com/en-us/azure/postgresql/howto-optimize-autovacuum" TargetMode="External"/><Relationship Id="rId39" Type="http://schemas.openxmlformats.org/officeDocument/2006/relationships/hyperlink" Target="https://postgrespro.com/docs/postgrespro/12/runtime-config-autovacuum" TargetMode="External"/><Relationship Id="rId21" Type="http://schemas.microsoft.com/office/2018/08/relationships/commentsExtensible" Target="commentsExtensible.xml"/><Relationship Id="rId34" Type="http://schemas.openxmlformats.org/officeDocument/2006/relationships/hyperlink" Target="https://postgrespro.com/docs/postgrespro/12/runtime-config-autovacuum" TargetMode="External"/><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ostgresql.org/" TargetMode="External"/><Relationship Id="rId29" Type="http://schemas.openxmlformats.org/officeDocument/2006/relationships/hyperlink" Target="https://docs.microsoft.com/en-us/azure/postgresql/howto-optimize-bulk-inserts" TargetMode="External"/><Relationship Id="rId11" Type="http://schemas.openxmlformats.org/officeDocument/2006/relationships/image" Target="media/image1.png"/><Relationship Id="rId24" Type="http://schemas.openxmlformats.org/officeDocument/2006/relationships/hyperlink" Target="https://docs.microsoft.com/en-us/azure/postgresql/flexible-server/overview" TargetMode="External"/><Relationship Id="rId32" Type="http://schemas.openxmlformats.org/officeDocument/2006/relationships/hyperlink" Target="https://docs.microsoft.com/en-us/azure/postgresql/howto-optimize-query-stats-collection" TargetMode="External"/><Relationship Id="rId37" Type="http://schemas.openxmlformats.org/officeDocument/2006/relationships/hyperlink" Target="https://postgrespro.com/docs/postgrespro/12/runtime-config-connection" TargetMode="External"/><Relationship Id="rId40" Type="http://schemas.openxmlformats.org/officeDocument/2006/relationships/hyperlink" Target="https://postgrespro.com/docs/postgrespro/12/runtime-config-autovacuum"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ocs.microsoft.com/en-us/azure/postgresql/overview" TargetMode="External"/><Relationship Id="rId23" Type="http://schemas.openxmlformats.org/officeDocument/2006/relationships/hyperlink" Target="https://docs.microsoft.com/en-us/azure/postgresql/concepts-supported-versions" TargetMode="External"/><Relationship Id="rId28" Type="http://schemas.openxmlformats.org/officeDocument/2006/relationships/hyperlink" Target="https://docs.microsoft.com/en-us/azure/postgresql/howto-optimize-autovacuum" TargetMode="External"/><Relationship Id="rId36" Type="http://schemas.openxmlformats.org/officeDocument/2006/relationships/hyperlink" Target="https://postgrespro.com/docs/postgrespro/12/runtime-config-autovacuum" TargetMode="External"/><Relationship Id="rId49" Type="http://schemas.microsoft.com/office/2011/relationships/people" Target="people.xm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hyperlink" Target="https://docs.microsoft.com/en-us/azure/postgresql/concepts-query-store"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services/postgresql/" TargetMode="External"/><Relationship Id="rId22" Type="http://schemas.openxmlformats.org/officeDocument/2006/relationships/hyperlink" Target="https://docs.microsoft.com/en-us/azure/postgresql/overview-single-server" TargetMode="External"/><Relationship Id="rId27" Type="http://schemas.openxmlformats.org/officeDocument/2006/relationships/hyperlink" Target="https://docs.microsoft.com/en-us/azure/postgresql/howto-optimize-autovacuum" TargetMode="External"/><Relationship Id="rId30" Type="http://schemas.openxmlformats.org/officeDocument/2006/relationships/image" Target="media/image5.png"/><Relationship Id="rId35" Type="http://schemas.openxmlformats.org/officeDocument/2006/relationships/hyperlink" Target="https://postgrespro.com/docs/postgrespro/12/runtime-config-autovacuum"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webSettings" Target="webSettings.xml"/><Relationship Id="rId51" Type="http://schemas.microsoft.com/office/2019/05/relationships/documenttasks" Target="documenttasks/documenttasks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docs.microsoft.com/en-us/azure/postgresql/flexible-server/concepts-supported-versions" TargetMode="External"/><Relationship Id="rId33" Type="http://schemas.openxmlformats.org/officeDocument/2006/relationships/hyperlink" Target="https://postgrespro.com/docs/postgrespro/12/runtime-config-statistics" TargetMode="External"/><Relationship Id="rId38" Type="http://schemas.openxmlformats.org/officeDocument/2006/relationships/hyperlink" Target="https://postgrespro.com/docs/postgrespro/12/runtime-config-connection" TargetMode="External"/><Relationship Id="rId46" Type="http://schemas.openxmlformats.org/officeDocument/2006/relationships/header" Target="header3.xml"/><Relationship Id="rId20" Type="http://schemas.microsoft.com/office/2016/09/relationships/commentsIds" Target="commentsIds.xml"/><Relationship Id="rId41" Type="http://schemas.openxmlformats.org/officeDocument/2006/relationships/hyperlink" Target="https://postgrespro.com/docs/postgrespro/12/runtime-config-autovacuum" TargetMode="External"/><Relationship Id="rId1" Type="http://schemas.openxmlformats.org/officeDocument/2006/relationships/customXml" Target="../customXml/item1.xml"/><Relationship Id="rId6" Type="http://schemas.openxmlformats.org/officeDocument/2006/relationships/styles" Target="styles.xml"/><Relationship Id="R2658c234470a485d" Type="http://schemas.microsoft.com/office/2019/09/relationships/intelligence" Target="intelligenc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documenttasks/documenttasks1.xml><?xml version="1.0" encoding="utf-8"?>
<t:Tasks xmlns:t="http://schemas.microsoft.com/office/tasks/2019/documenttasks" xmlns:oel="http://schemas.microsoft.com/office/2019/extlst">
  <t:Task id="{EB617E0B-9737-4024-920F-A7228ABFEDFB}">
    <t:Anchor>
      <t:Comment id="834048309"/>
    </t:Anchor>
    <t:History>
      <t:Event id="{80346884-0B51-4FAE-9412-F7B9C2B53864}" time="2021-06-30T07:36:44Z">
        <t:Attribution userId="S::michal_gutzait@epam.com::b8e6429a-0652-454d-8ade-f6df1cd6c70a" userProvider="AD" userName="Michal Gutzait"/>
        <t:Anchor>
          <t:Comment id="1167389287"/>
        </t:Anchor>
        <t:Create/>
      </t:Event>
      <t:Event id="{7C0C4E0D-7BC8-43A6-8D12-1A504A8876AA}" time="2021-06-30T07:36:44Z">
        <t:Attribution userId="S::michal_gutzait@epam.com::b8e6429a-0652-454d-8ade-f6df1cd6c70a" userProvider="AD" userName="Michal Gutzait"/>
        <t:Anchor>
          <t:Comment id="1167389287"/>
        </t:Anchor>
        <t:Assign userId="S::Gal_Licht@epam.com::5c7561fa-a889-40da-be2c-2fb1ee05fd34" userProvider="AD" userName="Gal Licht"/>
      </t:Event>
      <t:Event id="{3AA703DD-E072-42BC-A431-11862C8D3600}" time="2021-06-30T07:36:44Z">
        <t:Attribution userId="S::michal_gutzait@epam.com::b8e6429a-0652-454d-8ade-f6df1cd6c70a" userProvider="AD" userName="Michal Gutzait"/>
        <t:Anchor>
          <t:Comment id="1167389287"/>
        </t:Anchor>
        <t:SetTitle title="@Gal Licht , to discuss"/>
      </t:Event>
    </t:History>
  </t:Task>
  <t:Task id="{B212F4FC-2E66-469A-AC00-BC92240FB138}">
    <t:Anchor>
      <t:Comment id="493180739"/>
    </t:Anchor>
    <t:History>
      <t:Event id="{4BA51920-D549-49CA-A413-9D2927E2B9EE}" time="2021-06-30T14:25:32Z">
        <t:Attribution userId="S::michal_gutzait@epam.com::b8e6429a-0652-454d-8ade-f6df1cd6c70a" userProvider="AD" userName="Michal Gutzait"/>
        <t:Anchor>
          <t:Comment id="167929855"/>
        </t:Anchor>
        <t:Create/>
      </t:Event>
      <t:Event id="{149296DB-C9AE-4C1F-99F7-BA371B992BE3}" time="2021-06-30T14:25:32Z">
        <t:Attribution userId="S::michal_gutzait@epam.com::b8e6429a-0652-454d-8ade-f6df1cd6c70a" userProvider="AD" userName="Michal Gutzait"/>
        <t:Anchor>
          <t:Comment id="167929855"/>
        </t:Anchor>
        <t:Assign userId="S::Sujata_Shah@epam.com::fadf6500-adff-48bc-833e-c6a0523c7b38" userProvider="AD" userName="Sujata Shah"/>
      </t:Event>
      <t:Event id="{C6DFBC31-1ACA-4255-9E4C-D232F1062FFF}" time="2021-06-30T14:25:32Z">
        <t:Attribution userId="S::michal_gutzait@epam.com::b8e6429a-0652-454d-8ade-f6df1cd6c70a" userProvider="AD" userName="Michal Gutzait"/>
        <t:Anchor>
          <t:Comment id="167929855"/>
        </t:Anchor>
        <t:SetTitle title="@Sujata Shah"/>
      </t:Event>
    </t:History>
  </t:Task>
  <t:Task id="{6C03CB36-A1A3-414C-A72A-8FFCC7FC2D2A}">
    <t:Anchor>
      <t:Comment id="802190677"/>
    </t:Anchor>
    <t:History>
      <t:Event id="{EBEA880C-C4A9-4EE0-8033-6CE556FC818F}" time="2021-06-30T14:25:56Z">
        <t:Attribution userId="S::michal_gutzait@epam.com::b8e6429a-0652-454d-8ade-f6df1cd6c70a" userProvider="AD" userName="Michal Gutzait"/>
        <t:Anchor>
          <t:Comment id="640655808"/>
        </t:Anchor>
        <t:Create/>
      </t:Event>
      <t:Event id="{3C772ABA-509A-43E8-A494-DD47E44FB064}" time="2021-06-30T14:25:56Z">
        <t:Attribution userId="S::michal_gutzait@epam.com::b8e6429a-0652-454d-8ade-f6df1cd6c70a" userProvider="AD" userName="Michal Gutzait"/>
        <t:Anchor>
          <t:Comment id="640655808"/>
        </t:Anchor>
        <t:Assign userId="S::Sujata_Shah@epam.com::fadf6500-adff-48bc-833e-c6a0523c7b38" userProvider="AD" userName="Sujata Shah"/>
      </t:Event>
      <t:Event id="{2BD8B1AB-5710-43C1-BE29-570B9EAD2939}" time="2021-06-30T14:25:56Z">
        <t:Attribution userId="S::michal_gutzait@epam.com::b8e6429a-0652-454d-8ade-f6df1cd6c70a" userProvider="AD" userName="Michal Gutzait"/>
        <t:Anchor>
          <t:Comment id="640655808"/>
        </t:Anchor>
        <t:SetTitle title="@Sujata Shah"/>
      </t:Event>
    </t:History>
  </t:Task>
  <t:Task id="{461C5482-1005-40D8-A87C-B8C29BD4AE2A}">
    <t:Anchor>
      <t:Comment id="875931888"/>
    </t:Anchor>
    <t:History>
      <t:Event id="{C7DB88B8-B34F-4C99-A1EC-153F28745537}" time="2021-06-30T07:36:44Z">
        <t:Attribution userId="S::michal_gutzait@epam.com::b8e6429a-0652-454d-8ade-f6df1cd6c70a" userProvider="AD" userName="Michal Gutzait"/>
        <t:Anchor>
          <t:Comment id="1590632297"/>
        </t:Anchor>
        <t:Create/>
      </t:Event>
      <t:Event id="{037B976C-6916-4C70-9BCB-6EFE85AEBD87}" time="2021-06-30T07:36:44Z">
        <t:Attribution userId="S::michal_gutzait@epam.com::b8e6429a-0652-454d-8ade-f6df1cd6c70a" userProvider="AD" userName="Michal Gutzait"/>
        <t:Anchor>
          <t:Comment id="1590632297"/>
        </t:Anchor>
        <t:Assign userId="S::Gal_Licht@epam.com::5c7561fa-a889-40da-be2c-2fb1ee05fd34" userProvider="AD" userName="Gal Licht"/>
      </t:Event>
      <t:Event id="{4BEEC0B1-53A9-44A3-8DB1-D44717566BF4}" time="2021-06-30T07:36:44Z">
        <t:Attribution userId="S::michal_gutzait@epam.com::b8e6429a-0652-454d-8ade-f6df1cd6c70a" userProvider="AD" userName="Michal Gutzait"/>
        <t:Anchor>
          <t:Comment id="1590632297"/>
        </t:Anchor>
        <t:SetTitle title="@Gal Licht , to discus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32e57d6-87dd-4705-802b-104b050ec570">
      <UserInfo>
        <DisplayName/>
        <AccountId xsi:nil="true"/>
        <AccountType/>
      </UserInfo>
    </SharedWithUsers>
    <MediaLengthInSeconds xmlns="14a05c0a-6ec5-40f9-8c08-a348ef463a95" xsi:nil="true"/>
    <_ip_UnifiedCompliancePolicyUIAction xmlns="http://schemas.microsoft.com/sharepoint/v3" xsi:nil="true"/>
    <_ip_UnifiedCompliancePolicyProperties xmlns="http://schemas.microsoft.com/sharepoint/v3" xsi:nil="true"/>
    <lcf76f155ced4ddcb4097134ff3c332f xmlns="14a05c0a-6ec5-40f9-8c08-a348ef463a95">
      <Terms xmlns="http://schemas.microsoft.com/office/infopath/2007/PartnerControls"/>
    </lcf76f155ced4ddcb4097134ff3c332f>
    <TaxCatchAll xmlns="230e9df3-be65-4c73-a93b-d1236ebd677e" xsi:nil="true"/>
    <Instructions xmlns="14a05c0a-6ec5-40f9-8c08-a348ef463a95" xsi:nil="true"/>
    <HowToUse xmlns="14a05c0a-6ec5-40f9-8c08-a348ef463a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77ED4D4317FD34D925D1FE29BC0DC13" ma:contentTypeVersion="24" ma:contentTypeDescription="Create a new document." ma:contentTypeScope="" ma:versionID="54348fc64062883bc6b912b08813ff71">
  <xsd:schema xmlns:xsd="http://www.w3.org/2001/XMLSchema" xmlns:xs="http://www.w3.org/2001/XMLSchema" xmlns:p="http://schemas.microsoft.com/office/2006/metadata/properties" xmlns:ns1="http://schemas.microsoft.com/sharepoint/v3" xmlns:ns2="14a05c0a-6ec5-40f9-8c08-a348ef463a95" xmlns:ns3="c32e57d6-87dd-4705-802b-104b050ec570" xmlns:ns4="230e9df3-be65-4c73-a93b-d1236ebd677e" targetNamespace="http://schemas.microsoft.com/office/2006/metadata/properties" ma:root="true" ma:fieldsID="559b27c5fd6cce6ba85dc935774cf590" ns1:_="" ns2:_="" ns3:_="" ns4:_="">
    <xsd:import namespace="http://schemas.microsoft.com/sharepoint/v3"/>
    <xsd:import namespace="14a05c0a-6ec5-40f9-8c08-a348ef463a95"/>
    <xsd:import namespace="c32e57d6-87dd-4705-802b-104b050ec570"/>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element ref="ns2:Instructions" minOccurs="0"/>
                <xsd:element ref="ns2:HowToU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a05c0a-6ec5-40f9-8c08-a348ef463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ocTags" ma:index="26" nillable="true" ma:displayName="MediaServiceDocTags" ma:hidden="true" ma:internalName="MediaServiceDocTags"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ystemTags" ma:index="28" nillable="true" ma:displayName="MediaServiceSystemTags" ma:hidden="true" ma:internalName="MediaServiceSystemTags" ma:readOnly="true">
      <xsd:simpleType>
        <xsd:restriction base="dms:Note"/>
      </xsd:simpleType>
    </xsd:element>
    <xsd:element name="MediaServiceBillingMetadata" ma:index="29" nillable="true" ma:displayName="MediaServiceBillingMetadata" ma:hidden="true" ma:internalName="MediaServiceBillingMetadata" ma:readOnly="true">
      <xsd:simpleType>
        <xsd:restriction base="dms:Text"/>
      </xsd:simpleType>
    </xsd:element>
    <xsd:element name="Instructions" ma:index="30" nillable="true" ma:displayName="Instructions" ma:description="To use this OFT, please click the &quot;Download&quot; button to save locally. Do not select &quot;Open in App&quot;. " ma:format="Dropdown" ma:internalName="Instructions">
      <xsd:simpleType>
        <xsd:restriction base="dms:Text">
          <xsd:maxLength value="255"/>
        </xsd:restriction>
      </xsd:simpleType>
    </xsd:element>
    <xsd:element name="HowToUse" ma:index="31" nillable="true" ma:displayName="How To Use" ma:description="Select &quot;Download&quot; instead of &quot;Open&quot; to use this OFT." ma:format="Dropdown" ma:internalName="HowToU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2e57d6-87dd-4705-802b-104b050ec57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e264fd6e-e88b-4cfa-99e4-73dc9f5f2143}" ma:internalName="TaxCatchAll" ma:showField="CatchAllData" ma:web="c32e57d6-87dd-4705-802b-104b050ec5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DE6A0E-9538-4CF6-9891-E12575E5CC3A}">
  <ds:schemaRefs>
    <ds:schemaRef ds:uri="http://schemas.openxmlformats.org/officeDocument/2006/bibliography"/>
  </ds:schemaRefs>
</ds:datastoreItem>
</file>

<file path=customXml/itemProps2.xml><?xml version="1.0" encoding="utf-8"?>
<ds:datastoreItem xmlns:ds="http://schemas.openxmlformats.org/officeDocument/2006/customXml" ds:itemID="{85124C55-37F1-493C-9F84-8010C4AC2D47}">
  <ds:schemaRefs>
    <ds:schemaRef ds:uri="http://schemas.microsoft.com/sharepoint/v3/contenttype/forms"/>
  </ds:schemaRefs>
</ds:datastoreItem>
</file>

<file path=customXml/itemProps3.xml><?xml version="1.0" encoding="utf-8"?>
<ds:datastoreItem xmlns:ds="http://schemas.openxmlformats.org/officeDocument/2006/customXml" ds:itemID="{5C3A88AF-A2C2-4BAB-9DC1-59A918D43E0F}">
  <ds:schemaRefs>
    <ds:schemaRef ds:uri="http://schemas.microsoft.com/office/2006/metadata/properties"/>
    <ds:schemaRef ds:uri="http://schemas.microsoft.com/office/infopath/2007/PartnerControls"/>
    <ds:schemaRef ds:uri="c32e57d6-87dd-4705-802b-104b050ec570"/>
    <ds:schemaRef ds:uri="14a05c0a-6ec5-40f9-8c08-a348ef463a95"/>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6A915EA8-BB93-4354-83E5-97098B572E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4a05c0a-6ec5-40f9-8c08-a348ef463a95"/>
    <ds:schemaRef ds:uri="c32e57d6-87dd-4705-802b-104b050ec570"/>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21</Pages>
  <Words>6851</Words>
  <Characters>39052</Characters>
  <Application>Microsoft Office Word</Application>
  <DocSecurity>0</DocSecurity>
  <Lines>325</Lines>
  <Paragraphs>91</Paragraphs>
  <ScaleCrop>false</ScaleCrop>
  <Company/>
  <LinksUpToDate>false</LinksUpToDate>
  <CharactersWithSpaces>45812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markohot@microsoft.com</dc:creator>
  <cp:keywords/>
  <cp:lastModifiedBy>Danny Tadesse</cp:lastModifiedBy>
  <cp:revision>5</cp:revision>
  <dcterms:created xsi:type="dcterms:W3CDTF">2021-10-27T23:28:00Z</dcterms:created>
  <dcterms:modified xsi:type="dcterms:W3CDTF">2025-06-27T22:11:00Z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0x010100277ED4D4317FD34D925D1FE29BC0DC13</vt:lpwstr>
  </property>
  <property fmtid="{D5CDD505-2E9C-101B-9397-08002B2CF9AE}" pid="3" name="Order">
    <vt:r8>135300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mentsfromAshley">
    <vt:lpwstr>Will add updated list of plays, and what is consumption play and resources page</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